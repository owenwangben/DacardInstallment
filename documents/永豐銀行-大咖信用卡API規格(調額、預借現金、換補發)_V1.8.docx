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BD" w:rsidRPr="006B30A2" w:rsidRDefault="00974EBD" w:rsidP="004E43EC">
      <w:pPr>
        <w:spacing w:line="360" w:lineRule="auto"/>
        <w:jc w:val="center"/>
        <w:rPr>
          <w:rFonts w:asciiTheme="minorHAnsi" w:eastAsia="標楷體" w:hAnsiTheme="minorHAnsi" w:cstheme="minorHAnsi"/>
        </w:rPr>
      </w:pPr>
    </w:p>
    <w:p w:rsidR="00495F71" w:rsidRPr="00AD5E3D" w:rsidRDefault="00495F71" w:rsidP="004E43EC">
      <w:pPr>
        <w:spacing w:line="360" w:lineRule="auto"/>
        <w:jc w:val="center"/>
        <w:rPr>
          <w:rFonts w:asciiTheme="minorHAnsi" w:eastAsia="標楷體" w:hAnsiTheme="minorHAnsi" w:cstheme="minorHAnsi"/>
          <w:lang w:val="en-GB"/>
        </w:rPr>
      </w:pPr>
    </w:p>
    <w:tbl>
      <w:tblPr>
        <w:tblStyle w:val="af4"/>
        <w:tblpPr w:leftFromText="180" w:rightFromText="180" w:vertAnchor="text" w:horzAnchor="margin" w:tblpXSpec="center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A256C5" w:rsidRPr="00AD5E3D" w:rsidTr="00D65285">
        <w:trPr>
          <w:trHeight w:val="1275"/>
        </w:trPr>
        <w:tc>
          <w:tcPr>
            <w:tcW w:w="9243" w:type="dxa"/>
          </w:tcPr>
          <w:p w:rsidR="00A256C5" w:rsidRPr="00AD5E3D" w:rsidRDefault="00495F71" w:rsidP="00435A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881380</wp:posOffset>
                  </wp:positionH>
                  <wp:positionV relativeFrom="paragraph">
                    <wp:posOffset>8890</wp:posOffset>
                  </wp:positionV>
                  <wp:extent cx="3943985" cy="1473835"/>
                  <wp:effectExtent l="0" t="0" r="0" b="0"/>
                  <wp:wrapThrough wrapText="bothSides">
                    <wp:wrapPolygon edited="0">
                      <wp:start x="2504" y="2513"/>
                      <wp:lineTo x="1878" y="3909"/>
                      <wp:lineTo x="939" y="6421"/>
                      <wp:lineTo x="939" y="8655"/>
                      <wp:lineTo x="1252" y="13680"/>
                      <wp:lineTo x="4799" y="16472"/>
                      <wp:lineTo x="6677" y="16472"/>
                      <wp:lineTo x="6677" y="18706"/>
                      <wp:lineTo x="20553" y="18706"/>
                      <wp:lineTo x="20553" y="14797"/>
                      <wp:lineTo x="19927" y="12005"/>
                      <wp:lineTo x="20553" y="7538"/>
                      <wp:lineTo x="20866" y="4746"/>
                      <wp:lineTo x="19614" y="4467"/>
                      <wp:lineTo x="4069" y="2513"/>
                      <wp:lineTo x="2504" y="2513"/>
                    </wp:wrapPolygon>
                  </wp:wrapThrough>
                  <wp:docPr id="55" name="圖片 55" descr="C:\Users\tommy.chen.BANK\Desktop\bank-sinopac-logo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tommy.chen.BANK\Desktop\bank-sinopac-logo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985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25552" w:rsidRDefault="006B30A2" w:rsidP="008B4CBC">
      <w:pPr>
        <w:pStyle w:val="afc"/>
        <w:spacing w:before="360"/>
        <w:rPr>
          <w:rFonts w:asciiTheme="minorHAnsi" w:eastAsiaTheme="minorEastAsia" w:hAnsiTheme="minorHAnsi" w:cstheme="minorHAnsi"/>
          <w:sz w:val="56"/>
          <w:szCs w:val="56"/>
        </w:rPr>
      </w:pPr>
      <w:r>
        <w:rPr>
          <w:rFonts w:asciiTheme="minorEastAsia" w:eastAsiaTheme="minorEastAsia" w:hAnsiTheme="minorEastAsia" w:cstheme="minorHAnsi" w:hint="eastAsia"/>
          <w:sz w:val="56"/>
          <w:szCs w:val="56"/>
        </w:rPr>
        <w:t>永豐大咖信用卡</w:t>
      </w:r>
      <w:r w:rsidR="00E83197" w:rsidRPr="00AD5E3D">
        <w:rPr>
          <w:rFonts w:asciiTheme="minorHAnsi" w:hAnsiTheme="minorHAnsi" w:cstheme="minorHAnsi"/>
          <w:sz w:val="56"/>
          <w:szCs w:val="56"/>
        </w:rPr>
        <w:t>API</w:t>
      </w:r>
      <w:r w:rsidR="00495F71" w:rsidRPr="00AD5E3D">
        <w:rPr>
          <w:rFonts w:asciiTheme="minorHAnsi" w:hAnsiTheme="minorHAnsi" w:cstheme="minorHAnsi"/>
          <w:sz w:val="56"/>
          <w:szCs w:val="56"/>
        </w:rPr>
        <w:t>規格文件</w:t>
      </w:r>
    </w:p>
    <w:p w:rsidR="00424822" w:rsidRPr="00424822" w:rsidRDefault="00424822" w:rsidP="008B4CBC">
      <w:pPr>
        <w:pStyle w:val="afc"/>
        <w:spacing w:before="360"/>
        <w:rPr>
          <w:rFonts w:asciiTheme="minorHAnsi" w:eastAsiaTheme="minorEastAsia" w:hAnsiTheme="minorHAnsi" w:cstheme="minorHAnsi"/>
          <w:sz w:val="56"/>
          <w:szCs w:val="56"/>
        </w:rPr>
      </w:pPr>
      <w:r>
        <w:rPr>
          <w:rFonts w:ascii="新細明體" w:eastAsia="新細明體" w:hAnsi="新細明體" w:cs="新細明體" w:hint="eastAsia"/>
          <w:sz w:val="56"/>
          <w:szCs w:val="56"/>
        </w:rPr>
        <w:t>調額、預借現金</w:t>
      </w:r>
      <w:r w:rsidR="00DA59AE">
        <w:rPr>
          <w:rFonts w:ascii="新細明體" w:eastAsia="新細明體" w:hAnsi="新細明體" w:cs="新細明體" w:hint="eastAsia"/>
          <w:sz w:val="56"/>
          <w:szCs w:val="56"/>
        </w:rPr>
        <w:t>、換補發</w:t>
      </w:r>
    </w:p>
    <w:p w:rsidR="008B4CBC" w:rsidRPr="00AD5E3D" w:rsidRDefault="008B4CBC" w:rsidP="00811949">
      <w:pPr>
        <w:pStyle w:val="afc"/>
        <w:spacing w:before="360"/>
        <w:rPr>
          <w:rFonts w:asciiTheme="minorHAnsi" w:hAnsiTheme="minorHAnsi" w:cstheme="minorHAnsi"/>
          <w:sz w:val="56"/>
          <w:szCs w:val="56"/>
        </w:rPr>
      </w:pPr>
    </w:p>
    <w:p w:rsidR="00495F71" w:rsidRPr="00AD5E3D" w:rsidRDefault="00495F71" w:rsidP="00811949">
      <w:pPr>
        <w:spacing w:line="360" w:lineRule="auto"/>
        <w:jc w:val="center"/>
        <w:rPr>
          <w:rFonts w:asciiTheme="minorHAnsi" w:eastAsia="標楷體" w:hAnsiTheme="minorHAnsi" w:cstheme="minorHAnsi"/>
        </w:rPr>
      </w:pPr>
    </w:p>
    <w:p w:rsidR="00495F71" w:rsidRPr="00AD5E3D" w:rsidRDefault="00495F71" w:rsidP="00811949">
      <w:pPr>
        <w:spacing w:line="360" w:lineRule="auto"/>
        <w:jc w:val="center"/>
        <w:rPr>
          <w:rFonts w:asciiTheme="minorHAnsi" w:eastAsia="標楷體" w:hAnsiTheme="minorHAnsi" w:cstheme="minorHAnsi"/>
        </w:rPr>
      </w:pPr>
    </w:p>
    <w:p w:rsidR="00754CA2" w:rsidRPr="00AD5E3D" w:rsidRDefault="00754CA2" w:rsidP="00811949">
      <w:pPr>
        <w:spacing w:line="360" w:lineRule="auto"/>
        <w:jc w:val="center"/>
        <w:rPr>
          <w:rFonts w:asciiTheme="minorHAnsi" w:eastAsia="標楷體" w:hAnsiTheme="minorHAnsi" w:cstheme="minorHAnsi"/>
          <w:lang w:val="en-GB"/>
        </w:rPr>
      </w:pPr>
    </w:p>
    <w:p w:rsidR="00144FBF" w:rsidRPr="00AD5E3D" w:rsidRDefault="00144FBF" w:rsidP="00811949">
      <w:pPr>
        <w:spacing w:line="360" w:lineRule="auto"/>
        <w:jc w:val="center"/>
        <w:rPr>
          <w:rFonts w:asciiTheme="minorHAnsi" w:eastAsia="標楷體" w:hAnsiTheme="minorHAnsi" w:cstheme="minorHAnsi"/>
          <w:lang w:val="en-GB"/>
        </w:rPr>
      </w:pPr>
    </w:p>
    <w:p w:rsidR="00C34EEF" w:rsidRPr="00AD5E3D" w:rsidRDefault="00C34EEF" w:rsidP="00811949">
      <w:pPr>
        <w:spacing w:line="360" w:lineRule="auto"/>
        <w:jc w:val="center"/>
        <w:rPr>
          <w:rFonts w:asciiTheme="minorHAnsi" w:eastAsia="標楷體" w:hAnsiTheme="minorHAnsi" w:cstheme="minorHAnsi"/>
          <w:lang w:val="en-GB"/>
        </w:rPr>
      </w:pPr>
    </w:p>
    <w:tbl>
      <w:tblPr>
        <w:tblpPr w:leftFromText="180" w:rightFromText="180" w:vertAnchor="text" w:horzAnchor="margin" w:tblpXSpec="center" w:tblpY="326"/>
        <w:tblW w:w="0" w:type="auto"/>
        <w:tblLayout w:type="fixed"/>
        <w:tblLook w:val="0000"/>
      </w:tblPr>
      <w:tblGrid>
        <w:gridCol w:w="2430"/>
        <w:gridCol w:w="3402"/>
      </w:tblGrid>
      <w:tr w:rsidR="00FD3CDA" w:rsidRPr="00AD5E3D" w:rsidTr="00620669">
        <w:trPr>
          <w:trHeight w:val="616"/>
        </w:trPr>
        <w:tc>
          <w:tcPr>
            <w:tcW w:w="2430" w:type="dxa"/>
            <w:vAlign w:val="center"/>
          </w:tcPr>
          <w:p w:rsidR="00FD3CDA" w:rsidRPr="00AD5E3D" w:rsidRDefault="00FD3CDA" w:rsidP="00FD3CDA">
            <w:pPr>
              <w:pStyle w:val="ad"/>
              <w:wordWrap w:val="0"/>
              <w:jc w:val="right"/>
              <w:rPr>
                <w:rFonts w:asciiTheme="minorHAnsi" w:eastAsia="標楷體" w:hAnsiTheme="minorHAnsi" w:cstheme="minorHAnsi"/>
                <w:sz w:val="28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系統名稱：</w:t>
            </w:r>
          </w:p>
        </w:tc>
        <w:tc>
          <w:tcPr>
            <w:tcW w:w="3402" w:type="dxa"/>
            <w:vAlign w:val="center"/>
          </w:tcPr>
          <w:p w:rsidR="00FD3CDA" w:rsidRPr="00AD5E3D" w:rsidRDefault="00164651" w:rsidP="006B30A2">
            <w:pPr>
              <w:pStyle w:val="ad"/>
              <w:jc w:val="both"/>
              <w:rPr>
                <w:rFonts w:asciiTheme="minorHAnsi" w:eastAsia="標楷體" w:hAnsiTheme="minorHAnsi" w:cstheme="minorHAnsi"/>
                <w:sz w:val="28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 xml:space="preserve">SinoPac </w:t>
            </w:r>
            <w:r w:rsidR="006B30A2" w:rsidRPr="006B30A2">
              <w:rPr>
                <w:rFonts w:asciiTheme="minorHAnsi" w:eastAsia="標楷體" w:hAnsiTheme="minorHAnsi" w:cstheme="minorHAnsi" w:hint="eastAsia"/>
                <w:sz w:val="28"/>
                <w:lang w:val="en-GB"/>
              </w:rPr>
              <w:t>DACARD</w:t>
            </w:r>
            <w:r w:rsidR="00482253">
              <w:rPr>
                <w:rFonts w:asciiTheme="minorHAnsi" w:eastAsia="標楷體" w:hAnsiTheme="minorHAnsi" w:cstheme="minorHAnsi"/>
                <w:sz w:val="28"/>
              </w:rPr>
              <w:t xml:space="preserve"> </w:t>
            </w:r>
            <w:r w:rsidR="00FD3CDA"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API</w:t>
            </w:r>
          </w:p>
        </w:tc>
      </w:tr>
      <w:tr w:rsidR="00FD3CDA" w:rsidRPr="00AD5E3D" w:rsidTr="00620669">
        <w:trPr>
          <w:trHeight w:val="616"/>
        </w:trPr>
        <w:tc>
          <w:tcPr>
            <w:tcW w:w="2430" w:type="dxa"/>
            <w:vAlign w:val="center"/>
          </w:tcPr>
          <w:p w:rsidR="00FD3CDA" w:rsidRPr="00AD5E3D" w:rsidRDefault="00FD3CDA" w:rsidP="00FD3CDA">
            <w:pPr>
              <w:pStyle w:val="ad"/>
              <w:jc w:val="right"/>
              <w:rPr>
                <w:rFonts w:asciiTheme="minorHAnsi" w:eastAsia="標楷體" w:hAnsiTheme="minorHAnsi" w:cstheme="minorHAnsi"/>
                <w:sz w:val="28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文件編號：</w:t>
            </w:r>
          </w:p>
        </w:tc>
        <w:tc>
          <w:tcPr>
            <w:tcW w:w="3402" w:type="dxa"/>
            <w:vAlign w:val="center"/>
          </w:tcPr>
          <w:p w:rsidR="00FD3CDA" w:rsidRPr="00AD5E3D" w:rsidRDefault="006B30A2" w:rsidP="00FD3CDA">
            <w:pPr>
              <w:pStyle w:val="ad"/>
              <w:jc w:val="both"/>
              <w:rPr>
                <w:rFonts w:asciiTheme="minorHAnsi" w:eastAsia="標楷體" w:hAnsiTheme="minorHAnsi" w:cstheme="minorHAnsi"/>
                <w:sz w:val="28"/>
                <w:lang w:val="en-GB"/>
              </w:rPr>
            </w:pPr>
            <w:r w:rsidRPr="006B30A2">
              <w:rPr>
                <w:rFonts w:asciiTheme="minorHAnsi" w:eastAsia="標楷體" w:hAnsiTheme="minorHAnsi" w:cstheme="minorHAnsi" w:hint="eastAsia"/>
                <w:sz w:val="28"/>
                <w:lang w:val="en-GB"/>
              </w:rPr>
              <w:t>DACARD</w:t>
            </w:r>
            <w:r w:rsidR="00FD3CDA"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-API-</w:t>
            </w:r>
            <w:r w:rsidR="00482253">
              <w:rPr>
                <w:rFonts w:asciiTheme="minorHAnsi" w:eastAsia="標楷體" w:hAnsiTheme="minorHAnsi" w:cstheme="minorHAnsi"/>
                <w:sz w:val="28"/>
                <w:lang w:val="en-GB"/>
              </w:rPr>
              <w:t>1</w:t>
            </w:r>
            <w:r w:rsidR="0033773D"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.</w:t>
            </w:r>
            <w:r w:rsidR="00903A11">
              <w:rPr>
                <w:rFonts w:asciiTheme="minorHAnsi" w:eastAsia="標楷體" w:hAnsiTheme="minorHAnsi" w:cstheme="minorHAnsi" w:hint="eastAsia"/>
                <w:sz w:val="28"/>
                <w:lang w:val="en-GB"/>
              </w:rPr>
              <w:t>8</w:t>
            </w:r>
          </w:p>
        </w:tc>
      </w:tr>
      <w:tr w:rsidR="00FD3CDA" w:rsidRPr="00AD5E3D" w:rsidTr="00620669">
        <w:trPr>
          <w:trHeight w:val="708"/>
        </w:trPr>
        <w:tc>
          <w:tcPr>
            <w:tcW w:w="2430" w:type="dxa"/>
            <w:vAlign w:val="center"/>
          </w:tcPr>
          <w:p w:rsidR="00FD3CDA" w:rsidRPr="00AD5E3D" w:rsidRDefault="00FD3CDA" w:rsidP="00FD3CDA">
            <w:pPr>
              <w:pStyle w:val="ad"/>
              <w:jc w:val="right"/>
              <w:rPr>
                <w:rFonts w:asciiTheme="minorHAnsi" w:eastAsia="標楷體" w:hAnsiTheme="minorHAnsi" w:cstheme="minorHAnsi"/>
                <w:sz w:val="28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文件版本：</w:t>
            </w:r>
          </w:p>
        </w:tc>
        <w:tc>
          <w:tcPr>
            <w:tcW w:w="3402" w:type="dxa"/>
            <w:vAlign w:val="center"/>
          </w:tcPr>
          <w:p w:rsidR="00FD3CDA" w:rsidRPr="00AD5E3D" w:rsidRDefault="00FD3CDA" w:rsidP="00FD3CDA">
            <w:pPr>
              <w:pStyle w:val="ad"/>
              <w:jc w:val="both"/>
              <w:rPr>
                <w:rFonts w:asciiTheme="minorHAnsi" w:eastAsia="標楷體" w:hAnsiTheme="minorHAnsi" w:cstheme="minorHAnsi"/>
                <w:sz w:val="28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V</w:t>
            </w:r>
            <w:r w:rsidR="00482253">
              <w:rPr>
                <w:rFonts w:asciiTheme="minorHAnsi" w:eastAsia="標楷體" w:hAnsiTheme="minorHAnsi" w:cstheme="minorHAnsi"/>
                <w:sz w:val="28"/>
                <w:lang w:val="en-GB"/>
              </w:rPr>
              <w:t>1</w:t>
            </w:r>
            <w:r w:rsidR="0033773D"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.</w:t>
            </w:r>
            <w:r w:rsidR="00903A11">
              <w:rPr>
                <w:rFonts w:asciiTheme="minorHAnsi" w:eastAsia="標楷體" w:hAnsiTheme="minorHAnsi" w:cstheme="minorHAnsi" w:hint="eastAsia"/>
                <w:sz w:val="28"/>
                <w:lang w:val="en-GB"/>
              </w:rPr>
              <w:t>8</w:t>
            </w:r>
          </w:p>
        </w:tc>
      </w:tr>
      <w:tr w:rsidR="00FD3CDA" w:rsidRPr="00AD5E3D" w:rsidTr="00620669">
        <w:trPr>
          <w:trHeight w:val="714"/>
        </w:trPr>
        <w:tc>
          <w:tcPr>
            <w:tcW w:w="2430" w:type="dxa"/>
            <w:vAlign w:val="center"/>
          </w:tcPr>
          <w:p w:rsidR="00FD3CDA" w:rsidRPr="00AD5E3D" w:rsidRDefault="00FD3CDA" w:rsidP="00FD3CDA">
            <w:pPr>
              <w:pStyle w:val="ad"/>
              <w:wordWrap w:val="0"/>
              <w:jc w:val="right"/>
              <w:rPr>
                <w:rFonts w:asciiTheme="minorHAnsi" w:eastAsia="標楷體" w:hAnsiTheme="minorHAnsi" w:cstheme="minorHAnsi"/>
                <w:sz w:val="28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發佈日期：</w:t>
            </w:r>
          </w:p>
        </w:tc>
        <w:tc>
          <w:tcPr>
            <w:tcW w:w="3402" w:type="dxa"/>
            <w:vAlign w:val="center"/>
          </w:tcPr>
          <w:p w:rsidR="00FD3CDA" w:rsidRPr="00FA5D01" w:rsidRDefault="00903A11" w:rsidP="00942986">
            <w:pPr>
              <w:pStyle w:val="ad"/>
              <w:jc w:val="both"/>
              <w:rPr>
                <w:rFonts w:asciiTheme="minorHAnsi" w:hAnsiTheme="minorHAnsi" w:cstheme="minorHAnsi"/>
                <w:sz w:val="28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sz w:val="28"/>
                <w:lang w:val="en-GB"/>
              </w:rPr>
              <w:t>2022-11</w:t>
            </w:r>
            <w:r w:rsidR="00816DF8" w:rsidRPr="00816DF8">
              <w:rPr>
                <w:rFonts w:asciiTheme="minorHAnsi" w:eastAsia="標楷體" w:hAnsiTheme="minorHAnsi" w:cstheme="minorHAnsi" w:hint="eastAsia"/>
                <w:sz w:val="28"/>
                <w:lang w:val="en-GB"/>
              </w:rPr>
              <w:t>-</w:t>
            </w:r>
            <w:r>
              <w:rPr>
                <w:rFonts w:asciiTheme="minorHAnsi" w:eastAsia="標楷體" w:hAnsiTheme="minorHAnsi" w:cstheme="minorHAnsi" w:hint="eastAsia"/>
                <w:sz w:val="28"/>
                <w:lang w:val="en-GB"/>
              </w:rPr>
              <w:t>03</w:t>
            </w:r>
          </w:p>
        </w:tc>
      </w:tr>
      <w:tr w:rsidR="00FD3CDA" w:rsidRPr="00AD5E3D" w:rsidTr="00620669">
        <w:trPr>
          <w:trHeight w:val="684"/>
        </w:trPr>
        <w:tc>
          <w:tcPr>
            <w:tcW w:w="2430" w:type="dxa"/>
            <w:vAlign w:val="center"/>
          </w:tcPr>
          <w:p w:rsidR="00FD3CDA" w:rsidRPr="00AD5E3D" w:rsidRDefault="00FD3CDA" w:rsidP="00FD3CDA">
            <w:pPr>
              <w:pStyle w:val="ad"/>
              <w:wordWrap w:val="0"/>
              <w:jc w:val="right"/>
              <w:rPr>
                <w:rFonts w:asciiTheme="minorHAnsi" w:eastAsia="標楷體" w:hAnsiTheme="minorHAnsi" w:cstheme="minorHAnsi"/>
                <w:sz w:val="28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>編輯人員：</w:t>
            </w:r>
          </w:p>
        </w:tc>
        <w:tc>
          <w:tcPr>
            <w:tcW w:w="3402" w:type="dxa"/>
            <w:vAlign w:val="center"/>
          </w:tcPr>
          <w:p w:rsidR="00FD3CDA" w:rsidRPr="006B30A2" w:rsidRDefault="006B30A2" w:rsidP="006B30A2">
            <w:pPr>
              <w:pStyle w:val="ad"/>
              <w:jc w:val="both"/>
              <w:rPr>
                <w:rFonts w:asciiTheme="minorHAnsi" w:hAnsiTheme="minorHAnsi" w:cstheme="minorHAnsi"/>
                <w:sz w:val="28"/>
                <w:lang w:val="en-GB"/>
              </w:rPr>
            </w:pPr>
            <w:r>
              <w:rPr>
                <w:rFonts w:asciiTheme="minorHAnsi" w:hAnsiTheme="minorHAnsi" w:cstheme="minorHAnsi" w:hint="eastAsia"/>
                <w:sz w:val="28"/>
                <w:lang w:val="en-GB"/>
              </w:rPr>
              <w:t>Kent</w:t>
            </w:r>
            <w:r w:rsidR="00620669" w:rsidRPr="00AD5E3D">
              <w:rPr>
                <w:rFonts w:asciiTheme="minorHAnsi" w:eastAsia="標楷體" w:hAnsiTheme="minorHAnsi" w:cstheme="minorHAnsi"/>
                <w:sz w:val="28"/>
                <w:lang w:val="en-GB"/>
              </w:rPr>
              <w:t xml:space="preserve"> </w:t>
            </w:r>
            <w:r>
              <w:rPr>
                <w:rFonts w:asciiTheme="minorHAnsi" w:hAnsiTheme="minorHAnsi" w:cstheme="minorHAnsi" w:hint="eastAsia"/>
                <w:sz w:val="28"/>
                <w:lang w:val="en-GB"/>
              </w:rPr>
              <w:t>Kuo</w:t>
            </w:r>
          </w:p>
        </w:tc>
      </w:tr>
    </w:tbl>
    <w:p w:rsidR="00275682" w:rsidRPr="00AD5E3D" w:rsidRDefault="00275682" w:rsidP="00811949">
      <w:pPr>
        <w:spacing w:line="360" w:lineRule="auto"/>
        <w:jc w:val="center"/>
        <w:rPr>
          <w:rFonts w:asciiTheme="minorHAnsi" w:eastAsia="標楷體" w:hAnsiTheme="minorHAnsi" w:cstheme="minorHAnsi"/>
          <w:lang w:val="en-GB"/>
        </w:rPr>
      </w:pPr>
    </w:p>
    <w:p w:rsidR="004A0584" w:rsidRPr="00AD5E3D" w:rsidRDefault="004A0584" w:rsidP="00435AA7">
      <w:pPr>
        <w:widowControl/>
        <w:jc w:val="both"/>
        <w:rPr>
          <w:rFonts w:asciiTheme="minorHAnsi" w:eastAsia="標楷體" w:hAnsiTheme="minorHAnsi" w:cstheme="minorHAnsi"/>
          <w:lang w:val="en-GB"/>
        </w:rPr>
      </w:pPr>
      <w:r w:rsidRPr="00AD5E3D">
        <w:rPr>
          <w:rFonts w:asciiTheme="minorHAnsi" w:eastAsia="標楷體" w:hAnsiTheme="minorHAnsi" w:cstheme="minorHAnsi"/>
          <w:lang w:val="en-GB"/>
        </w:rPr>
        <w:br w:type="page"/>
      </w:r>
    </w:p>
    <w:tbl>
      <w:tblPr>
        <w:tblW w:w="9773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123"/>
        <w:gridCol w:w="1341"/>
        <w:gridCol w:w="6459"/>
        <w:gridCol w:w="850"/>
      </w:tblGrid>
      <w:tr w:rsidR="00751E77" w:rsidRPr="00AD5E3D" w:rsidTr="008F760F">
        <w:trPr>
          <w:cantSplit/>
          <w:trHeight w:val="422"/>
          <w:jc w:val="center"/>
        </w:trPr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51E77" w:rsidRPr="00AD5E3D" w:rsidRDefault="00751E77" w:rsidP="00435A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lastRenderedPageBreak/>
              <w:t>Name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51E77" w:rsidRPr="00AD5E3D" w:rsidRDefault="00751E77" w:rsidP="00435A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Date</w:t>
            </w:r>
          </w:p>
        </w:tc>
        <w:tc>
          <w:tcPr>
            <w:tcW w:w="6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51E77" w:rsidRPr="00AD5E3D" w:rsidRDefault="00751E77" w:rsidP="00435A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Reason For Change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51E77" w:rsidRPr="00AD5E3D" w:rsidRDefault="00751E77" w:rsidP="00435A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Ver</w:t>
            </w:r>
          </w:p>
        </w:tc>
      </w:tr>
      <w:tr w:rsidR="00751E77" w:rsidRPr="00AD5E3D" w:rsidTr="008F760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51E77" w:rsidRPr="006B30A2" w:rsidRDefault="006B30A2" w:rsidP="004E43EC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51E77" w:rsidRPr="006B30A2" w:rsidRDefault="00751E77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202</w:t>
            </w:r>
            <w:r w:rsidR="008328BC">
              <w:rPr>
                <w:rFonts w:asciiTheme="minorHAnsi" w:eastAsia="標楷體" w:hAnsiTheme="minorHAnsi" w:cstheme="minorHAnsi"/>
                <w:lang w:val="en-GB"/>
              </w:rPr>
              <w:t>2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/0</w:t>
            </w:r>
            <w:r w:rsidR="006B30A2">
              <w:rPr>
                <w:rFonts w:asciiTheme="minorHAnsi" w:hAnsiTheme="minorHAnsi" w:cstheme="minorHAnsi" w:hint="eastAsia"/>
                <w:lang w:val="en-GB"/>
              </w:rPr>
              <w:t>7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="006B30A2">
              <w:rPr>
                <w:rFonts w:asciiTheme="minorHAnsi" w:hAnsiTheme="minorHAnsi" w:cstheme="minorHAnsi" w:hint="eastAsia"/>
                <w:lang w:val="en-GB"/>
              </w:rPr>
              <w:t>1</w:t>
            </w:r>
            <w:r w:rsidR="00FA5D01">
              <w:rPr>
                <w:rFonts w:asciiTheme="minorHAnsi" w:hAnsiTheme="minorHAnsi" w:cstheme="minorHAnsi" w:hint="eastAsia"/>
                <w:lang w:val="en-GB"/>
              </w:rPr>
              <w:t>8</w:t>
            </w:r>
          </w:p>
        </w:tc>
        <w:tc>
          <w:tcPr>
            <w:tcW w:w="6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E77" w:rsidRPr="00AD5E3D" w:rsidRDefault="00751E77" w:rsidP="009B277F">
            <w:pPr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Initial.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E77" w:rsidRPr="00AD5E3D" w:rsidRDefault="00751E77" w:rsidP="004E43EC">
            <w:pPr>
              <w:adjustRightInd w:val="0"/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1.0</w:t>
            </w:r>
          </w:p>
        </w:tc>
      </w:tr>
      <w:tr w:rsidR="009A0D6A" w:rsidRPr="00AD5E3D" w:rsidTr="00366B5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D6A" w:rsidRPr="00AD5E3D" w:rsidRDefault="0027030B" w:rsidP="004E43EC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D6A" w:rsidRPr="00AD5E3D" w:rsidRDefault="00EA4A05" w:rsidP="004E43EC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2022/7/22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1B" w:rsidRPr="0054291B" w:rsidRDefault="0027030B" w:rsidP="00870F3D">
            <w:pPr>
              <w:rPr>
                <w:rFonts w:asciiTheme="minorHAnsi" w:eastAsia="標楷體" w:hAnsiTheme="minorHAnsi" w:cstheme="minorHAnsi"/>
                <w:lang w:val="en-GB"/>
              </w:rPr>
            </w:pP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P.10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申請信用卡臨時額度調整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刪除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AuthKeys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IsClearAuthData</w:t>
            </w:r>
            <w:r w:rsidR="00826FA9">
              <w:rPr>
                <w:rFonts w:asciiTheme="minorHAnsi" w:eastAsia="標楷體" w:hAnsiTheme="minorHAnsi" w:cstheme="minorHAnsi" w:hint="eastAsia"/>
                <w:lang w:val="en-GB"/>
              </w:rPr>
              <w:t>，加入</w:t>
            </w:r>
            <w:r w:rsidR="00826FA9" w:rsidRPr="00826FA9">
              <w:rPr>
                <w:rFonts w:asciiTheme="minorHAnsi" w:eastAsia="標楷體" w:hAnsiTheme="minorHAnsi" w:cstheme="minorHAnsi"/>
                <w:lang w:val="en-GB"/>
              </w:rPr>
              <w:t>ResultMessage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P.14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申請永調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刪除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AuthKeys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IsClearAuthData)</w:t>
            </w:r>
            <w:r w:rsidR="00870F3D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870F3D">
              <w:rPr>
                <w:rFonts w:asciiTheme="minorHAnsi" w:eastAsia="標楷體" w:hAnsiTheme="minorHAnsi" w:cstheme="minorHAnsi" w:hint="eastAsia"/>
                <w:lang w:val="en-GB"/>
              </w:rPr>
              <w:t>P.16</w:t>
            </w:r>
            <w:r w:rsidR="00870F3D">
              <w:rPr>
                <w:rFonts w:asciiTheme="minorHAnsi" w:eastAsia="標楷體" w:hAnsiTheme="minorHAnsi" w:cstheme="minorHAnsi" w:hint="eastAsia"/>
                <w:lang w:val="en-GB"/>
              </w:rPr>
              <w:t>新增</w:t>
            </w:r>
            <w:r w:rsidR="00870F3D" w:rsidRPr="0054291B">
              <w:rPr>
                <w:rFonts w:asciiTheme="minorHAnsi" w:eastAsia="標楷體" w:hAnsiTheme="minorHAnsi" w:cstheme="minorHAnsi" w:hint="eastAsia"/>
                <w:lang w:val="en-GB"/>
              </w:rPr>
              <w:t>上傳財力證明</w:t>
            </w:r>
            <w:r w:rsidR="00870F3D" w:rsidRPr="0054291B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="00870F3D" w:rsidRPr="0054291B">
              <w:rPr>
                <w:rFonts w:asciiTheme="minorHAnsi" w:eastAsia="標楷體" w:hAnsiTheme="minorHAnsi" w:cstheme="minorHAnsi" w:hint="eastAsia"/>
                <w:lang w:val="en-GB"/>
              </w:rPr>
              <w:t>永調</w:t>
            </w:r>
            <w:r w:rsidR="00870F3D" w:rsidRPr="0054291B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54291B">
              <w:rPr>
                <w:rFonts w:asciiTheme="minorHAnsi" w:eastAsia="標楷體" w:hAnsiTheme="minorHAnsi" w:cstheme="minorHAnsi" w:hint="eastAsia"/>
                <w:lang w:val="en-GB"/>
              </w:rPr>
              <w:t>P.27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線上預借現金申請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刪除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AuthKeys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IsClearAuthData)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，</w:t>
            </w:r>
            <w:r w:rsidR="0054291B">
              <w:rPr>
                <w:rFonts w:asciiTheme="minorHAnsi" w:eastAsia="標楷體" w:hAnsiTheme="minorHAnsi" w:cstheme="minorHAnsi" w:hint="eastAsia"/>
                <w:lang w:val="en-GB"/>
              </w:rPr>
              <w:t>P.33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新增驗證動態密碼</w:t>
            </w:r>
            <w:r w:rsidRPr="0027030B">
              <w:rPr>
                <w:rFonts w:asciiTheme="minorHAnsi" w:eastAsia="標楷體" w:hAnsiTheme="minorHAnsi" w:cstheme="minorHAnsi" w:hint="eastAsia"/>
                <w:lang w:val="en-GB"/>
              </w:rPr>
              <w:t>API(VerifyOTP)</w:t>
            </w:r>
            <w:r w:rsidR="00062C17" w:rsidRPr="0027030B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062C17">
              <w:rPr>
                <w:rFonts w:asciiTheme="minorHAnsi" w:eastAsia="標楷體" w:hAnsiTheme="minorHAnsi" w:cstheme="minorHAnsi" w:hint="eastAsia"/>
                <w:lang w:val="en-GB"/>
              </w:rPr>
              <w:t>P.3</w:t>
            </w:r>
            <w:r w:rsidR="0054291B">
              <w:rPr>
                <w:rFonts w:asciiTheme="minorHAnsi" w:eastAsia="標楷體" w:hAnsiTheme="minorHAnsi" w:cstheme="minorHAnsi" w:hint="eastAsia"/>
                <w:lang w:val="en-GB"/>
              </w:rPr>
              <w:t>9</w:t>
            </w:r>
            <w:r w:rsidR="003E547A">
              <w:rPr>
                <w:rFonts w:asciiTheme="minorHAnsi" w:eastAsia="標楷體" w:hAnsiTheme="minorHAnsi" w:cstheme="minorHAnsi" w:hint="eastAsia"/>
                <w:lang w:val="en-GB"/>
              </w:rPr>
              <w:t xml:space="preserve"> </w:t>
            </w:r>
            <w:r w:rsidR="00062C17">
              <w:rPr>
                <w:rFonts w:asciiTheme="minorHAnsi" w:eastAsia="標楷體" w:hAnsiTheme="minorHAnsi" w:cstheme="minorHAnsi" w:hint="eastAsia"/>
                <w:lang w:val="en-GB"/>
              </w:rPr>
              <w:t>MyData</w:t>
            </w:r>
            <w:r w:rsidR="00062C17">
              <w:rPr>
                <w:rFonts w:asciiTheme="minorHAnsi" w:eastAsia="標楷體" w:hAnsiTheme="minorHAnsi" w:cstheme="minorHAnsi" w:hint="eastAsia"/>
                <w:lang w:val="en-GB"/>
              </w:rPr>
              <w:t>說明</w:t>
            </w:r>
            <w:r w:rsidR="00062C17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="00062C17">
              <w:rPr>
                <w:rFonts w:asciiTheme="minorHAnsi" w:eastAsia="標楷體" w:hAnsiTheme="minorHAnsi" w:cstheme="minorHAnsi" w:hint="eastAsia"/>
                <w:lang w:val="en-GB"/>
              </w:rPr>
              <w:t>生日</w:t>
            </w:r>
            <w:r w:rsidR="00062C17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D6A" w:rsidRPr="0027030B" w:rsidRDefault="0027030B" w:rsidP="004E43EC">
            <w:pPr>
              <w:adjustRightInd w:val="0"/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1.1</w:t>
            </w:r>
          </w:p>
        </w:tc>
      </w:tr>
      <w:tr w:rsidR="009A0D6A" w:rsidRPr="00AD5E3D" w:rsidTr="00366B5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D6A" w:rsidRPr="00AD5E3D" w:rsidRDefault="002252D5" w:rsidP="004E43EC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D6A" w:rsidRPr="00AD5E3D" w:rsidRDefault="002252D5" w:rsidP="00942986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2022/8/</w:t>
            </w:r>
            <w:r w:rsidR="00C97022">
              <w:rPr>
                <w:rFonts w:asciiTheme="minorHAnsi" w:eastAsia="標楷體" w:hAnsiTheme="minorHAnsi" w:cstheme="minorHAnsi" w:hint="eastAsia"/>
                <w:lang w:val="en-GB"/>
              </w:rPr>
              <w:t>23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D6A" w:rsidRPr="00AD5E3D" w:rsidRDefault="00703B47" w:rsidP="00A344E0">
            <w:pPr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P.48</w:t>
            </w:r>
            <w:r w:rsidR="002252D5">
              <w:rPr>
                <w:rFonts w:asciiTheme="minorHAnsi" w:eastAsia="標楷體" w:hAnsiTheme="minorHAnsi" w:cstheme="minorHAnsi" w:hint="eastAsia"/>
                <w:lang w:val="en-GB"/>
              </w:rPr>
              <w:t>新增推播</w:t>
            </w:r>
            <w:r w:rsidR="002252D5">
              <w:rPr>
                <w:rFonts w:asciiTheme="minorHAnsi" w:eastAsia="標楷體" w:hAnsiTheme="minorHAnsi" w:cstheme="minorHAnsi" w:hint="eastAsia"/>
                <w:lang w:val="en-GB"/>
              </w:rPr>
              <w:t>API (</w:t>
            </w:r>
            <w:r w:rsidR="002252D5" w:rsidRPr="002252D5">
              <w:rPr>
                <w:rFonts w:asciiTheme="minorHAnsi" w:eastAsia="標楷體" w:hAnsiTheme="minorHAnsi" w:cstheme="minorHAnsi"/>
                <w:lang w:val="en-GB"/>
              </w:rPr>
              <w:t>PushTemplate</w:t>
            </w:r>
            <w:r w:rsidR="002252D5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="004E243B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4E243B">
              <w:rPr>
                <w:rFonts w:asciiTheme="minorHAnsi" w:eastAsia="標楷體" w:hAnsiTheme="minorHAnsi" w:cstheme="minorHAnsi" w:hint="eastAsia"/>
                <w:lang w:val="en-GB"/>
              </w:rPr>
              <w:t>P.</w:t>
            </w:r>
            <w:r w:rsidR="004E243B">
              <w:rPr>
                <w:rFonts w:asciiTheme="minorHAnsi" w:eastAsia="標楷體" w:hAnsiTheme="minorHAnsi" w:cstheme="minorHAnsi"/>
                <w:lang w:val="en-GB"/>
              </w:rPr>
              <w:t>50</w:t>
            </w:r>
            <w:r w:rsidR="004E243B">
              <w:rPr>
                <w:rFonts w:asciiTheme="minorHAnsi" w:eastAsia="標楷體" w:hAnsiTheme="minorHAnsi" w:cstheme="minorHAnsi" w:hint="eastAsia"/>
                <w:lang w:val="en-GB"/>
              </w:rPr>
              <w:t>新增寄送通知</w:t>
            </w:r>
            <w:r w:rsidR="004E243B">
              <w:rPr>
                <w:rFonts w:asciiTheme="minorHAnsi" w:eastAsia="標楷體" w:hAnsiTheme="minorHAnsi" w:cstheme="minorHAnsi" w:hint="eastAsia"/>
                <w:lang w:val="en-GB"/>
              </w:rPr>
              <w:t>API (</w:t>
            </w:r>
            <w:r w:rsidR="004E243B" w:rsidRPr="00B624A7">
              <w:rPr>
                <w:rFonts w:asciiTheme="minorHAnsi" w:hAnsiTheme="minorHAnsi" w:cstheme="minorHAnsi"/>
                <w:lang w:val="en-GB"/>
              </w:rPr>
              <w:t>SendNotifyMail</w:t>
            </w:r>
            <w:r w:rsidR="004E243B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="00A344E0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A344E0">
              <w:rPr>
                <w:rFonts w:asciiTheme="minorHAnsi" w:eastAsia="標楷體" w:hAnsiTheme="minorHAnsi" w:cstheme="minorHAnsi" w:hint="eastAsia"/>
                <w:lang w:val="en-GB"/>
              </w:rPr>
              <w:t>P.25</w:t>
            </w:r>
            <w:r w:rsidR="00A344E0">
              <w:rPr>
                <w:rFonts w:asciiTheme="minorHAnsi" w:eastAsia="標楷體" w:hAnsiTheme="minorHAnsi" w:cstheme="minorHAnsi" w:hint="eastAsia"/>
                <w:lang w:val="en-GB"/>
              </w:rPr>
              <w:t>本行可轉帳帳號清單</w:t>
            </w:r>
            <w:r w:rsidR="00A344E0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="00A344E0" w:rsidRPr="00A344E0">
              <w:rPr>
                <w:rFonts w:asciiTheme="minorHAnsi" w:eastAsia="標楷體" w:hAnsiTheme="minorHAnsi" w:cstheme="minorHAnsi"/>
                <w:lang w:val="en-GB"/>
              </w:rPr>
              <w:t>TransferAccounts</w:t>
            </w:r>
            <w:r w:rsidR="00A344E0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="00A344E0">
              <w:rPr>
                <w:rFonts w:asciiTheme="minorHAnsi" w:eastAsia="標楷體" w:hAnsiTheme="minorHAnsi" w:cstheme="minorHAnsi" w:hint="eastAsia"/>
                <w:lang w:val="en-GB"/>
              </w:rPr>
              <w:t>新增帳號名稱</w:t>
            </w:r>
            <w:r w:rsidR="00D23110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D23110">
              <w:rPr>
                <w:rFonts w:asciiTheme="minorHAnsi" w:eastAsia="標楷體" w:hAnsiTheme="minorHAnsi" w:cstheme="minorHAnsi" w:hint="eastAsia"/>
                <w:lang w:val="en-GB"/>
              </w:rPr>
              <w:t>P.12</w:t>
            </w:r>
            <w:r w:rsidR="00D23110">
              <w:rPr>
                <w:rFonts w:asciiTheme="minorHAnsi" w:eastAsia="標楷體" w:hAnsiTheme="minorHAnsi" w:cstheme="minorHAnsi" w:hint="eastAsia"/>
                <w:lang w:val="en-GB"/>
              </w:rPr>
              <w:t>取得永調資訊</w:t>
            </w:r>
            <w:r w:rsidR="00D23110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="00D23110" w:rsidRPr="003B5CFF">
              <w:rPr>
                <w:rFonts w:asciiTheme="minorHAnsi" w:eastAsia="標楷體" w:hAnsiTheme="minorHAnsi" w:cstheme="minorHAnsi"/>
                <w:lang w:val="en-GB"/>
              </w:rPr>
              <w:t>GetPermanentCreditInfo</w:t>
            </w:r>
            <w:r w:rsidR="00D23110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="00D23110">
              <w:rPr>
                <w:rFonts w:asciiTheme="minorHAnsi" w:eastAsia="標楷體" w:hAnsiTheme="minorHAnsi" w:cstheme="minorHAnsi" w:hint="eastAsia"/>
                <w:lang w:val="en-GB"/>
              </w:rPr>
              <w:t>新增現居地址與戶籍地址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D6A" w:rsidRPr="00703B47" w:rsidRDefault="00703B47" w:rsidP="004E43EC">
            <w:pPr>
              <w:adjustRightInd w:val="0"/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1.2</w:t>
            </w:r>
          </w:p>
        </w:tc>
      </w:tr>
      <w:tr w:rsidR="00633929" w:rsidRPr="00AD5E3D" w:rsidTr="00366B5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929" w:rsidRDefault="00633929" w:rsidP="004E43EC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929" w:rsidRDefault="00633929" w:rsidP="00942986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2022</w:t>
            </w:r>
            <w:r w:rsidR="00505A45">
              <w:rPr>
                <w:rFonts w:asciiTheme="minorHAnsi" w:eastAsia="標楷體" w:hAnsiTheme="minorHAnsi" w:cstheme="minorHAnsi" w:hint="eastAsia"/>
                <w:lang w:val="en-GB"/>
              </w:rPr>
              <w:t>/9/</w:t>
            </w:r>
            <w:r w:rsidR="0064268F">
              <w:rPr>
                <w:rFonts w:asciiTheme="minorHAnsi" w:eastAsia="標楷體" w:hAnsiTheme="minorHAnsi" w:cstheme="minorHAnsi" w:hint="eastAsia"/>
                <w:lang w:val="en-GB"/>
              </w:rPr>
              <w:t>22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929" w:rsidRDefault="00623685" w:rsidP="00A344E0">
            <w:pPr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P.38</w:t>
            </w:r>
            <w:r w:rsidR="00AF080E">
              <w:rPr>
                <w:rFonts w:asciiTheme="minorHAnsi" w:eastAsia="標楷體" w:hAnsiTheme="minorHAnsi" w:cstheme="minorHAnsi" w:hint="eastAsia"/>
                <w:lang w:val="en-GB"/>
              </w:rPr>
              <w:t>取得條款資料新增</w:t>
            </w:r>
            <w:r w:rsidR="00AF080E">
              <w:rPr>
                <w:rFonts w:asciiTheme="minorHAnsi" w:eastAsia="標楷體" w:hAnsiTheme="minorHAnsi" w:cstheme="minorHAnsi"/>
                <w:lang w:val="en-GB"/>
              </w:rPr>
              <w:t>”</w:t>
            </w:r>
            <w:r w:rsidR="00AF080E">
              <w:rPr>
                <w:rFonts w:asciiTheme="minorHAnsi" w:eastAsia="標楷體" w:hAnsiTheme="minorHAnsi" w:cstheme="minorHAnsi" w:hint="eastAsia"/>
                <w:lang w:val="en-GB"/>
              </w:rPr>
              <w:t>補發</w:t>
            </w:r>
            <w:r w:rsidR="00AF080E">
              <w:rPr>
                <w:rFonts w:asciiTheme="minorHAnsi" w:eastAsia="標楷體" w:hAnsiTheme="minorHAnsi" w:cstheme="minorHAnsi"/>
                <w:lang w:val="en-GB"/>
              </w:rPr>
              <w:t>”</w:t>
            </w:r>
            <w:r w:rsidR="00AF080E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P.51</w:t>
            </w:r>
            <w:r w:rsidR="007F0F21">
              <w:rPr>
                <w:rFonts w:asciiTheme="minorHAnsi" w:eastAsia="標楷體" w:hAnsiTheme="minorHAnsi" w:cstheme="minorHAnsi" w:hint="eastAsia"/>
                <w:lang w:val="en-GB"/>
              </w:rPr>
              <w:t>新增取得分行清單</w:t>
            </w:r>
            <w:r w:rsidR="007F0F21">
              <w:rPr>
                <w:rFonts w:asciiTheme="minorHAnsi" w:eastAsia="標楷體" w:hAnsiTheme="minorHAnsi" w:cstheme="minorHAnsi" w:hint="eastAsia"/>
                <w:lang w:val="en-GB"/>
              </w:rPr>
              <w:t>API</w:t>
            </w:r>
            <w:r w:rsidR="007556AE">
              <w:rPr>
                <w:rFonts w:asciiTheme="minorHAnsi" w:eastAsia="標楷體" w:hAnsiTheme="minorHAnsi" w:cstheme="minorHAnsi" w:hint="eastAsia"/>
                <w:lang w:val="en-GB"/>
              </w:rPr>
              <w:t xml:space="preserve"> </w:t>
            </w:r>
            <w:r w:rsidR="007F0F21">
              <w:rPr>
                <w:rFonts w:asciiTheme="minorHAnsi" w:eastAsia="標楷體" w:hAnsiTheme="minorHAnsi" w:cstheme="minorHAnsi" w:hint="eastAsia"/>
                <w:lang w:val="en-GB"/>
              </w:rPr>
              <w:t>(GetBranchList)</w:t>
            </w:r>
            <w:r w:rsidR="00744D9A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P.57</w:t>
            </w:r>
            <w:r w:rsidR="00744D9A">
              <w:rPr>
                <w:rFonts w:asciiTheme="minorHAnsi" w:eastAsia="標楷體" w:hAnsiTheme="minorHAnsi" w:cstheme="minorHAnsi" w:hint="eastAsia"/>
                <w:lang w:val="en-GB"/>
              </w:rPr>
              <w:t>新增取得換發資訊</w:t>
            </w:r>
            <w:r w:rsidR="00744D9A">
              <w:rPr>
                <w:rFonts w:asciiTheme="minorHAnsi" w:eastAsia="標楷體" w:hAnsiTheme="minorHAnsi" w:cstheme="minorHAnsi" w:hint="eastAsia"/>
                <w:lang w:val="en-GB"/>
              </w:rPr>
              <w:t>API</w:t>
            </w:r>
            <w:r w:rsidR="007556AE">
              <w:rPr>
                <w:rFonts w:asciiTheme="minorHAnsi" w:eastAsia="標楷體" w:hAnsiTheme="minorHAnsi" w:cstheme="minorHAnsi" w:hint="eastAsia"/>
                <w:lang w:val="en-GB"/>
              </w:rPr>
              <w:t xml:space="preserve"> </w:t>
            </w:r>
            <w:r w:rsidR="00744D9A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="00744D9A" w:rsidRPr="00744D9A">
              <w:rPr>
                <w:rFonts w:asciiTheme="minorHAnsi" w:eastAsia="標楷體" w:hAnsiTheme="minorHAnsi" w:cstheme="minorHAnsi"/>
                <w:lang w:val="en-GB"/>
              </w:rPr>
              <w:t>QueryCardReissue</w:t>
            </w:r>
            <w:r w:rsidR="00744D9A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="00744D9A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P.59</w:t>
            </w:r>
            <w:r w:rsidR="00744D9A">
              <w:rPr>
                <w:rFonts w:asciiTheme="minorHAnsi" w:eastAsia="標楷體" w:hAnsiTheme="minorHAnsi" w:cstheme="minorHAnsi" w:hint="eastAsia"/>
                <w:lang w:val="en-GB"/>
              </w:rPr>
              <w:t xml:space="preserve"> </w:t>
            </w:r>
            <w:r w:rsidR="00744D9A">
              <w:rPr>
                <w:rFonts w:asciiTheme="minorHAnsi" w:eastAsia="標楷體" w:hAnsiTheme="minorHAnsi" w:cstheme="minorHAnsi" w:hint="eastAsia"/>
                <w:lang w:val="en-GB"/>
              </w:rPr>
              <w:t>新增</w:t>
            </w:r>
            <w:r w:rsidR="007556AE">
              <w:rPr>
                <w:rFonts w:asciiTheme="minorHAnsi" w:eastAsia="標楷體" w:hAnsiTheme="minorHAnsi" w:cstheme="minorHAnsi" w:hint="eastAsia"/>
                <w:lang w:val="en-GB"/>
              </w:rPr>
              <w:t>申請換發</w:t>
            </w:r>
            <w:r w:rsidR="007556AE">
              <w:rPr>
                <w:rFonts w:asciiTheme="minorHAnsi" w:eastAsia="標楷體" w:hAnsiTheme="minorHAnsi" w:cstheme="minorHAnsi" w:hint="eastAsia"/>
                <w:lang w:val="en-GB"/>
              </w:rPr>
              <w:t>API (</w:t>
            </w:r>
            <w:r w:rsidR="007556AE" w:rsidRPr="007556AE">
              <w:rPr>
                <w:rFonts w:asciiTheme="minorHAnsi" w:eastAsia="標楷體" w:hAnsiTheme="minorHAnsi" w:cstheme="minorHAnsi"/>
                <w:lang w:val="en-GB"/>
              </w:rPr>
              <w:t>ApplyCardReissue</w:t>
            </w:r>
            <w:r w:rsidR="007556AE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="009149DC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9149DC">
              <w:rPr>
                <w:rFonts w:asciiTheme="minorHAnsi" w:eastAsia="標楷體" w:hAnsiTheme="minorHAnsi" w:cstheme="minorHAnsi" w:hint="eastAsia"/>
                <w:lang w:val="en-GB"/>
              </w:rPr>
              <w:t xml:space="preserve">P.35 </w:t>
            </w:r>
            <w:r w:rsidR="009149DC">
              <w:rPr>
                <w:rFonts w:asciiTheme="minorHAnsi" w:eastAsia="標楷體" w:hAnsiTheme="minorHAnsi" w:cstheme="minorHAnsi" w:hint="eastAsia"/>
                <w:lang w:val="en-GB"/>
              </w:rPr>
              <w:t>卡片狀態</w:t>
            </w:r>
            <w:r w:rsidR="009149DC">
              <w:rPr>
                <w:rFonts w:asciiTheme="minorHAnsi" w:eastAsia="標楷體" w:hAnsiTheme="minorHAnsi" w:cstheme="minorHAnsi" w:hint="eastAsia"/>
                <w:lang w:val="en-GB"/>
              </w:rPr>
              <w:t>API (CardStatus2)</w:t>
            </w:r>
            <w:r w:rsidR="009149DC">
              <w:rPr>
                <w:rFonts w:asciiTheme="minorHAnsi" w:eastAsia="標楷體" w:hAnsiTheme="minorHAnsi" w:cstheme="minorHAnsi" w:hint="eastAsia"/>
                <w:lang w:val="en-GB"/>
              </w:rPr>
              <w:t>新增欄位</w:t>
            </w:r>
            <w:r w:rsidR="009149DC" w:rsidRPr="009149DC">
              <w:rPr>
                <w:rFonts w:asciiTheme="minorHAnsi" w:eastAsia="標楷體" w:hAnsiTheme="minorHAnsi" w:cstheme="minorHAnsi"/>
                <w:lang w:val="en-GB"/>
              </w:rPr>
              <w:t>AddrMaint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 xml:space="preserve">P.31 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>產生動態密碼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>API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>新增代碼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="0064268F">
              <w:rPr>
                <w:rFonts w:asciiTheme="minorHAnsi" w:eastAsia="標楷體" w:hAnsiTheme="minorHAnsi" w:cstheme="minorHAnsi" w:hint="eastAsia"/>
                <w:lang w:val="en-GB"/>
              </w:rPr>
              <w:t>掛失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>換發：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>103</w:t>
            </w:r>
            <w:r w:rsidR="0064268F">
              <w:rPr>
                <w:rFonts w:asciiTheme="minorHAnsi" w:eastAsia="標楷體" w:hAnsiTheme="minorHAnsi" w:cstheme="minorHAnsi" w:hint="eastAsia"/>
                <w:lang w:val="en-GB"/>
              </w:rPr>
              <w:t xml:space="preserve">, </w:t>
            </w:r>
            <w:r w:rsidR="0064268F">
              <w:rPr>
                <w:rFonts w:asciiTheme="minorHAnsi" w:eastAsia="標楷體" w:hAnsiTheme="minorHAnsi" w:cstheme="minorHAnsi" w:hint="eastAsia"/>
                <w:lang w:val="en-GB"/>
              </w:rPr>
              <w:t>毀損補發：</w:t>
            </w:r>
            <w:r w:rsidR="0064268F">
              <w:rPr>
                <w:rFonts w:asciiTheme="minorHAnsi" w:eastAsia="標楷體" w:hAnsiTheme="minorHAnsi" w:cstheme="minorHAnsi" w:hint="eastAsia"/>
                <w:lang w:val="en-GB"/>
              </w:rPr>
              <w:t>104</w:t>
            </w:r>
            <w:r w:rsidR="009C3470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  <w:r w:rsidR="00C551A7"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 w:rsidR="00C551A7">
              <w:rPr>
                <w:rFonts w:asciiTheme="minorHAnsi" w:eastAsia="標楷體" w:hAnsiTheme="minorHAnsi" w:cstheme="minorHAnsi" w:hint="eastAsia"/>
                <w:lang w:val="en-GB"/>
              </w:rPr>
              <w:t xml:space="preserve">P.62 </w:t>
            </w:r>
            <w:r w:rsidR="00C551A7">
              <w:rPr>
                <w:rFonts w:asciiTheme="minorHAnsi" w:eastAsia="標楷體" w:hAnsiTheme="minorHAnsi" w:cstheme="minorHAnsi" w:hint="eastAsia"/>
                <w:lang w:val="en-GB"/>
              </w:rPr>
              <w:t>新增</w:t>
            </w:r>
            <w:r w:rsidR="00C551A7" w:rsidRPr="00C551A7">
              <w:rPr>
                <w:rFonts w:asciiTheme="minorHAnsi" w:eastAsia="標楷體" w:hAnsiTheme="minorHAnsi" w:cstheme="minorHAnsi" w:hint="eastAsia"/>
                <w:lang w:val="en-GB"/>
              </w:rPr>
              <w:t>檢查功能限制使用次數</w:t>
            </w:r>
            <w:r w:rsidR="00C551A7">
              <w:rPr>
                <w:rFonts w:asciiTheme="minorHAnsi" w:eastAsia="標楷體" w:hAnsiTheme="minorHAnsi" w:cstheme="minorHAnsi" w:hint="eastAsia"/>
                <w:lang w:val="en-GB"/>
              </w:rPr>
              <w:t>API (</w:t>
            </w:r>
            <w:r w:rsidR="00C551A7" w:rsidRPr="00C551A7">
              <w:rPr>
                <w:rFonts w:asciiTheme="minorHAnsi" w:eastAsia="標楷體" w:hAnsiTheme="minorHAnsi" w:cstheme="minorHAnsi"/>
                <w:lang w:val="en-GB"/>
              </w:rPr>
              <w:t>CheckFunctionLimit</w:t>
            </w:r>
            <w:r w:rsidR="00C551A7"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929" w:rsidRDefault="00AF080E" w:rsidP="004E43EC">
            <w:pPr>
              <w:adjustRightInd w:val="0"/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1.3</w:t>
            </w:r>
          </w:p>
        </w:tc>
      </w:tr>
      <w:tr w:rsidR="00916F9F" w:rsidRPr="00AD5E3D" w:rsidTr="00366B5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F9F" w:rsidRDefault="00916F9F" w:rsidP="004E43EC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F9F" w:rsidRDefault="00916F9F" w:rsidP="00942986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2022/9/23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F9F" w:rsidRDefault="00916F9F" w:rsidP="00916F9F">
            <w:pPr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P.38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取得條款資料補發更改為</w:t>
            </w:r>
            <w:r>
              <w:rPr>
                <w:rFonts w:asciiTheme="minorHAnsi" w:eastAsia="標楷體" w:hAnsiTheme="minorHAnsi" w:cstheme="minorHAnsi"/>
                <w:lang w:val="en-GB"/>
              </w:rPr>
              <w:t>”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掛失補發</w:t>
            </w:r>
            <w:r>
              <w:rPr>
                <w:rFonts w:asciiTheme="minorHAnsi" w:eastAsia="標楷體" w:hAnsiTheme="minorHAnsi" w:cstheme="minorHAnsi"/>
                <w:lang w:val="en-GB"/>
              </w:rPr>
              <w:t>”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&amp;</w:t>
            </w:r>
            <w:r>
              <w:rPr>
                <w:rFonts w:asciiTheme="minorHAnsi" w:eastAsia="標楷體" w:hAnsiTheme="minorHAnsi" w:cstheme="minorHAnsi"/>
                <w:lang w:val="en-GB"/>
              </w:rPr>
              <w:t>”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毀損補發</w:t>
            </w:r>
            <w:r>
              <w:rPr>
                <w:rFonts w:asciiTheme="minorHAnsi" w:eastAsia="標楷體" w:hAnsiTheme="minorHAnsi" w:cstheme="minorHAnsi"/>
                <w:lang w:val="en-GB"/>
              </w:rPr>
              <w:t>”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 xml:space="preserve"> P.62 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檢查</w:t>
            </w:r>
            <w:r w:rsidRPr="00C551A7">
              <w:rPr>
                <w:rFonts w:asciiTheme="minorHAnsi" w:eastAsia="標楷體" w:hAnsiTheme="minorHAnsi" w:cstheme="minorHAnsi" w:hint="eastAsia"/>
                <w:lang w:val="en-GB"/>
              </w:rPr>
              <w:t>功能限制使用次數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API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更名為</w:t>
            </w:r>
            <w:r w:rsidRPr="00C551A7">
              <w:rPr>
                <w:rFonts w:asciiTheme="minorHAnsi" w:eastAsia="標楷體" w:hAnsiTheme="minorHAnsi" w:cstheme="minorHAnsi"/>
                <w:lang w:val="en-GB"/>
              </w:rPr>
              <w:t>CheckFunctionLimit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ByCode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、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P.59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修正申請換發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API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名稱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(</w:t>
            </w:r>
            <w:r w:rsidRPr="007556AE">
              <w:rPr>
                <w:rFonts w:asciiTheme="minorHAnsi" w:eastAsia="標楷體" w:hAnsiTheme="minorHAnsi" w:cstheme="minorHAnsi"/>
                <w:lang w:val="en-GB"/>
              </w:rPr>
              <w:t>ApplyCardReissue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F9F" w:rsidRDefault="00916F9F" w:rsidP="004E43EC">
            <w:pPr>
              <w:adjustRightInd w:val="0"/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1.4</w:t>
            </w:r>
          </w:p>
        </w:tc>
      </w:tr>
      <w:tr w:rsidR="00D15303" w:rsidRPr="00AD5E3D" w:rsidTr="00366B5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Default="00D15303" w:rsidP="004E43EC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Default="00D15303" w:rsidP="00D15303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2022/10/7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Default="00A0653C" w:rsidP="00916F9F">
            <w:pPr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P.64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新增</w:t>
            </w:r>
            <w:r w:rsidRPr="00A0653C">
              <w:rPr>
                <w:rFonts w:asciiTheme="minorHAnsi" w:eastAsia="標楷體" w:hAnsiTheme="minorHAnsi" w:cstheme="minorHAnsi" w:hint="eastAsia"/>
                <w:lang w:val="en-GB"/>
              </w:rPr>
              <w:t>查詢卡片對應的回饋項目</w:t>
            </w:r>
            <w:r w:rsidRPr="00A0653C">
              <w:rPr>
                <w:rFonts w:asciiTheme="minorHAnsi" w:eastAsia="標楷體" w:hAnsiTheme="minorHAnsi" w:cstheme="minorHAnsi" w:hint="eastAsia"/>
                <w:lang w:val="en-GB"/>
              </w:rPr>
              <w:t xml:space="preserve">/CardTypeFace 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 xml:space="preserve"> API (</w:t>
            </w:r>
            <w:r w:rsidRPr="00A0653C">
              <w:rPr>
                <w:rFonts w:asciiTheme="minorHAnsi" w:eastAsia="標楷體" w:hAnsiTheme="minorHAnsi" w:cstheme="minorHAnsi"/>
                <w:lang w:val="en-GB"/>
              </w:rPr>
              <w:t>QueryCardFeedbackType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Default="00D15303" w:rsidP="004E43EC">
            <w:pPr>
              <w:adjustRightInd w:val="0"/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1.5</w:t>
            </w:r>
          </w:p>
        </w:tc>
      </w:tr>
      <w:tr w:rsidR="007E3809" w:rsidRPr="00AD5E3D" w:rsidTr="00366B5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809" w:rsidRDefault="007E3809" w:rsidP="004E43EC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809" w:rsidRDefault="007E3809" w:rsidP="00D15303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2022/10/1</w:t>
            </w:r>
            <w:r w:rsidR="00C248A7">
              <w:rPr>
                <w:rFonts w:asciiTheme="minorHAnsi" w:eastAsia="標楷體" w:hAnsiTheme="minorHAnsi" w:cstheme="minorHAnsi" w:hint="eastAsia"/>
                <w:lang w:val="en-GB"/>
              </w:rPr>
              <w:t>4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809" w:rsidRPr="00730EFD" w:rsidRDefault="00730EFD" w:rsidP="00E17CD1">
            <w:pPr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 xml:space="preserve">P.35 </w:t>
            </w:r>
            <w:r>
              <w:rPr>
                <w:rFonts w:asciiTheme="minorHAnsi" w:eastAsia="標楷體" w:hAnsiTheme="minorHAnsi" w:cstheme="minorHAnsi" w:hint="eastAsia"/>
              </w:rPr>
              <w:t>更新</w:t>
            </w:r>
            <w:r>
              <w:rPr>
                <w:rFonts w:asciiTheme="minorHAnsi" w:eastAsia="標楷體" w:hAnsiTheme="minorHAnsi" w:cstheme="minorHAnsi" w:hint="eastAsia"/>
              </w:rPr>
              <w:t>2.14</w:t>
            </w:r>
            <w:r w:rsidRPr="00730EFD">
              <w:rPr>
                <w:rFonts w:asciiTheme="minorHAnsi" w:eastAsia="標楷體" w:hAnsiTheme="minorHAnsi" w:cstheme="minorHAnsi" w:hint="eastAsia"/>
              </w:rPr>
              <w:t>卡片狀態</w:t>
            </w:r>
            <w:r w:rsidRPr="00730EFD">
              <w:rPr>
                <w:rFonts w:asciiTheme="minorHAnsi" w:eastAsia="標楷體" w:hAnsiTheme="minorHAnsi" w:cstheme="minorHAnsi" w:hint="eastAsia"/>
              </w:rPr>
              <w:t>2</w:t>
            </w:r>
            <w:r>
              <w:rPr>
                <w:rFonts w:asciiTheme="minorHAnsi" w:eastAsia="標楷體" w:hAnsiTheme="minorHAnsi" w:cstheme="minorHAnsi" w:hint="eastAsia"/>
              </w:rPr>
              <w:t>欄位</w:t>
            </w:r>
            <w:r>
              <w:rPr>
                <w:rFonts w:asciiTheme="minorHAnsi" w:eastAsia="標楷體" w:hAnsiTheme="minorHAnsi" w:cstheme="minorHAnsi" w:hint="eastAsia"/>
              </w:rPr>
              <w:t>(</w:t>
            </w:r>
            <w:r w:rsidR="00F35ED0">
              <w:rPr>
                <w:rFonts w:asciiTheme="minorHAnsi" w:eastAsia="標楷體" w:hAnsiTheme="minorHAnsi" w:cstheme="minorHAnsi" w:hint="eastAsia"/>
              </w:rPr>
              <w:t>新增換</w:t>
            </w:r>
            <w:r>
              <w:rPr>
                <w:rFonts w:asciiTheme="minorHAnsi" w:eastAsia="標楷體" w:hAnsiTheme="minorHAnsi" w:cstheme="minorHAnsi" w:hint="eastAsia"/>
              </w:rPr>
              <w:t>補</w:t>
            </w:r>
            <w:r w:rsidR="00F35ED0">
              <w:rPr>
                <w:rFonts w:asciiTheme="minorHAnsi" w:eastAsia="標楷體" w:hAnsiTheme="minorHAnsi" w:cstheme="minorHAnsi" w:hint="eastAsia"/>
              </w:rPr>
              <w:t>發</w:t>
            </w:r>
            <w:r>
              <w:rPr>
                <w:rFonts w:asciiTheme="minorHAnsi" w:eastAsia="標楷體" w:hAnsiTheme="minorHAnsi" w:cstheme="minorHAnsi" w:hint="eastAsia"/>
              </w:rPr>
              <w:t>註記</w:t>
            </w:r>
            <w:r>
              <w:rPr>
                <w:rFonts w:asciiTheme="minorHAnsi" w:eastAsia="標楷體" w:hAnsiTheme="minorHAnsi" w:cstheme="minorHAnsi" w:hint="eastAsia"/>
              </w:rPr>
              <w:t>)</w:t>
            </w:r>
            <w:r w:rsidR="00F35ED0">
              <w:rPr>
                <w:rFonts w:asciiTheme="minorHAnsi" w:eastAsia="標楷體" w:hAnsiTheme="minorHAnsi" w:cstheme="minorHAnsi" w:hint="eastAsia"/>
              </w:rPr>
              <w:t>、</w:t>
            </w:r>
            <w:r w:rsidR="00E17CD1">
              <w:rPr>
                <w:rFonts w:asciiTheme="minorHAnsi" w:eastAsia="標楷體" w:hAnsiTheme="minorHAnsi" w:cstheme="minorHAnsi" w:hint="eastAsia"/>
              </w:rPr>
              <w:t>P.61</w:t>
            </w:r>
            <w:r w:rsidR="00F35ED0">
              <w:rPr>
                <w:rFonts w:asciiTheme="minorHAnsi" w:eastAsia="標楷體" w:hAnsiTheme="minorHAnsi" w:cstheme="minorHAnsi" w:hint="eastAsia"/>
              </w:rPr>
              <w:t xml:space="preserve"> </w:t>
            </w:r>
            <w:r w:rsidR="00F35ED0">
              <w:rPr>
                <w:rFonts w:asciiTheme="minorHAnsi" w:eastAsia="標楷體" w:hAnsiTheme="minorHAnsi" w:cstheme="minorHAnsi" w:hint="eastAsia"/>
              </w:rPr>
              <w:t>修改</w:t>
            </w:r>
            <w:r w:rsidR="00F35ED0">
              <w:rPr>
                <w:rFonts w:asciiTheme="minorHAnsi" w:eastAsia="標楷體" w:hAnsiTheme="minorHAnsi" w:cstheme="minorHAnsi" w:hint="eastAsia"/>
              </w:rPr>
              <w:t>2.27 API</w:t>
            </w:r>
            <w:r w:rsidR="00F35ED0">
              <w:rPr>
                <w:rFonts w:asciiTheme="minorHAnsi" w:eastAsia="標楷體" w:hAnsiTheme="minorHAnsi" w:cstheme="minorHAnsi" w:hint="eastAsia"/>
              </w:rPr>
              <w:t>為</w:t>
            </w:r>
            <w:r w:rsidR="00F35ED0" w:rsidRPr="00F35ED0">
              <w:rPr>
                <w:rFonts w:asciiTheme="minorHAnsi" w:eastAsia="標楷體" w:hAnsiTheme="minorHAnsi" w:cstheme="minorHAnsi" w:hint="eastAsia"/>
              </w:rPr>
              <w:t>檢查換補發申請次數限制</w:t>
            </w:r>
            <w:r w:rsidR="00F35ED0" w:rsidRPr="00F35ED0">
              <w:rPr>
                <w:rFonts w:asciiTheme="minorHAnsi" w:eastAsia="標楷體" w:hAnsiTheme="minorHAnsi" w:cstheme="minorHAnsi" w:hint="eastAsia"/>
              </w:rPr>
              <w:t>(CardReissueCheck)</w:t>
            </w:r>
            <w:r w:rsidR="00E17CD1">
              <w:rPr>
                <w:rFonts w:asciiTheme="minorHAnsi" w:eastAsia="標楷體" w:hAnsiTheme="minorHAnsi" w:cstheme="minorHAnsi" w:hint="eastAsia"/>
              </w:rPr>
              <w:t>、</w:t>
            </w:r>
            <w:r w:rsidR="00E17CD1">
              <w:rPr>
                <w:rFonts w:asciiTheme="minorHAnsi" w:eastAsia="標楷體" w:hAnsiTheme="minorHAnsi" w:cstheme="minorHAnsi" w:hint="eastAsia"/>
              </w:rPr>
              <w:t xml:space="preserve">P.59 </w:t>
            </w:r>
            <w:r w:rsidR="00E17CD1">
              <w:rPr>
                <w:rFonts w:asciiTheme="minorHAnsi" w:eastAsia="標楷體" w:hAnsiTheme="minorHAnsi" w:cstheme="minorHAnsi" w:hint="eastAsia"/>
              </w:rPr>
              <w:t>修改申請換發</w:t>
            </w:r>
            <w:r w:rsidR="00E17CD1">
              <w:rPr>
                <w:rFonts w:asciiTheme="minorHAnsi" w:eastAsia="標楷體" w:hAnsiTheme="minorHAnsi" w:cstheme="minorHAnsi" w:hint="eastAsia"/>
              </w:rPr>
              <w:t>API (</w:t>
            </w:r>
            <w:r w:rsidR="00E17CD1">
              <w:rPr>
                <w:rFonts w:asciiTheme="minorHAnsi" w:eastAsia="標楷體" w:hAnsiTheme="minorHAnsi" w:cstheme="minorHAnsi" w:hint="eastAsia"/>
                <w:lang w:val="en-GB"/>
              </w:rPr>
              <w:t>Apply</w:t>
            </w:r>
            <w:r w:rsidR="00E17CD1" w:rsidRPr="00213B48">
              <w:rPr>
                <w:rFonts w:asciiTheme="minorHAnsi" w:eastAsia="標楷體" w:hAnsiTheme="minorHAnsi" w:cstheme="minorHAnsi"/>
                <w:lang w:val="en-GB"/>
              </w:rPr>
              <w:t>CardReissue</w:t>
            </w:r>
            <w:r w:rsidR="00E17CD1">
              <w:rPr>
                <w:rFonts w:asciiTheme="minorHAnsi" w:eastAsia="標楷體" w:hAnsiTheme="minorHAnsi" w:cstheme="minorHAnsi" w:hint="eastAsia"/>
              </w:rPr>
              <w:t>) Request</w:t>
            </w:r>
            <w:r w:rsidR="00E17CD1">
              <w:rPr>
                <w:rFonts w:asciiTheme="minorHAnsi" w:eastAsia="標楷體" w:hAnsiTheme="minorHAnsi" w:cstheme="minorHAnsi" w:hint="eastAsia"/>
              </w:rPr>
              <w:t>與</w:t>
            </w:r>
            <w:r w:rsidR="00E17CD1">
              <w:rPr>
                <w:rFonts w:asciiTheme="minorHAnsi" w:eastAsia="標楷體" w:hAnsiTheme="minorHAnsi" w:cstheme="minorHAnsi" w:hint="eastAsia"/>
              </w:rPr>
              <w:t>Response</w:t>
            </w:r>
            <w:r w:rsidR="00E17CD1">
              <w:rPr>
                <w:rFonts w:asciiTheme="minorHAnsi" w:eastAsia="標楷體" w:hAnsiTheme="minorHAnsi" w:cstheme="minorHAnsi" w:hint="eastAsia"/>
              </w:rPr>
              <w:t>欄位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809" w:rsidRDefault="007E3809" w:rsidP="004E43EC">
            <w:pPr>
              <w:adjustRightInd w:val="0"/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1.6</w:t>
            </w:r>
          </w:p>
        </w:tc>
      </w:tr>
      <w:tr w:rsidR="00D94527" w:rsidRPr="00AD5E3D" w:rsidTr="00366B5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27" w:rsidRDefault="00D94527" w:rsidP="004E43EC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27" w:rsidRDefault="00D94527" w:rsidP="00D15303">
            <w:pPr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2022/10/21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27" w:rsidRDefault="00821E29" w:rsidP="005F6E34">
            <w:pPr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P.63</w:t>
            </w:r>
            <w:r w:rsidRPr="00821E29">
              <w:rPr>
                <w:rFonts w:asciiTheme="minorHAnsi" w:eastAsia="標楷體" w:hAnsiTheme="minorHAnsi" w:cstheme="minorHAnsi" w:hint="eastAsia"/>
              </w:rPr>
              <w:t>申請信用卡掛失</w:t>
            </w:r>
            <w:r>
              <w:rPr>
                <w:rFonts w:asciiTheme="minorHAnsi" w:eastAsia="標楷體" w:hAnsiTheme="minorHAnsi" w:cstheme="minorHAnsi" w:hint="eastAsia"/>
              </w:rPr>
              <w:t>(</w:t>
            </w:r>
            <w:r w:rsidRPr="00821E29">
              <w:rPr>
                <w:rFonts w:asciiTheme="minorHAnsi" w:eastAsia="標楷體" w:hAnsiTheme="minorHAnsi" w:cstheme="minorHAnsi"/>
              </w:rPr>
              <w:t>ApplyLostCards</w:t>
            </w:r>
            <w:r>
              <w:rPr>
                <w:rFonts w:asciiTheme="minorHAnsi" w:eastAsia="標楷體" w:hAnsiTheme="minorHAnsi" w:cstheme="minorHAnsi" w:hint="eastAsia"/>
              </w:rPr>
              <w:t>)API</w:t>
            </w:r>
            <w:r>
              <w:rPr>
                <w:rFonts w:asciiTheme="minorHAnsi" w:eastAsia="標楷體" w:hAnsiTheme="minorHAnsi" w:cstheme="minorHAnsi" w:hint="eastAsia"/>
              </w:rPr>
              <w:t>新增</w:t>
            </w:r>
            <w:r>
              <w:rPr>
                <w:rFonts w:asciiTheme="minorHAnsi" w:eastAsia="標楷體" w:hAnsiTheme="minorHAnsi" w:cstheme="minorHAnsi" w:hint="eastAsia"/>
              </w:rPr>
              <w:t>Response</w:t>
            </w:r>
            <w:r>
              <w:rPr>
                <w:rFonts w:asciiTheme="minorHAnsi" w:eastAsia="標楷體" w:hAnsiTheme="minorHAnsi" w:cstheme="minorHAnsi" w:hint="eastAsia"/>
              </w:rPr>
              <w:t>欄位</w:t>
            </w:r>
            <w:r>
              <w:rPr>
                <w:rFonts w:asciiTheme="minorHAnsi" w:eastAsia="標楷體" w:hAnsiTheme="minorHAnsi" w:cstheme="minorHAnsi" w:hint="eastAsia"/>
              </w:rPr>
              <w:t xml:space="preserve"> </w:t>
            </w:r>
            <w:r w:rsidRPr="00821E29">
              <w:rPr>
                <w:rFonts w:asciiTheme="minorHAnsi" w:eastAsia="標楷體" w:hAnsiTheme="minorHAnsi" w:cstheme="minorHAnsi"/>
              </w:rPr>
              <w:t>ExpDate</w:t>
            </w:r>
            <w:r>
              <w:rPr>
                <w:rFonts w:asciiTheme="minorHAnsi" w:eastAsia="標楷體" w:hAnsiTheme="minorHAnsi" w:cstheme="minorHAnsi" w:hint="eastAsia"/>
              </w:rPr>
              <w:t>、</w:t>
            </w:r>
            <w:r w:rsidR="00E71E6E">
              <w:rPr>
                <w:rFonts w:asciiTheme="minorHAnsi" w:eastAsia="標楷體" w:hAnsiTheme="minorHAnsi" w:cstheme="minorHAnsi" w:hint="eastAsia"/>
              </w:rPr>
              <w:t>P.57</w:t>
            </w:r>
            <w:r w:rsidR="00E71E6E" w:rsidRPr="00E71E6E">
              <w:rPr>
                <w:rFonts w:asciiTheme="minorHAnsi" w:eastAsia="標楷體" w:hAnsiTheme="minorHAnsi" w:cstheme="minorHAnsi" w:hint="eastAsia"/>
              </w:rPr>
              <w:t>取得換發資訊</w:t>
            </w:r>
            <w:r w:rsidR="00E71E6E">
              <w:rPr>
                <w:rFonts w:asciiTheme="minorHAnsi" w:eastAsia="標楷體" w:hAnsiTheme="minorHAnsi" w:cstheme="minorHAnsi" w:hint="eastAsia"/>
              </w:rPr>
              <w:t>(</w:t>
            </w:r>
            <w:r w:rsidR="00E71E6E" w:rsidRPr="00E71E6E">
              <w:rPr>
                <w:rFonts w:asciiTheme="minorHAnsi" w:eastAsia="標楷體" w:hAnsiTheme="minorHAnsi" w:cstheme="minorHAnsi"/>
              </w:rPr>
              <w:t>QueryCardReissue</w:t>
            </w:r>
            <w:r w:rsidR="00E71E6E">
              <w:rPr>
                <w:rFonts w:asciiTheme="minorHAnsi" w:eastAsia="標楷體" w:hAnsiTheme="minorHAnsi" w:cstheme="minorHAnsi" w:hint="eastAsia"/>
              </w:rPr>
              <w:t>)</w:t>
            </w:r>
            <w:r w:rsidR="005F6E34">
              <w:rPr>
                <w:rFonts w:asciiTheme="minorHAnsi" w:eastAsia="標楷體" w:hAnsiTheme="minorHAnsi" w:cstheme="minorHAnsi" w:hint="eastAsia"/>
              </w:rPr>
              <w:t>API</w:t>
            </w:r>
            <w:r w:rsidR="00E71E6E">
              <w:rPr>
                <w:rFonts w:asciiTheme="minorHAnsi" w:eastAsia="標楷體" w:hAnsiTheme="minorHAnsi" w:cstheme="minorHAnsi" w:hint="eastAsia"/>
              </w:rPr>
              <w:t xml:space="preserve"> </w:t>
            </w:r>
            <w:r w:rsidR="00E71E6E">
              <w:rPr>
                <w:rFonts w:asciiTheme="minorHAnsi" w:eastAsia="標楷體" w:hAnsiTheme="minorHAnsi" w:cstheme="minorHAnsi" w:hint="eastAsia"/>
              </w:rPr>
              <w:t>新增</w:t>
            </w:r>
            <w:r w:rsidR="00E71E6E">
              <w:rPr>
                <w:rFonts w:asciiTheme="minorHAnsi" w:eastAsia="標楷體" w:hAnsiTheme="minorHAnsi" w:cstheme="minorHAnsi" w:hint="eastAsia"/>
              </w:rPr>
              <w:t xml:space="preserve"> Response </w:t>
            </w:r>
            <w:r w:rsidR="00E71E6E">
              <w:rPr>
                <w:rFonts w:asciiTheme="minorHAnsi" w:eastAsia="標楷體" w:hAnsiTheme="minorHAnsi" w:cstheme="minorHAnsi" w:hint="eastAsia"/>
              </w:rPr>
              <w:t>欄位</w:t>
            </w:r>
            <w:r w:rsidR="00E71E6E" w:rsidRPr="00E71E6E">
              <w:rPr>
                <w:rFonts w:asciiTheme="minorHAnsi" w:eastAsia="標楷體" w:hAnsiTheme="minorHAnsi" w:cstheme="minorHAnsi"/>
              </w:rPr>
              <w:t>ExpDate</w:t>
            </w:r>
            <w:r w:rsidR="005F6E34">
              <w:rPr>
                <w:rFonts w:asciiTheme="minorHAnsi" w:eastAsia="標楷體" w:hAnsiTheme="minorHAnsi" w:cstheme="minorHAnsi" w:hint="eastAsia"/>
              </w:rPr>
              <w:t>、</w:t>
            </w:r>
            <w:r w:rsidR="005F6E34">
              <w:rPr>
                <w:rFonts w:asciiTheme="minorHAnsi" w:eastAsia="標楷體" w:hAnsiTheme="minorHAnsi" w:cstheme="minorHAnsi" w:hint="eastAsia"/>
              </w:rPr>
              <w:t>P.59</w:t>
            </w:r>
            <w:r w:rsidR="005F6E34" w:rsidRPr="005F6E34">
              <w:rPr>
                <w:rFonts w:asciiTheme="minorHAnsi" w:eastAsia="標楷體" w:hAnsiTheme="minorHAnsi" w:cstheme="minorHAnsi" w:hint="eastAsia"/>
              </w:rPr>
              <w:t>申請換發</w:t>
            </w:r>
            <w:r w:rsidR="005F6E34">
              <w:rPr>
                <w:rFonts w:asciiTheme="minorHAnsi" w:eastAsia="標楷體" w:hAnsiTheme="minorHAnsi" w:cstheme="minorHAnsi" w:hint="eastAsia"/>
              </w:rPr>
              <w:t>(</w:t>
            </w:r>
            <w:r w:rsidR="005F6E34" w:rsidRPr="005F6E34">
              <w:rPr>
                <w:rFonts w:asciiTheme="minorHAnsi" w:eastAsia="標楷體" w:hAnsiTheme="minorHAnsi" w:cstheme="minorHAnsi"/>
              </w:rPr>
              <w:t>ApplyCardReissue</w:t>
            </w:r>
            <w:r w:rsidR="005F6E34">
              <w:rPr>
                <w:rFonts w:asciiTheme="minorHAnsi" w:eastAsia="標楷體" w:hAnsiTheme="minorHAnsi" w:cstheme="minorHAnsi" w:hint="eastAsia"/>
              </w:rPr>
              <w:t xml:space="preserve">)API </w:t>
            </w:r>
            <w:r w:rsidR="005F6E34">
              <w:rPr>
                <w:rFonts w:asciiTheme="minorHAnsi" w:eastAsia="標楷體" w:hAnsiTheme="minorHAnsi" w:cstheme="minorHAnsi" w:hint="eastAsia"/>
              </w:rPr>
              <w:t>新增</w:t>
            </w:r>
            <w:r w:rsidR="005F6E34">
              <w:rPr>
                <w:rFonts w:asciiTheme="minorHAnsi" w:eastAsia="標楷體" w:hAnsiTheme="minorHAnsi" w:cstheme="minorHAnsi" w:hint="eastAsia"/>
              </w:rPr>
              <w:t xml:space="preserve"> Request </w:t>
            </w:r>
            <w:r w:rsidR="005F6E34">
              <w:rPr>
                <w:rFonts w:asciiTheme="minorHAnsi" w:eastAsia="標楷體" w:hAnsiTheme="minorHAnsi" w:cstheme="minorHAnsi" w:hint="eastAsia"/>
              </w:rPr>
              <w:t>欄位</w:t>
            </w:r>
            <w:r w:rsidR="005F6E34" w:rsidRPr="00E71E6E">
              <w:rPr>
                <w:rFonts w:asciiTheme="minorHAnsi" w:eastAsia="標楷體" w:hAnsiTheme="minorHAnsi" w:cstheme="minorHAnsi"/>
              </w:rPr>
              <w:t>ExpDate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27" w:rsidRDefault="00D94527" w:rsidP="004E43EC">
            <w:pPr>
              <w:adjustRightInd w:val="0"/>
              <w:jc w:val="center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1.7</w:t>
            </w:r>
          </w:p>
        </w:tc>
      </w:tr>
      <w:tr w:rsidR="00903A11" w:rsidRPr="00AD5E3D" w:rsidTr="00366B5F">
        <w:trPr>
          <w:cantSplit/>
          <w:trHeight w:val="349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A11" w:rsidRDefault="00903A11" w:rsidP="004E43EC">
            <w:pPr>
              <w:jc w:val="center"/>
              <w:rPr>
                <w:rFonts w:asciiTheme="minorHAnsi" w:eastAsia="標楷體" w:hAnsiTheme="minorHAnsi" w:cstheme="minorHAnsi" w:hint="eastAsia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Kent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A11" w:rsidRDefault="00903A11" w:rsidP="00903A11">
            <w:pPr>
              <w:jc w:val="center"/>
              <w:rPr>
                <w:rFonts w:asciiTheme="minorHAnsi" w:eastAsia="標楷體" w:hAnsiTheme="minorHAnsi" w:cstheme="minorHAnsi" w:hint="eastAsia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2022/11/03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A11" w:rsidRDefault="00903A11" w:rsidP="005F6E34">
            <w:pPr>
              <w:rPr>
                <w:rFonts w:asciiTheme="minorHAnsi" w:eastAsia="標楷體" w:hAnsiTheme="minorHAnsi" w:cstheme="minorHAnsi" w:hint="eastAsia"/>
              </w:rPr>
            </w:pPr>
            <w:r>
              <w:rPr>
                <w:rFonts w:asciiTheme="minorHAnsi" w:eastAsia="標楷體" w:hAnsiTheme="minorHAnsi" w:cstheme="minorHAnsi" w:hint="eastAsia"/>
              </w:rPr>
              <w:t>2.9</w:t>
            </w:r>
            <w:r w:rsidRPr="00903A11">
              <w:rPr>
                <w:rFonts w:asciiTheme="minorHAnsi" w:eastAsia="標楷體" w:hAnsiTheme="minorHAnsi" w:cstheme="minorHAnsi" w:hint="eastAsia"/>
              </w:rPr>
              <w:t>取得本行可轉帳的帳號清單</w:t>
            </w:r>
            <w:r>
              <w:rPr>
                <w:rFonts w:asciiTheme="minorHAnsi" w:eastAsia="標楷體" w:hAnsiTheme="minorHAnsi" w:cstheme="minorHAnsi" w:hint="eastAsia"/>
              </w:rPr>
              <w:t>新增</w:t>
            </w:r>
            <w:r>
              <w:rPr>
                <w:rFonts w:asciiTheme="minorHAnsi" w:eastAsia="標楷體" w:hAnsiTheme="minorHAnsi" w:cstheme="minorHAnsi" w:hint="eastAsia"/>
              </w:rPr>
              <w:t>Request</w:t>
            </w:r>
            <w:r>
              <w:rPr>
                <w:rFonts w:asciiTheme="minorHAnsi" w:eastAsia="標楷體" w:hAnsiTheme="minorHAnsi" w:cstheme="minorHAnsi" w:hint="eastAsia"/>
              </w:rPr>
              <w:t>欄位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A11" w:rsidRDefault="00903A11" w:rsidP="004E43EC">
            <w:pPr>
              <w:adjustRightInd w:val="0"/>
              <w:jc w:val="center"/>
              <w:rPr>
                <w:rFonts w:asciiTheme="minorHAnsi" w:eastAsia="標楷體" w:hAnsiTheme="minorHAnsi" w:cstheme="minorHAnsi" w:hint="eastAsia"/>
                <w:lang w:val="en-GB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1.8</w:t>
            </w:r>
          </w:p>
        </w:tc>
      </w:tr>
    </w:tbl>
    <w:p w:rsidR="00956259" w:rsidRPr="00AD5E3D" w:rsidRDefault="00A7455C" w:rsidP="00435AA7">
      <w:pPr>
        <w:jc w:val="both"/>
        <w:rPr>
          <w:rFonts w:asciiTheme="minorHAnsi" w:eastAsia="標楷體" w:hAnsiTheme="minorHAnsi" w:cstheme="minorHAnsi"/>
          <w:lang w:val="en-GB"/>
        </w:rPr>
      </w:pPr>
      <w:r w:rsidRPr="00AD5E3D">
        <w:rPr>
          <w:rFonts w:asciiTheme="minorHAnsi" w:eastAsia="標楷體" w:hAnsiTheme="minorHAnsi" w:cstheme="minorHAnsi"/>
          <w:lang w:val="en-GB"/>
        </w:rPr>
        <w:br w:type="page"/>
      </w:r>
    </w:p>
    <w:p w:rsidR="00956259" w:rsidRPr="00AD5E3D" w:rsidRDefault="00956259" w:rsidP="00435AA7">
      <w:pPr>
        <w:pStyle w:val="1"/>
        <w:keepNext w:val="0"/>
        <w:pageBreakBefore/>
        <w:spacing w:line="240" w:lineRule="auto"/>
        <w:ind w:left="185"/>
        <w:jc w:val="both"/>
        <w:rPr>
          <w:rFonts w:asciiTheme="minorHAnsi" w:eastAsia="標楷體" w:hAnsiTheme="minorHAnsi" w:cstheme="minorHAnsi"/>
          <w:sz w:val="40"/>
          <w:szCs w:val="40"/>
        </w:rPr>
      </w:pPr>
      <w:bookmarkStart w:id="0" w:name="_Toc117267701"/>
      <w:r w:rsidRPr="00AD5E3D">
        <w:rPr>
          <w:rFonts w:asciiTheme="minorHAnsi" w:eastAsia="標楷體" w:hAnsiTheme="minorHAnsi" w:cstheme="minorHAnsi"/>
          <w:sz w:val="40"/>
          <w:szCs w:val="40"/>
        </w:rPr>
        <w:lastRenderedPageBreak/>
        <w:t>目錄</w:t>
      </w:r>
      <w:bookmarkEnd w:id="0"/>
    </w:p>
    <w:p w:rsidR="005D00D7" w:rsidRDefault="006C7D04">
      <w:pPr>
        <w:pStyle w:val="11"/>
        <w:tabs>
          <w:tab w:val="right" w:leader="dot" w:pos="973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r w:rsidRPr="006C7D04">
        <w:rPr>
          <w:rFonts w:asciiTheme="minorHAnsi" w:eastAsia="標楷體" w:hAnsiTheme="minorHAnsi" w:cstheme="minorHAnsi"/>
          <w:b w:val="0"/>
          <w:bCs w:val="0"/>
          <w:caps w:val="0"/>
          <w:sz w:val="20"/>
          <w:lang w:val="en-GB"/>
        </w:rPr>
        <w:fldChar w:fldCharType="begin"/>
      </w:r>
      <w:r w:rsidR="00EC07DA" w:rsidRPr="00AD5E3D">
        <w:rPr>
          <w:rFonts w:asciiTheme="minorHAnsi" w:eastAsia="標楷體" w:hAnsiTheme="minorHAnsi" w:cstheme="minorHAnsi"/>
          <w:b w:val="0"/>
          <w:bCs w:val="0"/>
          <w:caps w:val="0"/>
          <w:sz w:val="20"/>
          <w:lang w:val="en-GB"/>
        </w:rPr>
        <w:instrText xml:space="preserve"> TOC \o "1-3" \h \z \u </w:instrText>
      </w:r>
      <w:r w:rsidRPr="006C7D04">
        <w:rPr>
          <w:rFonts w:asciiTheme="minorHAnsi" w:eastAsia="標楷體" w:hAnsiTheme="minorHAnsi" w:cstheme="minorHAnsi"/>
          <w:b w:val="0"/>
          <w:bCs w:val="0"/>
          <w:caps w:val="0"/>
          <w:sz w:val="20"/>
          <w:lang w:val="en-GB"/>
        </w:rPr>
        <w:fldChar w:fldCharType="separate"/>
      </w:r>
      <w:hyperlink w:anchor="_Toc117267701" w:history="1">
        <w:r w:rsidR="005D00D7" w:rsidRPr="00CA0F63">
          <w:rPr>
            <w:rStyle w:val="a5"/>
            <w:rFonts w:eastAsia="標楷體" w:cstheme="minorHAnsi" w:hint="eastAsia"/>
            <w:noProof/>
          </w:rPr>
          <w:t>目錄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11"/>
        <w:tabs>
          <w:tab w:val="left" w:pos="482"/>
          <w:tab w:val="right" w:leader="dot" w:pos="973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17267702" w:history="1">
        <w:r w:rsidR="005D00D7" w:rsidRPr="00CA0F63">
          <w:rPr>
            <w:rStyle w:val="a5"/>
            <w:rFonts w:eastAsia="標楷體" w:cstheme="minorHAnsi"/>
            <w:noProof/>
          </w:rPr>
          <w:t>1</w:t>
        </w:r>
        <w:r w:rsidR="005D00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5D00D7" w:rsidRPr="00CA0F63">
          <w:rPr>
            <w:rStyle w:val="a5"/>
            <w:rFonts w:eastAsia="標楷體" w:cstheme="minorHAnsi" w:hint="eastAsia"/>
            <w:noProof/>
          </w:rPr>
          <w:t>連線方式說明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03" w:history="1">
        <w:r w:rsidR="005D00D7" w:rsidRPr="00CA0F63">
          <w:rPr>
            <w:rStyle w:val="a5"/>
            <w:rFonts w:eastAsia="標楷體"/>
            <w:noProof/>
            <w:lang w:val="en-GB"/>
          </w:rPr>
          <w:t>1.1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細明體" w:eastAsia="細明體" w:hAnsi="細明體" w:cs="細明體" w:hint="eastAsia"/>
            <w:noProof/>
            <w:lang w:val="en-GB"/>
          </w:rPr>
          <w:t>大咖信用卡</w:t>
        </w:r>
        <w:r w:rsidR="005D00D7" w:rsidRPr="00CA0F63">
          <w:rPr>
            <w:rStyle w:val="a5"/>
            <w:rFonts w:eastAsia="標楷體" w:cstheme="minorHAnsi"/>
            <w:noProof/>
            <w:lang w:val="en-GB"/>
          </w:rPr>
          <w:t>API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04" w:history="1">
        <w:r w:rsidR="005D00D7" w:rsidRPr="00CA0F63">
          <w:rPr>
            <w:rStyle w:val="a5"/>
            <w:rFonts w:eastAsia="標楷體"/>
            <w:noProof/>
            <w:lang w:val="en-GB"/>
          </w:rPr>
          <w:t>1.2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eastAsia="標楷體" w:cstheme="minorHAnsi"/>
            <w:noProof/>
            <w:lang w:val="en-GB"/>
          </w:rPr>
          <w:t>API</w:t>
        </w:r>
        <w:r w:rsidR="005D00D7" w:rsidRPr="00CA0F63">
          <w:rPr>
            <w:rStyle w:val="a5"/>
            <w:rFonts w:eastAsia="標楷體" w:cstheme="minorHAnsi" w:hint="eastAsia"/>
            <w:noProof/>
            <w:lang w:val="en-GB"/>
          </w:rPr>
          <w:t>清單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05" w:history="1">
        <w:r w:rsidR="005D00D7" w:rsidRPr="00CA0F63">
          <w:rPr>
            <w:rStyle w:val="a5"/>
            <w:rFonts w:eastAsia="標楷體" w:cstheme="minorHAnsi"/>
            <w:kern w:val="0"/>
          </w:rPr>
          <w:t>1.2.1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JSON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訊息封套格式說明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11"/>
        <w:tabs>
          <w:tab w:val="left" w:pos="482"/>
          <w:tab w:val="right" w:leader="dot" w:pos="973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17267706" w:history="1">
        <w:r w:rsidR="005D00D7" w:rsidRPr="00CA0F63">
          <w:rPr>
            <w:rStyle w:val="a5"/>
            <w:rFonts w:eastAsia="標楷體" w:cstheme="minorHAnsi"/>
            <w:noProof/>
          </w:rPr>
          <w:t>2</w:t>
        </w:r>
        <w:r w:rsidR="005D00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5D00D7" w:rsidRPr="00CA0F63">
          <w:rPr>
            <w:rStyle w:val="a5"/>
            <w:rFonts w:eastAsia="標楷體" w:cstheme="minorHAnsi"/>
            <w:noProof/>
          </w:rPr>
          <w:t>API</w:t>
        </w:r>
        <w:r w:rsidR="005D00D7" w:rsidRPr="00CA0F63">
          <w:rPr>
            <w:rStyle w:val="a5"/>
            <w:rFonts w:eastAsia="標楷體" w:cstheme="minorHAnsi" w:hint="eastAsia"/>
            <w:noProof/>
          </w:rPr>
          <w:t>規格說明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07" w:history="1">
        <w:r w:rsidR="005D00D7" w:rsidRPr="00CA0F63">
          <w:rPr>
            <w:rStyle w:val="a5"/>
            <w:rFonts w:eastAsia="標楷體"/>
            <w:noProof/>
            <w:lang w:val="en-GB"/>
          </w:rPr>
          <w:t>2.1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取得信用卡臨時額度調整資料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08" w:history="1">
        <w:r w:rsidR="005D00D7" w:rsidRPr="00CA0F63">
          <w:rPr>
            <w:rStyle w:val="a5"/>
            <w:rFonts w:eastAsia="標楷體" w:cstheme="minorHAnsi"/>
            <w:kern w:val="0"/>
          </w:rPr>
          <w:t>2.1.1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09" w:history="1">
        <w:r w:rsidR="005D00D7" w:rsidRPr="00CA0F63">
          <w:rPr>
            <w:rStyle w:val="a5"/>
            <w:rFonts w:eastAsia="標楷體" w:cstheme="minorHAnsi"/>
            <w:kern w:val="0"/>
          </w:rPr>
          <w:t>2.1.2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10" w:history="1">
        <w:r w:rsidR="005D00D7" w:rsidRPr="00CA0F63">
          <w:rPr>
            <w:rStyle w:val="a5"/>
            <w:rFonts w:eastAsia="標楷體" w:cstheme="minorHAnsi"/>
            <w:kern w:val="0"/>
          </w:rPr>
          <w:t>2.1.3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11" w:history="1">
        <w:r w:rsidR="005D00D7" w:rsidRPr="00CA0F63">
          <w:rPr>
            <w:rStyle w:val="a5"/>
            <w:rFonts w:eastAsia="標楷體"/>
            <w:noProof/>
            <w:lang w:val="en-GB"/>
          </w:rPr>
          <w:t>2.2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申請信用卡臨時額度調整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12" w:history="1">
        <w:r w:rsidR="005D00D7" w:rsidRPr="00CA0F63">
          <w:rPr>
            <w:rStyle w:val="a5"/>
            <w:rFonts w:eastAsia="標楷體" w:cstheme="minorHAnsi"/>
            <w:kern w:val="0"/>
          </w:rPr>
          <w:t>2.2.1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13" w:history="1">
        <w:r w:rsidR="005D00D7" w:rsidRPr="00CA0F63">
          <w:rPr>
            <w:rStyle w:val="a5"/>
            <w:rFonts w:eastAsia="標楷體" w:cstheme="minorHAnsi"/>
            <w:kern w:val="0"/>
          </w:rPr>
          <w:t>2.2.2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14" w:history="1">
        <w:r w:rsidR="005D00D7" w:rsidRPr="00CA0F63">
          <w:rPr>
            <w:rStyle w:val="a5"/>
            <w:rFonts w:eastAsia="標楷體" w:cstheme="minorHAnsi"/>
            <w:kern w:val="0"/>
          </w:rPr>
          <w:t>2.2.3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15" w:history="1">
        <w:r w:rsidR="005D00D7" w:rsidRPr="00CA0F63">
          <w:rPr>
            <w:rStyle w:val="a5"/>
            <w:rFonts w:eastAsia="標楷體"/>
            <w:noProof/>
            <w:lang w:val="en-GB"/>
          </w:rPr>
          <w:t>2.3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取得永調資訊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16" w:history="1">
        <w:r w:rsidR="005D00D7" w:rsidRPr="00CA0F63">
          <w:rPr>
            <w:rStyle w:val="a5"/>
            <w:rFonts w:eastAsia="標楷體" w:cstheme="minorHAnsi"/>
            <w:kern w:val="0"/>
          </w:rPr>
          <w:t>2.3.1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17" w:history="1">
        <w:r w:rsidR="005D00D7" w:rsidRPr="00CA0F63">
          <w:rPr>
            <w:rStyle w:val="a5"/>
            <w:rFonts w:eastAsia="標楷體" w:cstheme="minorHAnsi"/>
            <w:kern w:val="0"/>
          </w:rPr>
          <w:t>2.3.2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18" w:history="1">
        <w:r w:rsidR="005D00D7" w:rsidRPr="00CA0F63">
          <w:rPr>
            <w:rStyle w:val="a5"/>
            <w:rFonts w:eastAsia="標楷體" w:cstheme="minorHAnsi"/>
            <w:kern w:val="0"/>
          </w:rPr>
          <w:t>2.3.3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19" w:history="1">
        <w:r w:rsidR="005D00D7" w:rsidRPr="00CA0F63">
          <w:rPr>
            <w:rStyle w:val="a5"/>
            <w:rFonts w:eastAsia="標楷體"/>
            <w:noProof/>
            <w:lang w:val="en-GB"/>
          </w:rPr>
          <w:t>2.4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申請永調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20" w:history="1">
        <w:r w:rsidR="005D00D7" w:rsidRPr="00CA0F63">
          <w:rPr>
            <w:rStyle w:val="a5"/>
            <w:rFonts w:eastAsia="標楷體" w:cstheme="minorHAnsi"/>
            <w:kern w:val="0"/>
          </w:rPr>
          <w:t>2.4.1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21" w:history="1">
        <w:r w:rsidR="005D00D7" w:rsidRPr="00CA0F63">
          <w:rPr>
            <w:rStyle w:val="a5"/>
            <w:rFonts w:eastAsia="標楷體" w:cstheme="minorHAnsi"/>
            <w:kern w:val="0"/>
          </w:rPr>
          <w:t>2.4.2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22" w:history="1">
        <w:r w:rsidR="005D00D7" w:rsidRPr="00CA0F63">
          <w:rPr>
            <w:rStyle w:val="a5"/>
            <w:rFonts w:eastAsia="標楷體" w:cstheme="minorHAnsi"/>
            <w:kern w:val="0"/>
          </w:rPr>
          <w:t>2.4.3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23" w:history="1">
        <w:r w:rsidR="005D00D7" w:rsidRPr="00CA0F63">
          <w:rPr>
            <w:rStyle w:val="a5"/>
            <w:rFonts w:eastAsia="標楷體"/>
            <w:noProof/>
            <w:lang w:val="en-GB"/>
          </w:rPr>
          <w:t>2.5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上傳財力證明</w:t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>(</w:t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永調</w:t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>)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24" w:history="1">
        <w:r w:rsidR="005D00D7" w:rsidRPr="00CA0F63">
          <w:rPr>
            <w:rStyle w:val="a5"/>
            <w:rFonts w:eastAsia="標楷體" w:cstheme="minorHAnsi"/>
            <w:kern w:val="0"/>
          </w:rPr>
          <w:t>2.5.1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25" w:history="1">
        <w:r w:rsidR="005D00D7" w:rsidRPr="00CA0F63">
          <w:rPr>
            <w:rStyle w:val="a5"/>
            <w:rFonts w:eastAsia="標楷體" w:cstheme="minorHAnsi"/>
            <w:kern w:val="0"/>
          </w:rPr>
          <w:t>2.5.2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26" w:history="1">
        <w:r w:rsidR="005D00D7" w:rsidRPr="00CA0F63">
          <w:rPr>
            <w:rStyle w:val="a5"/>
            <w:rFonts w:eastAsia="標楷體" w:cstheme="minorHAnsi"/>
            <w:kern w:val="0"/>
          </w:rPr>
          <w:t>2.5.3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27" w:history="1">
        <w:r w:rsidR="005D00D7" w:rsidRPr="00CA0F63">
          <w:rPr>
            <w:rStyle w:val="a5"/>
            <w:rFonts w:eastAsia="標楷體"/>
            <w:noProof/>
            <w:lang w:val="en-GB"/>
          </w:rPr>
          <w:t>2.6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信用卡臨時額度調整進度查詢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28" w:history="1">
        <w:r w:rsidR="005D00D7" w:rsidRPr="00CA0F63">
          <w:rPr>
            <w:rStyle w:val="a5"/>
            <w:rFonts w:eastAsia="標楷體" w:cstheme="minorHAnsi"/>
            <w:kern w:val="0"/>
          </w:rPr>
          <w:t>2.6.1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29" w:history="1">
        <w:r w:rsidR="005D00D7" w:rsidRPr="00CA0F63">
          <w:rPr>
            <w:rStyle w:val="a5"/>
            <w:rFonts w:eastAsia="標楷體" w:cstheme="minorHAnsi"/>
            <w:kern w:val="0"/>
          </w:rPr>
          <w:t>2.6.2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30" w:history="1">
        <w:r w:rsidR="005D00D7" w:rsidRPr="00CA0F63">
          <w:rPr>
            <w:rStyle w:val="a5"/>
            <w:rFonts w:eastAsia="標楷體" w:cstheme="minorHAnsi"/>
            <w:kern w:val="0"/>
          </w:rPr>
          <w:t>2.6.3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31" w:history="1">
        <w:r w:rsidR="005D00D7" w:rsidRPr="00CA0F63">
          <w:rPr>
            <w:rStyle w:val="a5"/>
            <w:rFonts w:eastAsia="標楷體"/>
            <w:noProof/>
            <w:lang w:val="en-GB"/>
          </w:rPr>
          <w:t>2.7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信用卡永久額度調整進度查詢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32" w:history="1">
        <w:r w:rsidR="005D00D7" w:rsidRPr="00CA0F63">
          <w:rPr>
            <w:rStyle w:val="a5"/>
            <w:rFonts w:eastAsia="標楷體" w:cstheme="minorHAnsi"/>
            <w:kern w:val="0"/>
          </w:rPr>
          <w:t>2.7.1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33" w:history="1">
        <w:r w:rsidR="005D00D7" w:rsidRPr="00CA0F63">
          <w:rPr>
            <w:rStyle w:val="a5"/>
            <w:rFonts w:eastAsia="標楷體" w:cstheme="minorHAnsi"/>
            <w:kern w:val="0"/>
          </w:rPr>
          <w:t>2.7.2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34" w:history="1">
        <w:r w:rsidR="005D00D7" w:rsidRPr="00CA0F63">
          <w:rPr>
            <w:rStyle w:val="a5"/>
            <w:rFonts w:eastAsia="標楷體" w:cstheme="minorHAnsi"/>
            <w:kern w:val="0"/>
          </w:rPr>
          <w:t>2.7.3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35" w:history="1">
        <w:r w:rsidR="005D00D7" w:rsidRPr="00CA0F63">
          <w:rPr>
            <w:rStyle w:val="a5"/>
            <w:rFonts w:eastAsia="標楷體"/>
            <w:noProof/>
            <w:lang w:val="en-GB"/>
          </w:rPr>
          <w:t>2.8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取得預借現金資訊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36" w:history="1">
        <w:r w:rsidR="005D00D7" w:rsidRPr="00CA0F63">
          <w:rPr>
            <w:rStyle w:val="a5"/>
            <w:rFonts w:eastAsia="標楷體" w:cstheme="minorHAnsi"/>
            <w:kern w:val="0"/>
          </w:rPr>
          <w:t>2.8.1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37" w:history="1">
        <w:r w:rsidR="005D00D7" w:rsidRPr="00CA0F63">
          <w:rPr>
            <w:rStyle w:val="a5"/>
            <w:rFonts w:eastAsia="標楷體" w:cstheme="minorHAnsi"/>
            <w:kern w:val="0"/>
          </w:rPr>
          <w:t>2.8.2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38" w:history="1">
        <w:r w:rsidR="005D00D7" w:rsidRPr="00CA0F63">
          <w:rPr>
            <w:rStyle w:val="a5"/>
            <w:rFonts w:eastAsia="標楷體" w:cstheme="minorHAnsi"/>
            <w:kern w:val="0"/>
          </w:rPr>
          <w:t>2.8.3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39" w:history="1">
        <w:r w:rsidR="005D00D7" w:rsidRPr="00CA0F63">
          <w:rPr>
            <w:rStyle w:val="a5"/>
            <w:rFonts w:eastAsia="標楷體"/>
            <w:noProof/>
            <w:lang w:val="en-GB"/>
          </w:rPr>
          <w:t>2.9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取得本行可轉帳的帳號清單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2</w:t>
        </w:r>
        <w:r w:rsidR="005D00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40" w:history="1">
        <w:r w:rsidR="005D00D7" w:rsidRPr="00CA0F63">
          <w:rPr>
            <w:rStyle w:val="a5"/>
            <w:rFonts w:eastAsia="標楷體" w:cstheme="minorHAnsi"/>
            <w:kern w:val="0"/>
          </w:rPr>
          <w:t>2.9.1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41" w:history="1">
        <w:r w:rsidR="005D00D7" w:rsidRPr="00CA0F63">
          <w:rPr>
            <w:rStyle w:val="a5"/>
            <w:rFonts w:eastAsia="標楷體" w:cstheme="minorHAnsi"/>
            <w:kern w:val="0"/>
          </w:rPr>
          <w:t>2.9.2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42" w:history="1">
        <w:r w:rsidR="005D00D7" w:rsidRPr="00CA0F63">
          <w:rPr>
            <w:rStyle w:val="a5"/>
            <w:rFonts w:eastAsia="標楷體" w:cstheme="minorHAnsi"/>
            <w:kern w:val="0"/>
          </w:rPr>
          <w:t>2.9.3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43" w:history="1">
        <w:r w:rsidR="005D00D7" w:rsidRPr="00CA0F63">
          <w:rPr>
            <w:rStyle w:val="a5"/>
            <w:rFonts w:eastAsia="標楷體"/>
            <w:noProof/>
            <w:lang w:val="en-GB"/>
          </w:rPr>
          <w:t>2.10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線上預借現金申請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44" w:history="1">
        <w:r w:rsidR="005D00D7" w:rsidRPr="00CA0F63">
          <w:rPr>
            <w:rStyle w:val="a5"/>
            <w:rFonts w:eastAsia="標楷體" w:cstheme="minorHAnsi"/>
            <w:kern w:val="0"/>
          </w:rPr>
          <w:t>2.10.1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45" w:history="1">
        <w:r w:rsidR="005D00D7" w:rsidRPr="00CA0F63">
          <w:rPr>
            <w:rStyle w:val="a5"/>
            <w:rFonts w:eastAsia="標楷體" w:cstheme="minorHAnsi"/>
            <w:kern w:val="0"/>
          </w:rPr>
          <w:t>2.10.2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46" w:history="1">
        <w:r w:rsidR="005D00D7" w:rsidRPr="00CA0F63">
          <w:rPr>
            <w:rStyle w:val="a5"/>
            <w:rFonts w:eastAsia="標楷體" w:cstheme="minorHAnsi"/>
            <w:kern w:val="0"/>
          </w:rPr>
          <w:t>2.10.3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47" w:history="1">
        <w:r w:rsidR="005D00D7" w:rsidRPr="00CA0F63">
          <w:rPr>
            <w:rStyle w:val="a5"/>
            <w:rFonts w:eastAsia="標楷體"/>
            <w:noProof/>
            <w:lang w:val="en-GB"/>
          </w:rPr>
          <w:t>2.11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查詢手機號碼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48" w:history="1">
        <w:r w:rsidR="005D00D7" w:rsidRPr="00CA0F63">
          <w:rPr>
            <w:rStyle w:val="a5"/>
            <w:rFonts w:eastAsia="標楷體" w:cstheme="minorHAnsi"/>
            <w:kern w:val="0"/>
          </w:rPr>
          <w:t>2.11.1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49" w:history="1">
        <w:r w:rsidR="005D00D7" w:rsidRPr="00CA0F63">
          <w:rPr>
            <w:rStyle w:val="a5"/>
            <w:rFonts w:eastAsia="標楷體" w:cstheme="minorHAnsi"/>
            <w:kern w:val="0"/>
          </w:rPr>
          <w:t>2.11.2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50" w:history="1">
        <w:r w:rsidR="005D00D7" w:rsidRPr="00CA0F63">
          <w:rPr>
            <w:rStyle w:val="a5"/>
            <w:rFonts w:eastAsia="標楷體" w:cstheme="minorHAnsi"/>
            <w:kern w:val="0"/>
          </w:rPr>
          <w:t>2.11.3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51" w:history="1">
        <w:r w:rsidR="005D00D7" w:rsidRPr="00CA0F63">
          <w:rPr>
            <w:rStyle w:val="a5"/>
            <w:rFonts w:eastAsia="標楷體"/>
            <w:noProof/>
            <w:lang w:val="en-GB"/>
          </w:rPr>
          <w:t>2.12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產生動態密碼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52" w:history="1">
        <w:r w:rsidR="005D00D7" w:rsidRPr="00CA0F63">
          <w:rPr>
            <w:rStyle w:val="a5"/>
            <w:rFonts w:eastAsia="標楷體" w:cstheme="minorHAnsi"/>
            <w:kern w:val="0"/>
          </w:rPr>
          <w:t>2.12.1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53" w:history="1">
        <w:r w:rsidR="005D00D7" w:rsidRPr="00CA0F63">
          <w:rPr>
            <w:rStyle w:val="a5"/>
            <w:rFonts w:eastAsia="標楷體" w:cstheme="minorHAnsi"/>
            <w:kern w:val="0"/>
          </w:rPr>
          <w:t>2.12.2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54" w:history="1">
        <w:r w:rsidR="005D00D7" w:rsidRPr="00CA0F63">
          <w:rPr>
            <w:rStyle w:val="a5"/>
            <w:rFonts w:eastAsia="標楷體" w:cstheme="minorHAnsi"/>
            <w:kern w:val="0"/>
          </w:rPr>
          <w:t>2.12.3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55" w:history="1">
        <w:r w:rsidR="005D00D7" w:rsidRPr="00CA0F63">
          <w:rPr>
            <w:rStyle w:val="a5"/>
            <w:rFonts w:eastAsia="標楷體"/>
            <w:noProof/>
            <w:lang w:val="en-GB"/>
          </w:rPr>
          <w:t>2.13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驗證動態密碼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56" w:history="1">
        <w:r w:rsidR="005D00D7" w:rsidRPr="00CA0F63">
          <w:rPr>
            <w:rStyle w:val="a5"/>
            <w:rFonts w:eastAsia="標楷體" w:cstheme="minorHAnsi"/>
            <w:kern w:val="0"/>
          </w:rPr>
          <w:t>2.13.1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57" w:history="1">
        <w:r w:rsidR="005D00D7" w:rsidRPr="00CA0F63">
          <w:rPr>
            <w:rStyle w:val="a5"/>
            <w:rFonts w:eastAsia="標楷體" w:cstheme="minorHAnsi"/>
            <w:kern w:val="0"/>
          </w:rPr>
          <w:t>2.13.2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58" w:history="1">
        <w:r w:rsidR="005D00D7" w:rsidRPr="00CA0F63">
          <w:rPr>
            <w:rStyle w:val="a5"/>
            <w:rFonts w:eastAsia="標楷體" w:cstheme="minorHAnsi"/>
            <w:kern w:val="0"/>
          </w:rPr>
          <w:t>2.13.3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59" w:history="1">
        <w:r w:rsidR="005D00D7" w:rsidRPr="00CA0F63">
          <w:rPr>
            <w:rStyle w:val="a5"/>
            <w:rFonts w:eastAsia="標楷體"/>
            <w:noProof/>
            <w:lang w:val="en-GB"/>
          </w:rPr>
          <w:t>2.14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卡片狀態</w:t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>2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60" w:history="1">
        <w:r w:rsidR="005D00D7" w:rsidRPr="00CA0F63">
          <w:rPr>
            <w:rStyle w:val="a5"/>
            <w:rFonts w:eastAsia="標楷體" w:cstheme="minorHAnsi"/>
            <w:kern w:val="0"/>
          </w:rPr>
          <w:t>2.14.1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61" w:history="1">
        <w:r w:rsidR="005D00D7" w:rsidRPr="00CA0F63">
          <w:rPr>
            <w:rStyle w:val="a5"/>
            <w:rFonts w:eastAsia="標楷體" w:cstheme="minorHAnsi"/>
            <w:kern w:val="0"/>
          </w:rPr>
          <w:t>2.14.2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62" w:history="1">
        <w:r w:rsidR="005D00D7" w:rsidRPr="00CA0F63">
          <w:rPr>
            <w:rStyle w:val="a5"/>
            <w:rFonts w:eastAsia="標楷體" w:cstheme="minorHAnsi"/>
            <w:kern w:val="0"/>
          </w:rPr>
          <w:t>2.14.3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63" w:history="1">
        <w:r w:rsidR="005D00D7" w:rsidRPr="00CA0F63">
          <w:rPr>
            <w:rStyle w:val="a5"/>
            <w:rFonts w:eastAsia="標楷體"/>
            <w:noProof/>
            <w:lang w:val="en-GB"/>
          </w:rPr>
          <w:t>2.15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取得條款資料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64" w:history="1">
        <w:r w:rsidR="005D00D7" w:rsidRPr="00CA0F63">
          <w:rPr>
            <w:rStyle w:val="a5"/>
            <w:rFonts w:eastAsia="標楷體" w:cstheme="minorHAnsi"/>
            <w:kern w:val="0"/>
          </w:rPr>
          <w:t>2.15.1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65" w:history="1">
        <w:r w:rsidR="005D00D7" w:rsidRPr="00CA0F63">
          <w:rPr>
            <w:rStyle w:val="a5"/>
            <w:rFonts w:eastAsia="標楷體" w:cstheme="minorHAnsi"/>
            <w:kern w:val="0"/>
          </w:rPr>
          <w:t>2.15.2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66" w:history="1">
        <w:r w:rsidR="005D00D7" w:rsidRPr="00CA0F63">
          <w:rPr>
            <w:rStyle w:val="a5"/>
            <w:rFonts w:eastAsia="標楷體" w:cstheme="minorHAnsi"/>
            <w:kern w:val="0"/>
          </w:rPr>
          <w:t>2.15.3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67" w:history="1">
        <w:r w:rsidR="005D00D7" w:rsidRPr="00CA0F63">
          <w:rPr>
            <w:rStyle w:val="a5"/>
            <w:rFonts w:eastAsia="標楷體"/>
            <w:noProof/>
            <w:lang w:val="en-GB"/>
          </w:rPr>
          <w:t>2.16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新增同意條款紀錄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68" w:history="1">
        <w:r w:rsidR="005D00D7" w:rsidRPr="00CA0F63">
          <w:rPr>
            <w:rStyle w:val="a5"/>
            <w:rFonts w:eastAsia="標楷體" w:cstheme="minorHAnsi"/>
            <w:kern w:val="0"/>
          </w:rPr>
          <w:t>2.16.1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69" w:history="1">
        <w:r w:rsidR="005D00D7" w:rsidRPr="00CA0F63">
          <w:rPr>
            <w:rStyle w:val="a5"/>
            <w:rFonts w:eastAsia="標楷體" w:cstheme="minorHAnsi"/>
            <w:kern w:val="0"/>
          </w:rPr>
          <w:t>2.16.2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70" w:history="1">
        <w:r w:rsidR="005D00D7" w:rsidRPr="00CA0F63">
          <w:rPr>
            <w:rStyle w:val="a5"/>
            <w:rFonts w:eastAsia="標楷體" w:cstheme="minorHAnsi"/>
            <w:kern w:val="0"/>
          </w:rPr>
          <w:t>2.16.3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71" w:history="1">
        <w:r w:rsidR="005D00D7" w:rsidRPr="00CA0F63">
          <w:rPr>
            <w:rStyle w:val="a5"/>
            <w:rFonts w:eastAsia="標楷體"/>
            <w:noProof/>
            <w:lang w:val="en-GB"/>
          </w:rPr>
          <w:t>2.17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>MyData: Login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72" w:history="1">
        <w:r w:rsidR="005D00D7" w:rsidRPr="00CA0F63">
          <w:rPr>
            <w:rStyle w:val="a5"/>
            <w:rFonts w:eastAsia="標楷體" w:cstheme="minorHAnsi"/>
            <w:kern w:val="0"/>
          </w:rPr>
          <w:t>2.17.1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73" w:history="1">
        <w:r w:rsidR="005D00D7" w:rsidRPr="00CA0F63">
          <w:rPr>
            <w:rStyle w:val="a5"/>
            <w:rFonts w:eastAsia="標楷體" w:cstheme="minorHAnsi"/>
            <w:kern w:val="0"/>
          </w:rPr>
          <w:t>2.17.2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74" w:history="1">
        <w:r w:rsidR="005D00D7" w:rsidRPr="00CA0F63">
          <w:rPr>
            <w:rStyle w:val="a5"/>
            <w:rFonts w:eastAsia="標楷體" w:cstheme="minorHAnsi"/>
            <w:kern w:val="0"/>
          </w:rPr>
          <w:t>2.17.3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75" w:history="1">
        <w:r w:rsidR="005D00D7" w:rsidRPr="00CA0F63">
          <w:rPr>
            <w:rStyle w:val="a5"/>
            <w:rFonts w:eastAsia="標楷體"/>
            <w:noProof/>
            <w:lang w:val="en-GB"/>
          </w:rPr>
          <w:t>2.18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>MyData: Do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76" w:history="1">
        <w:r w:rsidR="005D00D7" w:rsidRPr="00CA0F63">
          <w:rPr>
            <w:rStyle w:val="a5"/>
            <w:rFonts w:eastAsia="標楷體" w:cstheme="minorHAnsi"/>
            <w:kern w:val="0"/>
          </w:rPr>
          <w:t>2.18.1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77" w:history="1">
        <w:r w:rsidR="005D00D7" w:rsidRPr="00CA0F63">
          <w:rPr>
            <w:rStyle w:val="a5"/>
            <w:rFonts w:eastAsia="標楷體" w:cstheme="minorHAnsi"/>
            <w:kern w:val="0"/>
          </w:rPr>
          <w:t>2.18.2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78" w:history="1">
        <w:r w:rsidR="005D00D7" w:rsidRPr="00CA0F63">
          <w:rPr>
            <w:rStyle w:val="a5"/>
            <w:rFonts w:eastAsia="標楷體" w:cstheme="minorHAnsi"/>
            <w:kern w:val="0"/>
          </w:rPr>
          <w:t>2.18.3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79" w:history="1">
        <w:r w:rsidR="005D00D7" w:rsidRPr="00CA0F63">
          <w:rPr>
            <w:rStyle w:val="a5"/>
            <w:rFonts w:eastAsia="標楷體"/>
            <w:noProof/>
            <w:lang w:val="en-GB"/>
          </w:rPr>
          <w:t>2.19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檢查是否為假日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80" w:history="1">
        <w:r w:rsidR="005D00D7" w:rsidRPr="00CA0F63">
          <w:rPr>
            <w:rStyle w:val="a5"/>
            <w:rFonts w:eastAsia="標楷體" w:cstheme="minorHAnsi"/>
            <w:kern w:val="0"/>
          </w:rPr>
          <w:t>2.19.1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81" w:history="1">
        <w:r w:rsidR="005D00D7" w:rsidRPr="00CA0F63">
          <w:rPr>
            <w:rStyle w:val="a5"/>
            <w:rFonts w:eastAsia="標楷體" w:cstheme="minorHAnsi"/>
            <w:kern w:val="0"/>
          </w:rPr>
          <w:t>2.19.2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82" w:history="1">
        <w:r w:rsidR="005D00D7" w:rsidRPr="00CA0F63">
          <w:rPr>
            <w:rStyle w:val="a5"/>
            <w:rFonts w:eastAsia="標楷體" w:cstheme="minorHAnsi"/>
            <w:kern w:val="0"/>
          </w:rPr>
          <w:t>2.19.3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83" w:history="1">
        <w:r w:rsidR="005D00D7" w:rsidRPr="00CA0F63">
          <w:rPr>
            <w:rStyle w:val="a5"/>
            <w:rFonts w:eastAsia="標楷體"/>
            <w:noProof/>
            <w:lang w:val="en-GB"/>
          </w:rPr>
          <w:t>2.20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取得台灣</w:t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>3</w:t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碼郵遞區號資訊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84" w:history="1">
        <w:r w:rsidR="005D00D7" w:rsidRPr="00CA0F63">
          <w:rPr>
            <w:rStyle w:val="a5"/>
            <w:rFonts w:eastAsia="標楷體" w:cstheme="minorHAnsi"/>
            <w:kern w:val="0"/>
          </w:rPr>
          <w:t>2.20.1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85" w:history="1">
        <w:r w:rsidR="005D00D7" w:rsidRPr="00CA0F63">
          <w:rPr>
            <w:rStyle w:val="a5"/>
            <w:rFonts w:eastAsia="標楷體" w:cstheme="minorHAnsi"/>
            <w:kern w:val="0"/>
          </w:rPr>
          <w:t>2.20.2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86" w:history="1">
        <w:r w:rsidR="005D00D7" w:rsidRPr="00CA0F63">
          <w:rPr>
            <w:rStyle w:val="a5"/>
            <w:rFonts w:eastAsia="標楷體" w:cstheme="minorHAnsi"/>
            <w:kern w:val="0"/>
          </w:rPr>
          <w:t>2.20.3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87" w:history="1">
        <w:r w:rsidR="005D00D7" w:rsidRPr="00CA0F63">
          <w:rPr>
            <w:rStyle w:val="a5"/>
            <w:rFonts w:eastAsia="標楷體"/>
            <w:noProof/>
            <w:lang w:val="en-GB"/>
          </w:rPr>
          <w:t>2.21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取得銀行清單</w:t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>(</w:t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所有機構別</w:t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>)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88" w:history="1">
        <w:r w:rsidR="005D00D7" w:rsidRPr="00CA0F63">
          <w:rPr>
            <w:rStyle w:val="a5"/>
            <w:rFonts w:eastAsia="標楷體" w:cstheme="minorHAnsi"/>
            <w:kern w:val="0"/>
          </w:rPr>
          <w:t>2.21.1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89" w:history="1">
        <w:r w:rsidR="005D00D7" w:rsidRPr="00CA0F63">
          <w:rPr>
            <w:rStyle w:val="a5"/>
            <w:rFonts w:eastAsia="標楷體" w:cstheme="minorHAnsi"/>
            <w:kern w:val="0"/>
          </w:rPr>
          <w:t>2.21.2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90" w:history="1">
        <w:r w:rsidR="005D00D7" w:rsidRPr="00CA0F63">
          <w:rPr>
            <w:rStyle w:val="a5"/>
            <w:rFonts w:eastAsia="標楷體" w:cstheme="minorHAnsi"/>
            <w:kern w:val="0"/>
          </w:rPr>
          <w:t>2.21.3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91" w:history="1">
        <w:r w:rsidR="005D00D7" w:rsidRPr="00CA0F63">
          <w:rPr>
            <w:rStyle w:val="a5"/>
            <w:rFonts w:eastAsia="標楷體"/>
            <w:noProof/>
            <w:lang w:val="en-GB"/>
          </w:rPr>
          <w:t>2.22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取得分行清單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92" w:history="1">
        <w:r w:rsidR="005D00D7" w:rsidRPr="00CA0F63">
          <w:rPr>
            <w:rStyle w:val="a5"/>
            <w:rFonts w:eastAsia="標楷體" w:cstheme="minorHAnsi"/>
            <w:kern w:val="0"/>
          </w:rPr>
          <w:t>2.22.1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93" w:history="1">
        <w:r w:rsidR="005D00D7" w:rsidRPr="00CA0F63">
          <w:rPr>
            <w:rStyle w:val="a5"/>
            <w:rFonts w:eastAsia="標楷體" w:cstheme="minorHAnsi"/>
            <w:kern w:val="0"/>
          </w:rPr>
          <w:t>2.22.2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94" w:history="1">
        <w:r w:rsidR="005D00D7" w:rsidRPr="00CA0F63">
          <w:rPr>
            <w:rStyle w:val="a5"/>
            <w:rFonts w:eastAsia="標楷體" w:cstheme="minorHAnsi"/>
            <w:kern w:val="0"/>
          </w:rPr>
          <w:t>2.22.3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95" w:history="1">
        <w:r w:rsidR="005D00D7" w:rsidRPr="00CA0F63">
          <w:rPr>
            <w:rStyle w:val="a5"/>
            <w:rFonts w:eastAsia="標楷體"/>
            <w:noProof/>
            <w:lang w:val="en-GB"/>
          </w:rPr>
          <w:t>2.23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新細明體" w:eastAsia="新細明體" w:hAnsi="新細明體" w:cs="新細明體"/>
            <w:noProof/>
            <w:lang w:val="en-GB"/>
          </w:rPr>
          <w:t xml:space="preserve">DACARD APP </w:t>
        </w:r>
        <w:r w:rsidR="005D00D7" w:rsidRPr="00CA0F63">
          <w:rPr>
            <w:rStyle w:val="a5"/>
            <w:rFonts w:ascii="新細明體" w:eastAsia="新細明體" w:hAnsi="新細明體" w:cs="新細明體" w:hint="eastAsia"/>
            <w:noProof/>
            <w:lang w:val="en-GB"/>
          </w:rPr>
          <w:t>推播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96" w:history="1">
        <w:r w:rsidR="005D00D7" w:rsidRPr="00CA0F63">
          <w:rPr>
            <w:rStyle w:val="a5"/>
            <w:rFonts w:eastAsia="標楷體" w:cstheme="minorHAnsi"/>
            <w:kern w:val="0"/>
          </w:rPr>
          <w:t>2.23.1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97" w:history="1">
        <w:r w:rsidR="005D00D7" w:rsidRPr="00CA0F63">
          <w:rPr>
            <w:rStyle w:val="a5"/>
            <w:rFonts w:eastAsia="標楷體" w:cstheme="minorHAnsi"/>
            <w:kern w:val="0"/>
          </w:rPr>
          <w:t>2.23.2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798" w:history="1">
        <w:r w:rsidR="005D00D7" w:rsidRPr="00CA0F63">
          <w:rPr>
            <w:rStyle w:val="a5"/>
            <w:rFonts w:eastAsia="標楷體" w:cstheme="minorHAnsi"/>
            <w:kern w:val="0"/>
          </w:rPr>
          <w:t>2.23.3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799" w:history="1">
        <w:r w:rsidR="005D00D7" w:rsidRPr="00CA0F63">
          <w:rPr>
            <w:rStyle w:val="a5"/>
            <w:rFonts w:eastAsia="標楷體"/>
            <w:noProof/>
            <w:lang w:val="en-GB"/>
          </w:rPr>
          <w:t>2.24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標楷體" w:eastAsia="標楷體" w:hAnsi="標楷體" w:cs="新細明體" w:hint="eastAsia"/>
            <w:noProof/>
            <w:lang w:val="en-GB"/>
          </w:rPr>
          <w:t>寄送通知</w:t>
        </w:r>
        <w:r w:rsidR="005D00D7" w:rsidRPr="00CA0F63">
          <w:rPr>
            <w:rStyle w:val="a5"/>
            <w:rFonts w:ascii="標楷體" w:eastAsia="標楷體" w:hAnsi="標楷體" w:cs="新細明體"/>
            <w:noProof/>
            <w:lang w:val="en-GB"/>
          </w:rPr>
          <w:t>Email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00" w:history="1">
        <w:r w:rsidR="005D00D7" w:rsidRPr="00CA0F63">
          <w:rPr>
            <w:rStyle w:val="a5"/>
            <w:rFonts w:ascii="標楷體" w:eastAsia="標楷體" w:hAnsi="標楷體" w:cstheme="minorHAnsi"/>
            <w:kern w:val="0"/>
          </w:rPr>
          <w:t>2.24.1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ascii="標楷體" w:eastAsia="標楷體" w:hAnsi="標楷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01" w:history="1">
        <w:r w:rsidR="005D00D7" w:rsidRPr="00CA0F63">
          <w:rPr>
            <w:rStyle w:val="a5"/>
            <w:rFonts w:eastAsia="標楷體" w:cstheme="minorHAnsi"/>
            <w:kern w:val="0"/>
          </w:rPr>
          <w:t>2.24.2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02" w:history="1">
        <w:r w:rsidR="005D00D7" w:rsidRPr="00CA0F63">
          <w:rPr>
            <w:rStyle w:val="a5"/>
            <w:rFonts w:eastAsia="標楷體" w:cstheme="minorHAnsi"/>
            <w:kern w:val="0"/>
          </w:rPr>
          <w:t>2.24.3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ascii="新細明體" w:eastAsia="新細明體" w:hAnsi="新細明體" w:cs="新細明體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803" w:history="1">
        <w:r w:rsidR="005D00D7" w:rsidRPr="00CA0F63">
          <w:rPr>
            <w:rStyle w:val="a5"/>
            <w:rFonts w:eastAsia="標楷體"/>
            <w:noProof/>
            <w:lang w:val="en-GB"/>
          </w:rPr>
          <w:t>2.25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標楷體" w:eastAsia="標楷體" w:hAnsi="標楷體" w:cs="新細明體" w:hint="eastAsia"/>
            <w:noProof/>
            <w:lang w:val="en-GB"/>
          </w:rPr>
          <w:t>取得換發資訊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04" w:history="1">
        <w:r w:rsidR="005D00D7" w:rsidRPr="00CA0F63">
          <w:rPr>
            <w:rStyle w:val="a5"/>
            <w:rFonts w:eastAsia="標楷體" w:cstheme="minorHAnsi"/>
            <w:kern w:val="0"/>
          </w:rPr>
          <w:t>2.25.1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05" w:history="1">
        <w:r w:rsidR="005D00D7" w:rsidRPr="00CA0F63">
          <w:rPr>
            <w:rStyle w:val="a5"/>
            <w:rFonts w:eastAsia="標楷體" w:cstheme="minorHAnsi"/>
            <w:kern w:val="0"/>
          </w:rPr>
          <w:t>2.25.2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06" w:history="1">
        <w:r w:rsidR="005D00D7" w:rsidRPr="00CA0F63">
          <w:rPr>
            <w:rStyle w:val="a5"/>
            <w:rFonts w:eastAsia="標楷體" w:cstheme="minorHAnsi"/>
            <w:kern w:val="0"/>
          </w:rPr>
          <w:t>2.25.3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807" w:history="1">
        <w:r w:rsidR="005D00D7" w:rsidRPr="00CA0F63">
          <w:rPr>
            <w:rStyle w:val="a5"/>
            <w:rFonts w:eastAsia="標楷體"/>
            <w:noProof/>
            <w:lang w:val="en-GB"/>
          </w:rPr>
          <w:t>2.26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標楷體" w:eastAsia="標楷體" w:hAnsi="標楷體" w:cs="新細明體" w:hint="eastAsia"/>
            <w:noProof/>
            <w:lang w:val="en-GB"/>
          </w:rPr>
          <w:t>申請換發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08" w:history="1">
        <w:r w:rsidR="005D00D7" w:rsidRPr="00CA0F63">
          <w:rPr>
            <w:rStyle w:val="a5"/>
            <w:rFonts w:eastAsia="標楷體" w:cstheme="minorHAnsi"/>
            <w:kern w:val="0"/>
          </w:rPr>
          <w:t>2.26.1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09" w:history="1">
        <w:r w:rsidR="005D00D7" w:rsidRPr="00CA0F63">
          <w:rPr>
            <w:rStyle w:val="a5"/>
            <w:rFonts w:eastAsia="標楷體" w:cstheme="minorHAnsi"/>
            <w:kern w:val="0"/>
          </w:rPr>
          <w:t>2.26.2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10" w:history="1">
        <w:r w:rsidR="005D00D7" w:rsidRPr="00CA0F63">
          <w:rPr>
            <w:rStyle w:val="a5"/>
            <w:rFonts w:eastAsia="標楷體" w:cstheme="minorHAnsi"/>
            <w:kern w:val="0"/>
          </w:rPr>
          <w:t>2.26.3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811" w:history="1">
        <w:r w:rsidR="005D00D7" w:rsidRPr="00CA0F63">
          <w:rPr>
            <w:rStyle w:val="a5"/>
            <w:rFonts w:eastAsia="標楷體"/>
            <w:noProof/>
            <w:lang w:val="en-GB"/>
          </w:rPr>
          <w:t>2.27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標楷體" w:eastAsia="標楷體" w:hAnsi="標楷體" w:cs="新細明體" w:hint="eastAsia"/>
            <w:noProof/>
            <w:lang w:val="en-GB"/>
          </w:rPr>
          <w:t>檢查換補發申請次數限制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12" w:history="1">
        <w:r w:rsidR="005D00D7" w:rsidRPr="00CA0F63">
          <w:rPr>
            <w:rStyle w:val="a5"/>
            <w:rFonts w:eastAsia="標楷體" w:cstheme="minorHAnsi"/>
            <w:kern w:val="0"/>
          </w:rPr>
          <w:t>2.27.1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13" w:history="1">
        <w:r w:rsidR="005D00D7" w:rsidRPr="00CA0F63">
          <w:rPr>
            <w:rStyle w:val="a5"/>
            <w:rFonts w:eastAsia="標楷體" w:cstheme="minorHAnsi"/>
            <w:kern w:val="0"/>
          </w:rPr>
          <w:t>2.27.2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14" w:history="1">
        <w:r w:rsidR="005D00D7" w:rsidRPr="00CA0F63">
          <w:rPr>
            <w:rStyle w:val="a5"/>
            <w:rFonts w:eastAsia="標楷體" w:cstheme="minorHAnsi"/>
            <w:kern w:val="0"/>
          </w:rPr>
          <w:t>2.27.3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815" w:history="1">
        <w:r w:rsidR="005D00D7" w:rsidRPr="00CA0F63">
          <w:rPr>
            <w:rStyle w:val="a5"/>
            <w:rFonts w:eastAsia="標楷體"/>
            <w:noProof/>
            <w:lang w:val="en-GB"/>
          </w:rPr>
          <w:t>2.28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標楷體" w:eastAsia="標楷體" w:hAnsi="標楷體" w:cs="新細明體" w:hint="eastAsia"/>
            <w:noProof/>
            <w:lang w:val="en-GB"/>
          </w:rPr>
          <w:t>申請信用卡掛失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16" w:history="1">
        <w:r w:rsidR="005D00D7" w:rsidRPr="00CA0F63">
          <w:rPr>
            <w:rStyle w:val="a5"/>
            <w:rFonts w:eastAsia="標楷體" w:cstheme="minorHAnsi"/>
            <w:kern w:val="0"/>
          </w:rPr>
          <w:t>2.28.1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17" w:history="1">
        <w:r w:rsidR="005D00D7" w:rsidRPr="00CA0F63">
          <w:rPr>
            <w:rStyle w:val="a5"/>
            <w:rFonts w:eastAsia="標楷體" w:cstheme="minorHAnsi"/>
            <w:kern w:val="0"/>
          </w:rPr>
          <w:t>2.28.2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18" w:history="1">
        <w:r w:rsidR="005D00D7" w:rsidRPr="00CA0F63">
          <w:rPr>
            <w:rStyle w:val="a5"/>
            <w:rFonts w:eastAsia="標楷體" w:cstheme="minorHAnsi"/>
            <w:kern w:val="0"/>
          </w:rPr>
          <w:t>2.28.3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21"/>
        <w:tabs>
          <w:tab w:val="left" w:pos="1200"/>
          <w:tab w:val="right" w:leader="dot" w:pos="973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7267819" w:history="1">
        <w:r w:rsidR="005D00D7" w:rsidRPr="00CA0F63">
          <w:rPr>
            <w:rStyle w:val="a5"/>
            <w:rFonts w:eastAsia="標楷體"/>
            <w:noProof/>
            <w:lang w:val="en-GB"/>
          </w:rPr>
          <w:t>2.29</w:t>
        </w:r>
        <w:r w:rsidR="005D00D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D00D7" w:rsidRPr="00CA0F63">
          <w:rPr>
            <w:rStyle w:val="a5"/>
            <w:rFonts w:ascii="標楷體" w:eastAsia="標楷體" w:hAnsi="標楷體" w:cs="新細明體" w:hint="eastAsia"/>
            <w:noProof/>
            <w:lang w:val="en-GB"/>
          </w:rPr>
          <w:t>查詢卡片對應的回饋項目</w:t>
        </w:r>
        <w:r w:rsidR="005D00D7" w:rsidRPr="00CA0F63">
          <w:rPr>
            <w:rStyle w:val="a5"/>
            <w:rFonts w:ascii="標楷體" w:eastAsia="標楷體" w:hAnsi="標楷體" w:cs="新細明體"/>
            <w:noProof/>
            <w:lang w:val="en-GB"/>
          </w:rPr>
          <w:t>/CardTypeFace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20" w:history="1">
        <w:r w:rsidR="005D00D7" w:rsidRPr="00CA0F63">
          <w:rPr>
            <w:rStyle w:val="a5"/>
            <w:rFonts w:eastAsia="標楷體" w:cstheme="minorHAnsi"/>
            <w:kern w:val="0"/>
          </w:rPr>
          <w:t>2.29.1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Request.Content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21" w:history="1">
        <w:r w:rsidR="005D00D7" w:rsidRPr="00CA0F63">
          <w:rPr>
            <w:rStyle w:val="a5"/>
            <w:rFonts w:eastAsia="標楷體" w:cstheme="minorHAnsi"/>
            <w:kern w:val="0"/>
          </w:rPr>
          <w:t>2.29.2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Response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內容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32"/>
        <w:rPr>
          <w:rFonts w:asciiTheme="minorHAnsi" w:eastAsiaTheme="minorEastAsia" w:hAnsiTheme="minorHAnsi" w:cstheme="minorBidi"/>
          <w:iCs w:val="0"/>
          <w:sz w:val="24"/>
          <w:szCs w:val="22"/>
          <w:lang w:val="en-US"/>
        </w:rPr>
      </w:pPr>
      <w:hyperlink w:anchor="_Toc117267822" w:history="1">
        <w:r w:rsidR="005D00D7" w:rsidRPr="00CA0F63">
          <w:rPr>
            <w:rStyle w:val="a5"/>
            <w:rFonts w:eastAsia="標楷體" w:cstheme="minorHAnsi"/>
            <w:kern w:val="0"/>
          </w:rPr>
          <w:t>2.29.3</w:t>
        </w:r>
        <w:r w:rsidR="005D00D7">
          <w:rPr>
            <w:rFonts w:asciiTheme="minorHAnsi" w:eastAsiaTheme="minorEastAsia" w:hAnsiTheme="minorHAnsi" w:cstheme="minorBidi"/>
            <w:iCs w:val="0"/>
            <w:sz w:val="24"/>
            <w:szCs w:val="22"/>
            <w:lang w:val="en-US"/>
          </w:rPr>
          <w:tab/>
        </w:r>
        <w:r w:rsidR="005D00D7" w:rsidRPr="00CA0F63">
          <w:rPr>
            <w:rStyle w:val="a5"/>
            <w:rFonts w:eastAsia="標楷體" w:cstheme="minorHAnsi"/>
            <w:kern w:val="0"/>
          </w:rPr>
          <w:t>API</w:t>
        </w:r>
        <w:r w:rsidR="005D00D7" w:rsidRPr="00CA0F63">
          <w:rPr>
            <w:rStyle w:val="a5"/>
            <w:rFonts w:eastAsia="標楷體" w:cstheme="minorHAnsi" w:hint="eastAsia"/>
            <w:kern w:val="0"/>
          </w:rPr>
          <w:t>範例</w:t>
        </w:r>
        <w:r w:rsidR="005D00D7">
          <w:rPr>
            <w:webHidden/>
          </w:rPr>
          <w:tab/>
        </w:r>
        <w:r>
          <w:rPr>
            <w:webHidden/>
          </w:rPr>
          <w:fldChar w:fldCharType="begin"/>
        </w:r>
        <w:r w:rsidR="005D00D7">
          <w:rPr>
            <w:webHidden/>
          </w:rPr>
          <w:instrText xml:space="preserve"> PAGEREF _Toc117267822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D00D7"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5D00D7" w:rsidRDefault="006C7D04">
      <w:pPr>
        <w:pStyle w:val="11"/>
        <w:tabs>
          <w:tab w:val="left" w:pos="482"/>
          <w:tab w:val="right" w:leader="dot" w:pos="973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17267823" w:history="1">
        <w:r w:rsidR="005D00D7" w:rsidRPr="00CA0F63">
          <w:rPr>
            <w:rStyle w:val="a5"/>
            <w:rFonts w:eastAsia="標楷體" w:cstheme="minorHAnsi"/>
            <w:noProof/>
          </w:rPr>
          <w:t>3</w:t>
        </w:r>
        <w:r w:rsidR="005D00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5D00D7" w:rsidRPr="00CA0F63">
          <w:rPr>
            <w:rStyle w:val="a5"/>
            <w:rFonts w:eastAsia="標楷體" w:cstheme="minorHAnsi"/>
            <w:noProof/>
          </w:rPr>
          <w:t>JSON</w:t>
        </w:r>
        <w:r w:rsidR="005D00D7" w:rsidRPr="00CA0F63">
          <w:rPr>
            <w:rStyle w:val="a5"/>
            <w:rFonts w:eastAsia="標楷體" w:cstheme="minorHAnsi" w:hint="eastAsia"/>
            <w:noProof/>
          </w:rPr>
          <w:t>欄位說明</w:t>
        </w:r>
        <w:r w:rsidR="005D00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0D7">
          <w:rPr>
            <w:noProof/>
            <w:webHidden/>
          </w:rPr>
          <w:instrText xml:space="preserve"> PAGEREF _Toc117267823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D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474A4" w:rsidRPr="00AD5E3D" w:rsidRDefault="006C7D04" w:rsidP="004E43EC">
      <w:pPr>
        <w:jc w:val="both"/>
        <w:rPr>
          <w:rFonts w:asciiTheme="minorHAnsi" w:eastAsia="標楷體" w:hAnsiTheme="minorHAnsi" w:cstheme="minorHAnsi"/>
          <w:b/>
          <w:bCs/>
          <w:caps/>
          <w:sz w:val="20"/>
          <w:szCs w:val="20"/>
          <w:lang w:val="en-GB"/>
        </w:rPr>
      </w:pPr>
      <w:r w:rsidRPr="00AD5E3D">
        <w:rPr>
          <w:rFonts w:asciiTheme="minorHAnsi" w:eastAsia="標楷體" w:hAnsiTheme="minorHAnsi" w:cstheme="minorHAnsi"/>
          <w:b/>
          <w:bCs/>
          <w:caps/>
          <w:sz w:val="20"/>
          <w:szCs w:val="20"/>
          <w:lang w:val="en-GB"/>
        </w:rPr>
        <w:fldChar w:fldCharType="end"/>
      </w:r>
    </w:p>
    <w:p w:rsidR="003506D2" w:rsidRPr="00AD5E3D" w:rsidRDefault="003506D2" w:rsidP="00552B4A">
      <w:pPr>
        <w:spacing w:line="360" w:lineRule="auto"/>
        <w:jc w:val="both"/>
        <w:rPr>
          <w:rFonts w:asciiTheme="minorHAnsi" w:eastAsia="標楷體" w:hAnsiTheme="minorHAnsi" w:cstheme="minorHAnsi"/>
          <w:lang w:val="en-GB"/>
        </w:rPr>
      </w:pPr>
    </w:p>
    <w:p w:rsidR="005E46E3" w:rsidRPr="00AD5E3D" w:rsidRDefault="00552B4A" w:rsidP="00435AA7">
      <w:pPr>
        <w:pStyle w:val="1"/>
        <w:keepNext w:val="0"/>
        <w:pageBreakBefore/>
        <w:numPr>
          <w:ilvl w:val="0"/>
          <w:numId w:val="3"/>
        </w:numPr>
        <w:tabs>
          <w:tab w:val="clear" w:pos="360"/>
          <w:tab w:val="num" w:pos="145"/>
        </w:tabs>
        <w:spacing w:line="240" w:lineRule="auto"/>
        <w:ind w:leftChars="-100" w:left="185" w:hanging="425"/>
        <w:jc w:val="both"/>
        <w:rPr>
          <w:rFonts w:asciiTheme="minorHAnsi" w:eastAsia="標楷體" w:hAnsiTheme="minorHAnsi" w:cstheme="minorHAnsi"/>
          <w:sz w:val="40"/>
          <w:szCs w:val="40"/>
        </w:rPr>
      </w:pPr>
      <w:bookmarkStart w:id="1" w:name="_Toc117267702"/>
      <w:r w:rsidRPr="00AD5E3D">
        <w:rPr>
          <w:rFonts w:asciiTheme="minorHAnsi" w:eastAsia="標楷體" w:hAnsiTheme="minorHAnsi" w:cstheme="minorHAnsi"/>
          <w:sz w:val="40"/>
          <w:szCs w:val="40"/>
        </w:rPr>
        <w:lastRenderedPageBreak/>
        <w:t>連線方式說明</w:t>
      </w:r>
      <w:bookmarkEnd w:id="1"/>
    </w:p>
    <w:p w:rsidR="00E45F4E" w:rsidRPr="00AD5E3D" w:rsidRDefault="006B30A2" w:rsidP="00435AA7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2" w:name="_Toc117267703"/>
      <w:r>
        <w:rPr>
          <w:rFonts w:asciiTheme="minorEastAsia" w:hAnsiTheme="minorEastAsia" w:cstheme="minorHAnsi" w:hint="eastAsia"/>
          <w:sz w:val="28"/>
          <w:szCs w:val="28"/>
          <w:lang w:val="en-GB"/>
        </w:rPr>
        <w:t>大咖信用卡</w:t>
      </w:r>
      <w:r w:rsidR="00EA478E" w:rsidRPr="00AD5E3D">
        <w:rPr>
          <w:rFonts w:asciiTheme="minorHAnsi" w:eastAsia="標楷體" w:hAnsiTheme="minorHAnsi" w:cstheme="minorHAnsi"/>
          <w:sz w:val="28"/>
          <w:szCs w:val="28"/>
          <w:lang w:val="en-GB"/>
        </w:rPr>
        <w:t>API</w:t>
      </w:r>
      <w:bookmarkEnd w:id="2"/>
    </w:p>
    <w:p w:rsidR="00F73869" w:rsidRPr="00AD5E3D" w:rsidRDefault="00F73869" w:rsidP="00F73869">
      <w:pPr>
        <w:spacing w:line="360" w:lineRule="auto"/>
        <w:jc w:val="both"/>
        <w:rPr>
          <w:rFonts w:asciiTheme="minorHAnsi" w:eastAsia="標楷體" w:hAnsiTheme="minorHAnsi" w:cstheme="minorHAnsi"/>
        </w:rPr>
      </w:pPr>
      <w:r w:rsidRPr="00AD5E3D">
        <w:rPr>
          <w:rFonts w:asciiTheme="minorHAnsi" w:eastAsia="標楷體" w:hAnsiTheme="minorHAnsi" w:cstheme="minorHAnsi"/>
        </w:rPr>
        <w:t>訊息內容採用</w:t>
      </w:r>
      <w:r w:rsidRPr="00AD5E3D">
        <w:rPr>
          <w:rFonts w:asciiTheme="minorHAnsi" w:eastAsia="標楷體" w:hAnsiTheme="minorHAnsi" w:cstheme="minorHAnsi"/>
        </w:rPr>
        <w:t>UTF-8</w:t>
      </w:r>
      <w:r w:rsidRPr="00AD5E3D">
        <w:rPr>
          <w:rFonts w:asciiTheme="minorHAnsi" w:eastAsia="標楷體" w:hAnsiTheme="minorHAnsi" w:cstheme="minorHAnsi"/>
        </w:rPr>
        <w:t>編碼，並依本文件規格定義之</w:t>
      </w:r>
      <w:r w:rsidRPr="00AD5E3D">
        <w:rPr>
          <w:rFonts w:asciiTheme="minorHAnsi" w:eastAsia="標楷體" w:hAnsiTheme="minorHAnsi" w:cstheme="minorHAnsi"/>
        </w:rPr>
        <w:t>JSON</w:t>
      </w:r>
      <w:r w:rsidR="007D53E0" w:rsidRPr="00AD5E3D">
        <w:rPr>
          <w:rFonts w:asciiTheme="minorHAnsi" w:eastAsia="標楷體" w:hAnsiTheme="minorHAnsi" w:cstheme="minorHAnsi"/>
        </w:rPr>
        <w:t>格式，處理</w:t>
      </w:r>
      <w:r w:rsidRPr="00AD5E3D">
        <w:rPr>
          <w:rFonts w:asciiTheme="minorHAnsi" w:eastAsia="標楷體" w:hAnsiTheme="minorHAnsi" w:cstheme="minorHAnsi"/>
        </w:rPr>
        <w:t>交易請求訊息與交易回應訊息。</w:t>
      </w:r>
    </w:p>
    <w:p w:rsidR="00E25AA3" w:rsidRPr="00AD5E3D" w:rsidRDefault="00F73869" w:rsidP="00D04507">
      <w:pPr>
        <w:pStyle w:val="af9"/>
        <w:numPr>
          <w:ilvl w:val="0"/>
          <w:numId w:val="5"/>
        </w:numPr>
        <w:spacing w:line="360" w:lineRule="auto"/>
        <w:jc w:val="both"/>
        <w:rPr>
          <w:rFonts w:asciiTheme="minorHAnsi" w:eastAsia="標楷體" w:hAnsiTheme="minorHAnsi" w:cstheme="minorHAnsi"/>
          <w:lang w:val="en-GB"/>
        </w:rPr>
      </w:pPr>
      <w:r w:rsidRPr="00AD5E3D">
        <w:rPr>
          <w:rFonts w:asciiTheme="minorHAnsi" w:eastAsia="標楷體" w:hAnsiTheme="minorHAnsi" w:cstheme="minorHAnsi"/>
          <w:lang w:val="en-GB"/>
        </w:rPr>
        <w:t>正式環境</w:t>
      </w:r>
      <w:r w:rsidRPr="00AD5E3D">
        <w:rPr>
          <w:rFonts w:asciiTheme="minorHAnsi" w:eastAsia="標楷體" w:hAnsiTheme="minorHAnsi" w:cstheme="minorHAnsi"/>
          <w:lang w:val="en-GB"/>
        </w:rPr>
        <w:t>API</w:t>
      </w:r>
      <w:r w:rsidRPr="00AD5E3D">
        <w:rPr>
          <w:rFonts w:asciiTheme="minorHAnsi" w:eastAsia="標楷體" w:hAnsiTheme="minorHAnsi" w:cstheme="minorHAnsi"/>
          <w:lang w:val="en-GB"/>
        </w:rPr>
        <w:t>網址：</w:t>
      </w:r>
    </w:p>
    <w:p w:rsidR="00F73869" w:rsidRPr="00AD5E3D" w:rsidRDefault="006C7D04" w:rsidP="00E25AA3">
      <w:pPr>
        <w:pStyle w:val="af9"/>
        <w:spacing w:line="360" w:lineRule="auto"/>
        <w:ind w:left="960"/>
        <w:jc w:val="both"/>
        <w:rPr>
          <w:rFonts w:asciiTheme="minorHAnsi" w:eastAsia="標楷體" w:hAnsiTheme="minorHAnsi" w:cstheme="minorHAnsi"/>
          <w:lang w:val="en-GB"/>
        </w:rPr>
      </w:pPr>
      <w:hyperlink w:history="1">
        <w:r w:rsidR="006B30A2" w:rsidRPr="00184AFC">
          <w:rPr>
            <w:rStyle w:val="a5"/>
            <w:rFonts w:asciiTheme="minorHAnsi" w:eastAsia="標楷體" w:hAnsiTheme="minorHAnsi" w:cstheme="minorHAnsi"/>
            <w:lang w:val="en-GB"/>
          </w:rPr>
          <w:t>http://{PROD ApServer IP}/WebCard/api /</w:t>
        </w:r>
      </w:hyperlink>
      <w:r w:rsidR="00F73869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[</w:t>
      </w:r>
      <w:r w:rsidR="00165203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API</w:t>
      </w:r>
      <w:r w:rsidR="00F73869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類型</w:t>
      </w:r>
      <w:r w:rsidR="00F73869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]/</w:t>
      </w:r>
      <w:r w:rsidR="006D1120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[API</w:t>
      </w:r>
      <w:r w:rsidR="00165203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名稱</w:t>
      </w:r>
      <w:r w:rsidR="006D1120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]</w:t>
      </w:r>
    </w:p>
    <w:p w:rsidR="00E25AA3" w:rsidRPr="00AD5E3D" w:rsidRDefault="00F73869" w:rsidP="00D04507">
      <w:pPr>
        <w:pStyle w:val="af9"/>
        <w:numPr>
          <w:ilvl w:val="0"/>
          <w:numId w:val="5"/>
        </w:numPr>
        <w:spacing w:line="360" w:lineRule="auto"/>
        <w:jc w:val="both"/>
        <w:rPr>
          <w:rFonts w:asciiTheme="minorHAnsi" w:eastAsia="標楷體" w:hAnsiTheme="minorHAnsi" w:cstheme="minorHAnsi"/>
          <w:lang w:val="en-GB"/>
        </w:rPr>
      </w:pPr>
      <w:r w:rsidRPr="00AD5E3D">
        <w:rPr>
          <w:rFonts w:asciiTheme="minorHAnsi" w:eastAsia="標楷體" w:hAnsiTheme="minorHAnsi" w:cstheme="minorHAnsi"/>
          <w:lang w:val="en-GB"/>
        </w:rPr>
        <w:t>測試環境</w:t>
      </w:r>
      <w:r w:rsidRPr="00AD5E3D">
        <w:rPr>
          <w:rFonts w:asciiTheme="minorHAnsi" w:eastAsia="標楷體" w:hAnsiTheme="minorHAnsi" w:cstheme="minorHAnsi"/>
          <w:lang w:val="en-GB"/>
        </w:rPr>
        <w:t>API</w:t>
      </w:r>
      <w:r w:rsidRPr="00AD5E3D">
        <w:rPr>
          <w:rFonts w:asciiTheme="minorHAnsi" w:eastAsia="標楷體" w:hAnsiTheme="minorHAnsi" w:cstheme="minorHAnsi"/>
          <w:lang w:val="en-GB"/>
        </w:rPr>
        <w:t>網址：</w:t>
      </w:r>
    </w:p>
    <w:p w:rsidR="00A22437" w:rsidRPr="00AD5E3D" w:rsidRDefault="006C7D04" w:rsidP="00E25AA3">
      <w:pPr>
        <w:pStyle w:val="af9"/>
        <w:spacing w:line="360" w:lineRule="auto"/>
        <w:ind w:left="960"/>
        <w:jc w:val="both"/>
        <w:rPr>
          <w:rFonts w:asciiTheme="minorHAnsi" w:eastAsia="標楷體" w:hAnsiTheme="minorHAnsi" w:cstheme="minorHAnsi"/>
          <w:lang w:val="en-GB"/>
        </w:rPr>
      </w:pPr>
      <w:hyperlink w:history="1">
        <w:r w:rsidR="006B30A2" w:rsidRPr="00184AFC">
          <w:rPr>
            <w:rStyle w:val="a5"/>
            <w:rFonts w:asciiTheme="minorHAnsi" w:eastAsia="標楷體" w:hAnsiTheme="minorHAnsi" w:cstheme="minorHAnsi"/>
            <w:lang w:val="en-GB"/>
          </w:rPr>
          <w:t>http://{UAT ApServer IP}/WebCard/api /</w:t>
        </w:r>
      </w:hyperlink>
      <w:r w:rsidR="00F73869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[</w:t>
      </w:r>
      <w:r w:rsidR="00165203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API</w:t>
      </w:r>
      <w:r w:rsidR="00F73869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類型</w:t>
      </w:r>
      <w:r w:rsidR="00F73869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]/</w:t>
      </w:r>
      <w:r w:rsidR="006D1120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[API</w:t>
      </w:r>
      <w:r w:rsidR="00165203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名稱</w:t>
      </w:r>
      <w:r w:rsidR="006D1120" w:rsidRPr="00AD5E3D">
        <w:rPr>
          <w:rFonts w:asciiTheme="minorHAnsi" w:eastAsia="標楷體" w:hAnsiTheme="minorHAnsi" w:cstheme="minorHAnsi"/>
          <w:color w:val="0000FF"/>
          <w:u w:val="single"/>
          <w:lang w:val="en-GB"/>
        </w:rPr>
        <w:t>]</w:t>
      </w:r>
    </w:p>
    <w:p w:rsidR="00E45F4E" w:rsidRPr="00AD5E3D" w:rsidRDefault="001D2AA1" w:rsidP="00435AA7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" w:name="_Toc117267704"/>
      <w:r w:rsidRPr="00AD5E3D">
        <w:rPr>
          <w:rFonts w:asciiTheme="minorHAnsi" w:eastAsia="標楷體" w:hAnsiTheme="minorHAnsi" w:cstheme="minorHAnsi"/>
          <w:sz w:val="28"/>
          <w:szCs w:val="28"/>
          <w:lang w:val="en-GB"/>
        </w:rPr>
        <w:t>API</w:t>
      </w:r>
      <w:r w:rsidRPr="00AD5E3D">
        <w:rPr>
          <w:rFonts w:asciiTheme="minorHAnsi" w:eastAsia="標楷體" w:hAnsiTheme="minorHAnsi" w:cstheme="minorHAnsi"/>
          <w:sz w:val="28"/>
          <w:szCs w:val="28"/>
          <w:lang w:val="en-GB"/>
        </w:rPr>
        <w:t>清單</w:t>
      </w:r>
      <w:bookmarkEnd w:id="3"/>
    </w:p>
    <w:tbl>
      <w:tblPr>
        <w:tblStyle w:val="110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2"/>
        <w:gridCol w:w="3710"/>
        <w:gridCol w:w="4706"/>
      </w:tblGrid>
      <w:tr w:rsidR="00187B24" w:rsidRPr="00AD5E3D" w:rsidTr="00A933F5">
        <w:trPr>
          <w:cnfStyle w:val="100000000000"/>
        </w:trPr>
        <w:tc>
          <w:tcPr>
            <w:cnfStyle w:val="001000000000"/>
            <w:tcW w:w="1502" w:type="dxa"/>
            <w:tcBorders>
              <w:bottom w:val="none" w:sz="0" w:space="0" w:color="auto"/>
            </w:tcBorders>
            <w:shd w:val="clear" w:color="auto" w:fill="D9E2F3"/>
          </w:tcPr>
          <w:p w:rsidR="00187B24" w:rsidRPr="00AD5E3D" w:rsidRDefault="00187B24" w:rsidP="003C5408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  <w:r w:rsidRPr="00AD5E3D">
              <w:rPr>
                <w:rFonts w:asciiTheme="minorHAnsi" w:eastAsia="標楷體" w:hAnsiTheme="minorHAnsi" w:cstheme="minorHAnsi"/>
                <w:b w:val="0"/>
              </w:rPr>
              <w:t>API</w:t>
            </w:r>
            <w:r w:rsidRPr="00AD5E3D">
              <w:rPr>
                <w:rFonts w:asciiTheme="minorHAnsi" w:eastAsia="標楷體" w:hAnsiTheme="minorHAnsi" w:cstheme="minorHAnsi"/>
                <w:b w:val="0"/>
              </w:rPr>
              <w:t>類型</w:t>
            </w:r>
          </w:p>
        </w:tc>
        <w:tc>
          <w:tcPr>
            <w:tcW w:w="3710" w:type="dxa"/>
            <w:tcBorders>
              <w:bottom w:val="none" w:sz="0" w:space="0" w:color="auto"/>
            </w:tcBorders>
            <w:shd w:val="clear" w:color="auto" w:fill="D9E2F3"/>
          </w:tcPr>
          <w:p w:rsidR="00187B24" w:rsidRPr="00AD5E3D" w:rsidRDefault="00187B24" w:rsidP="003C5408">
            <w:pPr>
              <w:jc w:val="center"/>
              <w:cnfStyle w:val="100000000000"/>
              <w:rPr>
                <w:rFonts w:asciiTheme="minorHAnsi" w:eastAsia="標楷體" w:hAnsiTheme="minorHAnsi" w:cstheme="minorHAnsi"/>
                <w:b w:val="0"/>
              </w:rPr>
            </w:pPr>
            <w:r w:rsidRPr="00AD5E3D">
              <w:rPr>
                <w:rFonts w:asciiTheme="minorHAnsi" w:eastAsia="標楷體" w:hAnsiTheme="minorHAnsi" w:cstheme="minorHAnsi"/>
                <w:b w:val="0"/>
              </w:rPr>
              <w:t>API</w:t>
            </w:r>
            <w:r w:rsidRPr="00AD5E3D">
              <w:rPr>
                <w:rFonts w:asciiTheme="minorHAnsi" w:eastAsia="標楷體" w:hAnsiTheme="minorHAnsi" w:cstheme="minorHAnsi"/>
                <w:b w:val="0"/>
              </w:rPr>
              <w:t>應用說明</w:t>
            </w:r>
          </w:p>
        </w:tc>
        <w:tc>
          <w:tcPr>
            <w:tcW w:w="4706" w:type="dxa"/>
            <w:tcBorders>
              <w:bottom w:val="none" w:sz="0" w:space="0" w:color="auto"/>
            </w:tcBorders>
            <w:shd w:val="clear" w:color="auto" w:fill="D9E2F3"/>
          </w:tcPr>
          <w:p w:rsidR="00187B24" w:rsidRPr="00AD5E3D" w:rsidRDefault="002F1B09" w:rsidP="003C5408">
            <w:pPr>
              <w:jc w:val="center"/>
              <w:cnfStyle w:val="100000000000"/>
              <w:rPr>
                <w:rFonts w:asciiTheme="minorHAnsi" w:eastAsia="標楷體" w:hAnsiTheme="minorHAnsi" w:cstheme="minorHAnsi"/>
                <w:b w:val="0"/>
              </w:rPr>
            </w:pPr>
            <w:r w:rsidRPr="00AD5E3D">
              <w:rPr>
                <w:rFonts w:asciiTheme="minorHAnsi" w:eastAsia="標楷體" w:hAnsiTheme="minorHAnsi" w:cstheme="minorHAnsi"/>
              </w:rPr>
              <w:t xml:space="preserve">API </w:t>
            </w:r>
            <w:r w:rsidR="00165203" w:rsidRPr="00AD5E3D">
              <w:rPr>
                <w:rFonts w:asciiTheme="minorHAnsi" w:eastAsia="標楷體" w:hAnsiTheme="minorHAnsi" w:cstheme="minorHAnsi"/>
              </w:rPr>
              <w:t>路徑</w:t>
            </w:r>
          </w:p>
        </w:tc>
      </w:tr>
      <w:tr w:rsidR="00B12A5B" w:rsidRPr="00AD5E3D" w:rsidTr="00A933F5">
        <w:tc>
          <w:tcPr>
            <w:cnfStyle w:val="001000000000"/>
            <w:tcW w:w="1502" w:type="dxa"/>
            <w:vMerge w:val="restart"/>
            <w:shd w:val="clear" w:color="auto" w:fill="D9E2F3"/>
            <w:vAlign w:val="center"/>
          </w:tcPr>
          <w:p w:rsidR="00B12A5B" w:rsidRPr="00AD5E3D" w:rsidRDefault="00BE0D13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  <w:r w:rsidRPr="00BE0D13">
              <w:rPr>
                <w:rFonts w:asciiTheme="minorHAnsi" w:eastAsia="標楷體" w:hAnsiTheme="minorHAnsi" w:cstheme="minorHAnsi"/>
                <w:b w:val="0"/>
              </w:rPr>
              <w:t>Account</w:t>
            </w:r>
          </w:p>
        </w:tc>
        <w:tc>
          <w:tcPr>
            <w:tcW w:w="3710" w:type="dxa"/>
          </w:tcPr>
          <w:p w:rsidR="00B12A5B" w:rsidRPr="00AD5E3D" w:rsidRDefault="00BE0D13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99669C">
              <w:rPr>
                <w:rFonts w:asciiTheme="minorHAnsi" w:eastAsia="標楷體" w:hAnsiTheme="minorHAnsi" w:cstheme="minorHAnsi" w:hint="eastAsia"/>
              </w:rPr>
              <w:t>取得信用卡臨時額度調整資料</w:t>
            </w:r>
          </w:p>
        </w:tc>
        <w:tc>
          <w:tcPr>
            <w:tcW w:w="4706" w:type="dxa"/>
          </w:tcPr>
          <w:p w:rsidR="00B12A5B" w:rsidRPr="00AD5E3D" w:rsidRDefault="00B12A5B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="00BE0D13"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="00BE0D13" w:rsidRPr="00BE0D13">
              <w:rPr>
                <w:rFonts w:asciiTheme="minorHAnsi" w:eastAsia="標楷體" w:hAnsiTheme="minorHAnsi" w:cstheme="minorHAnsi"/>
              </w:rPr>
              <w:t>GetTemporaryCreditInfo</w:t>
            </w:r>
          </w:p>
        </w:tc>
      </w:tr>
      <w:tr w:rsidR="00BE0D13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BE0D13" w:rsidRDefault="00BE0D13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BE0D13" w:rsidRDefault="0099669C" w:rsidP="00826FA9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申請信用卡臨時額度調整</w:t>
            </w:r>
          </w:p>
        </w:tc>
        <w:tc>
          <w:tcPr>
            <w:tcW w:w="4706" w:type="dxa"/>
          </w:tcPr>
          <w:p w:rsidR="00BE0D13" w:rsidRPr="00AD5E3D" w:rsidRDefault="0099669C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99669C">
              <w:rPr>
                <w:rFonts w:asciiTheme="minorHAnsi" w:eastAsia="標楷體" w:hAnsiTheme="minorHAnsi" w:cstheme="minorHAnsi"/>
              </w:rPr>
              <w:t>ApplyTemporaryCredit</w:t>
            </w:r>
          </w:p>
        </w:tc>
      </w:tr>
      <w:tr w:rsidR="00BE0D13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BE0D13" w:rsidRDefault="00BE0D13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BE0D13" w:rsidRDefault="0099669C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取得永調資訊</w:t>
            </w:r>
          </w:p>
        </w:tc>
        <w:tc>
          <w:tcPr>
            <w:tcW w:w="4706" w:type="dxa"/>
          </w:tcPr>
          <w:p w:rsidR="00BE0D13" w:rsidRPr="00AD5E3D" w:rsidRDefault="0099669C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99669C">
              <w:rPr>
                <w:rFonts w:asciiTheme="minorHAnsi" w:eastAsia="標楷體" w:hAnsiTheme="minorHAnsi" w:cstheme="minorHAnsi"/>
              </w:rPr>
              <w:t>GetPermanentCreditInfo</w:t>
            </w:r>
          </w:p>
        </w:tc>
      </w:tr>
      <w:tr w:rsidR="007941E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7941E5" w:rsidRDefault="007941E5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7941E5" w:rsidRPr="0099669C" w:rsidRDefault="007941E5" w:rsidP="006A1EB7">
            <w:pPr>
              <w:cnfStyle w:val="000000000000"/>
              <w:rPr>
                <w:rFonts w:ascii="新細明體" w:eastAsia="新細明體" w:hAnsi="新細明體" w:cs="新細明體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申請永調</w:t>
            </w:r>
          </w:p>
        </w:tc>
        <w:tc>
          <w:tcPr>
            <w:tcW w:w="4706" w:type="dxa"/>
          </w:tcPr>
          <w:p w:rsidR="007941E5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99669C">
              <w:rPr>
                <w:rFonts w:asciiTheme="minorHAnsi" w:eastAsia="標楷體" w:hAnsiTheme="minorHAnsi" w:cstheme="minorHAnsi"/>
              </w:rPr>
              <w:t>PermanentAdjustApply</w:t>
            </w:r>
          </w:p>
        </w:tc>
      </w:tr>
      <w:tr w:rsidR="00F018AE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F018AE" w:rsidRDefault="00F018AE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F018AE" w:rsidRPr="00826FA9" w:rsidRDefault="00F018AE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F018AE">
              <w:rPr>
                <w:rFonts w:asciiTheme="minorHAnsi" w:eastAsia="標楷體" w:hAnsiTheme="minorHAnsi" w:cstheme="minorHAnsi" w:hint="eastAsia"/>
              </w:rPr>
              <w:t>上傳財力證明</w:t>
            </w:r>
            <w:r w:rsidRPr="00F018AE">
              <w:rPr>
                <w:rFonts w:asciiTheme="minorHAnsi" w:eastAsia="標楷體" w:hAnsiTheme="minorHAnsi" w:cstheme="minorHAnsi" w:hint="eastAsia"/>
              </w:rPr>
              <w:t>(</w:t>
            </w:r>
            <w:r w:rsidRPr="00F018AE">
              <w:rPr>
                <w:rFonts w:asciiTheme="minorHAnsi" w:eastAsia="標楷體" w:hAnsiTheme="minorHAnsi" w:cstheme="minorHAnsi" w:hint="eastAsia"/>
              </w:rPr>
              <w:t>永調</w:t>
            </w:r>
            <w:r w:rsidRPr="00F018AE">
              <w:rPr>
                <w:rFonts w:asciiTheme="minorHAnsi" w:eastAsia="標楷體" w:hAnsiTheme="minorHAnsi" w:cstheme="minorHAnsi" w:hint="eastAsia"/>
              </w:rPr>
              <w:t>)</w:t>
            </w:r>
          </w:p>
        </w:tc>
        <w:tc>
          <w:tcPr>
            <w:tcW w:w="4706" w:type="dxa"/>
          </w:tcPr>
          <w:p w:rsidR="00F018AE" w:rsidRPr="00AD5E3D" w:rsidRDefault="00F018AE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F018AE">
              <w:rPr>
                <w:rFonts w:asciiTheme="minorHAnsi" w:eastAsia="標楷體" w:hAnsiTheme="minorHAnsi" w:cstheme="minorHAnsi"/>
              </w:rPr>
              <w:t>UploadPermanentCreditAttachment</w:t>
            </w:r>
          </w:p>
        </w:tc>
      </w:tr>
      <w:tr w:rsidR="007941E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7941E5" w:rsidRDefault="007941E5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7941E5" w:rsidRPr="00826FA9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信用卡臨時額度調整進度查詢</w:t>
            </w:r>
          </w:p>
        </w:tc>
        <w:tc>
          <w:tcPr>
            <w:tcW w:w="4706" w:type="dxa"/>
          </w:tcPr>
          <w:p w:rsidR="007941E5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TemporaryCreditApplyRecord</w:t>
            </w:r>
          </w:p>
        </w:tc>
      </w:tr>
      <w:tr w:rsidR="007941E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7941E5" w:rsidRDefault="007941E5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7941E5" w:rsidRPr="00826FA9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信用卡永久額度調整進度查詢</w:t>
            </w:r>
          </w:p>
        </w:tc>
        <w:tc>
          <w:tcPr>
            <w:tcW w:w="4706" w:type="dxa"/>
          </w:tcPr>
          <w:p w:rsidR="007941E5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PermanentAdjustApplyRecord</w:t>
            </w:r>
          </w:p>
        </w:tc>
      </w:tr>
      <w:tr w:rsidR="007941E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7941E5" w:rsidRDefault="007941E5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7941E5" w:rsidRPr="00826FA9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取得預借現金資訊</w:t>
            </w:r>
          </w:p>
        </w:tc>
        <w:tc>
          <w:tcPr>
            <w:tcW w:w="4706" w:type="dxa"/>
          </w:tcPr>
          <w:p w:rsidR="007941E5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GetCashAdvanceApplyInfo</w:t>
            </w:r>
          </w:p>
        </w:tc>
      </w:tr>
      <w:tr w:rsidR="007941E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7941E5" w:rsidRDefault="007941E5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7941E5" w:rsidRPr="00826FA9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取得本行可轉帳的帳號清單</w:t>
            </w:r>
          </w:p>
        </w:tc>
        <w:tc>
          <w:tcPr>
            <w:tcW w:w="4706" w:type="dxa"/>
          </w:tcPr>
          <w:p w:rsidR="007941E5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TransferAccounts</w:t>
            </w:r>
          </w:p>
        </w:tc>
      </w:tr>
      <w:tr w:rsidR="00B12A5B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B12A5B" w:rsidRPr="00AD5E3D" w:rsidRDefault="00B12A5B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B12A5B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7941E5">
              <w:rPr>
                <w:rFonts w:asciiTheme="minorHAnsi" w:eastAsia="標楷體" w:hAnsiTheme="minorHAnsi" w:cstheme="minorHAnsi" w:hint="eastAsia"/>
              </w:rPr>
              <w:t>線上預借現金申請</w:t>
            </w:r>
          </w:p>
        </w:tc>
        <w:tc>
          <w:tcPr>
            <w:tcW w:w="4706" w:type="dxa"/>
          </w:tcPr>
          <w:p w:rsidR="00B12A5B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BE0D13">
              <w:rPr>
                <w:rFonts w:asciiTheme="minorHAnsi" w:eastAsia="標楷體" w:hAnsiTheme="minorHAnsi" w:cstheme="minorHAnsi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ApplyCashAdvance</w:t>
            </w:r>
          </w:p>
        </w:tc>
      </w:tr>
      <w:tr w:rsidR="00EA2C90" w:rsidRPr="00AD5E3D" w:rsidTr="00A933F5">
        <w:tc>
          <w:tcPr>
            <w:cnfStyle w:val="001000000000"/>
            <w:tcW w:w="1502" w:type="dxa"/>
            <w:vMerge w:val="restart"/>
            <w:shd w:val="clear" w:color="auto" w:fill="D9E2F3"/>
            <w:vAlign w:val="center"/>
          </w:tcPr>
          <w:p w:rsidR="00EA2C90" w:rsidRPr="007941E5" w:rsidRDefault="00EA2C90" w:rsidP="006A1EB7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 w:hint="eastAsia"/>
                <w:b w:val="0"/>
              </w:rPr>
              <w:t>Member</w:t>
            </w:r>
          </w:p>
        </w:tc>
        <w:tc>
          <w:tcPr>
            <w:tcW w:w="3710" w:type="dxa"/>
          </w:tcPr>
          <w:p w:rsidR="00EA2C90" w:rsidRPr="00AD5E3D" w:rsidRDefault="00EA2C90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7941E5">
              <w:rPr>
                <w:rFonts w:asciiTheme="minorHAnsi" w:eastAsia="標楷體" w:hAnsiTheme="minorHAnsi" w:cstheme="minorHAnsi" w:hint="eastAsia"/>
              </w:rPr>
              <w:t>查詢手機號碼</w:t>
            </w:r>
          </w:p>
        </w:tc>
        <w:tc>
          <w:tcPr>
            <w:tcW w:w="4706" w:type="dxa"/>
          </w:tcPr>
          <w:p w:rsidR="00EA2C90" w:rsidRPr="00AD5E3D" w:rsidRDefault="00EA2C90" w:rsidP="007941E5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Member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QueryMobile</w:t>
            </w:r>
          </w:p>
        </w:tc>
      </w:tr>
      <w:tr w:rsidR="00EA2C90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EA2C90" w:rsidRPr="00AD5E3D" w:rsidRDefault="00EA2C90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EA2C90" w:rsidRPr="00AD5E3D" w:rsidRDefault="00EA2C90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7941E5">
              <w:rPr>
                <w:rFonts w:asciiTheme="minorHAnsi" w:eastAsia="標楷體" w:hAnsiTheme="minorHAnsi" w:cstheme="minorHAnsi" w:hint="eastAsia"/>
              </w:rPr>
              <w:t>產生動態密碼</w:t>
            </w:r>
          </w:p>
        </w:tc>
        <w:tc>
          <w:tcPr>
            <w:tcW w:w="4706" w:type="dxa"/>
          </w:tcPr>
          <w:p w:rsidR="00EA2C90" w:rsidRPr="00AD5E3D" w:rsidRDefault="00EA2C90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Member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GenerateOTP</w:t>
            </w:r>
          </w:p>
        </w:tc>
      </w:tr>
      <w:tr w:rsidR="00EA2C90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EA2C90" w:rsidRPr="00AD5E3D" w:rsidRDefault="00EA2C90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EA2C90" w:rsidRPr="007941E5" w:rsidRDefault="00EA2C90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99219C">
              <w:rPr>
                <w:rFonts w:asciiTheme="minorHAnsi" w:eastAsia="標楷體" w:hAnsiTheme="minorHAnsi" w:cstheme="minorHAnsi" w:hint="eastAsia"/>
              </w:rPr>
              <w:t>驗證動態密碼</w:t>
            </w:r>
          </w:p>
        </w:tc>
        <w:tc>
          <w:tcPr>
            <w:tcW w:w="4706" w:type="dxa"/>
          </w:tcPr>
          <w:p w:rsidR="00EA2C90" w:rsidRPr="00AD5E3D" w:rsidRDefault="00EA2C90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Member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99219C">
              <w:rPr>
                <w:rFonts w:asciiTheme="minorHAnsi" w:eastAsia="標楷體" w:hAnsiTheme="minorHAnsi" w:cstheme="minorHAnsi"/>
              </w:rPr>
              <w:t>VerifyOTP</w:t>
            </w:r>
          </w:p>
        </w:tc>
      </w:tr>
      <w:tr w:rsidR="00EA2C90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EA2C90" w:rsidRPr="00AD5E3D" w:rsidRDefault="00EA2C90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EA2C90" w:rsidRPr="0099219C" w:rsidRDefault="00EA2C90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EA2C90">
              <w:rPr>
                <w:rFonts w:asciiTheme="minorHAnsi" w:eastAsia="標楷體" w:hAnsiTheme="minorHAnsi" w:cstheme="minorHAnsi"/>
              </w:rPr>
              <w:t>卡片狀態</w:t>
            </w:r>
            <w:r w:rsidRPr="00EA2C90">
              <w:rPr>
                <w:rFonts w:asciiTheme="minorHAnsi" w:eastAsia="標楷體" w:hAnsiTheme="minorHAnsi" w:cstheme="minorHAnsi"/>
              </w:rPr>
              <w:t>2</w:t>
            </w:r>
          </w:p>
        </w:tc>
        <w:tc>
          <w:tcPr>
            <w:tcW w:w="4706" w:type="dxa"/>
          </w:tcPr>
          <w:p w:rsidR="00EA2C90" w:rsidRPr="00AD5E3D" w:rsidRDefault="00EA2C90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Member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eastAsia="標楷體" w:hAnsiTheme="minorHAnsi" w:cstheme="minorHAnsi" w:hint="eastAsia"/>
              </w:rPr>
              <w:t>CardStatus2</w:t>
            </w:r>
          </w:p>
        </w:tc>
      </w:tr>
      <w:tr w:rsidR="007941E5" w:rsidRPr="00AD5E3D" w:rsidTr="00A933F5">
        <w:tc>
          <w:tcPr>
            <w:cnfStyle w:val="001000000000"/>
            <w:tcW w:w="1502" w:type="dxa"/>
            <w:vMerge w:val="restart"/>
            <w:shd w:val="clear" w:color="auto" w:fill="D9E2F3"/>
            <w:vAlign w:val="center"/>
          </w:tcPr>
          <w:p w:rsidR="007941E5" w:rsidRPr="007941E5" w:rsidRDefault="007941E5" w:rsidP="006A1EB7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 w:hint="eastAsia"/>
                <w:b w:val="0"/>
              </w:rPr>
              <w:t>Agreement</w:t>
            </w:r>
          </w:p>
        </w:tc>
        <w:tc>
          <w:tcPr>
            <w:tcW w:w="3710" w:type="dxa"/>
          </w:tcPr>
          <w:p w:rsidR="007941E5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7941E5">
              <w:rPr>
                <w:rFonts w:asciiTheme="minorHAnsi" w:eastAsia="標楷體" w:hAnsiTheme="minorHAnsi" w:cstheme="minorHAnsi" w:hint="eastAsia"/>
              </w:rPr>
              <w:t>取得條款資料</w:t>
            </w:r>
          </w:p>
        </w:tc>
        <w:tc>
          <w:tcPr>
            <w:tcW w:w="4706" w:type="dxa"/>
          </w:tcPr>
          <w:p w:rsidR="007941E5" w:rsidRPr="00AD5E3D" w:rsidRDefault="007941E5" w:rsidP="007941E5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Agreement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GetAgreementInfo</w:t>
            </w:r>
          </w:p>
        </w:tc>
      </w:tr>
      <w:tr w:rsidR="007941E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7941E5" w:rsidRDefault="007941E5" w:rsidP="006A1EB7">
            <w:pPr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7941E5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7941E5">
              <w:rPr>
                <w:rFonts w:asciiTheme="minorHAnsi" w:eastAsia="標楷體" w:hAnsiTheme="minorHAnsi" w:cstheme="minorHAnsi" w:hint="eastAsia"/>
              </w:rPr>
              <w:t>新增同意條款紀錄</w:t>
            </w:r>
          </w:p>
        </w:tc>
        <w:tc>
          <w:tcPr>
            <w:tcW w:w="4706" w:type="dxa"/>
          </w:tcPr>
          <w:p w:rsidR="007941E5" w:rsidRPr="00AD5E3D" w:rsidRDefault="007941E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Agreement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InsertAgreementRecord</w:t>
            </w:r>
          </w:p>
        </w:tc>
      </w:tr>
      <w:tr w:rsidR="00A84F65" w:rsidRPr="00AD5E3D" w:rsidTr="00A933F5">
        <w:tc>
          <w:tcPr>
            <w:cnfStyle w:val="001000000000"/>
            <w:tcW w:w="1502" w:type="dxa"/>
            <w:vMerge w:val="restart"/>
            <w:shd w:val="clear" w:color="auto" w:fill="D9E2F3"/>
            <w:vAlign w:val="center"/>
          </w:tcPr>
          <w:p w:rsidR="00A84F65" w:rsidRDefault="00A84F65" w:rsidP="006A1EB7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MyData</w:t>
            </w:r>
          </w:p>
        </w:tc>
        <w:tc>
          <w:tcPr>
            <w:tcW w:w="3710" w:type="dxa"/>
          </w:tcPr>
          <w:p w:rsidR="00A84F65" w:rsidRPr="007941E5" w:rsidRDefault="00A84F6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84F65">
              <w:rPr>
                <w:rFonts w:asciiTheme="minorHAnsi" w:eastAsia="標楷體" w:hAnsiTheme="minorHAnsi" w:cstheme="minorHAnsi"/>
              </w:rPr>
              <w:t>MyData: Login</w:t>
            </w:r>
          </w:p>
        </w:tc>
        <w:tc>
          <w:tcPr>
            <w:tcW w:w="4706" w:type="dxa"/>
          </w:tcPr>
          <w:p w:rsidR="00A84F65" w:rsidRPr="00AD5E3D" w:rsidRDefault="00A84F6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eastAsia="標楷體" w:hAnsiTheme="minorHAnsi" w:cstheme="minorHAnsi"/>
              </w:rPr>
              <w:t>MyData/</w:t>
            </w:r>
            <w:r w:rsidRPr="00A84F65">
              <w:rPr>
                <w:rFonts w:asciiTheme="minorHAnsi" w:eastAsia="標楷體" w:hAnsiTheme="minorHAnsi" w:cstheme="minorHAnsi"/>
              </w:rPr>
              <w:t>MyDataLogin</w:t>
            </w:r>
          </w:p>
        </w:tc>
      </w:tr>
      <w:tr w:rsidR="00A84F6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A84F65" w:rsidRDefault="00A84F65" w:rsidP="006A1EB7">
            <w:pPr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A84F65" w:rsidRPr="007941E5" w:rsidRDefault="00A84F6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84F65">
              <w:rPr>
                <w:rFonts w:asciiTheme="minorHAnsi" w:eastAsia="標楷體" w:hAnsiTheme="minorHAnsi" w:cstheme="minorHAnsi"/>
              </w:rPr>
              <w:t>MyData: Do</w:t>
            </w:r>
          </w:p>
        </w:tc>
        <w:tc>
          <w:tcPr>
            <w:tcW w:w="4706" w:type="dxa"/>
          </w:tcPr>
          <w:p w:rsidR="00A84F65" w:rsidRPr="00AD5E3D" w:rsidRDefault="00A84F6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eastAsia="標楷體" w:hAnsiTheme="minorHAnsi" w:cstheme="minorHAnsi"/>
              </w:rPr>
              <w:t>MyData/</w:t>
            </w:r>
            <w:r w:rsidRPr="00A84F65">
              <w:rPr>
                <w:rFonts w:asciiTheme="minorHAnsi" w:eastAsia="標楷體" w:hAnsiTheme="minorHAnsi" w:cstheme="minorHAnsi"/>
              </w:rPr>
              <w:t>MyDataDo</w:t>
            </w:r>
          </w:p>
        </w:tc>
      </w:tr>
      <w:tr w:rsidR="00633929" w:rsidRPr="00AD5E3D" w:rsidTr="00A933F5">
        <w:tc>
          <w:tcPr>
            <w:cnfStyle w:val="001000000000"/>
            <w:tcW w:w="1502" w:type="dxa"/>
            <w:vMerge w:val="restart"/>
            <w:shd w:val="clear" w:color="auto" w:fill="D9E2F3"/>
            <w:vAlign w:val="center"/>
          </w:tcPr>
          <w:p w:rsidR="00633929" w:rsidRPr="00AD5E3D" w:rsidRDefault="00633929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  <w:r w:rsidRPr="00BE0D13">
              <w:rPr>
                <w:rFonts w:asciiTheme="minorHAnsi" w:eastAsia="標楷體" w:hAnsiTheme="minorHAnsi" w:cstheme="minorHAnsi"/>
                <w:b w:val="0"/>
              </w:rPr>
              <w:t>Data</w:t>
            </w:r>
          </w:p>
        </w:tc>
        <w:tc>
          <w:tcPr>
            <w:tcW w:w="3710" w:type="dxa"/>
          </w:tcPr>
          <w:p w:rsidR="00633929" w:rsidRDefault="00633929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檢查是否為假日</w:t>
            </w:r>
          </w:p>
        </w:tc>
        <w:tc>
          <w:tcPr>
            <w:tcW w:w="4706" w:type="dxa"/>
          </w:tcPr>
          <w:p w:rsidR="00633929" w:rsidRPr="00ED6FBE" w:rsidRDefault="00633929" w:rsidP="006A1EB7">
            <w:pPr>
              <w:cnfStyle w:val="000000000000"/>
              <w:rPr>
                <w:rFonts w:asciiTheme="minorHAnsi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Data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ED6FBE">
              <w:rPr>
                <w:rFonts w:asciiTheme="minorHAnsi" w:hAnsiTheme="minorHAnsi" w:cstheme="minorHAnsi"/>
              </w:rPr>
              <w:t>CheckIsHoliday</w:t>
            </w:r>
          </w:p>
        </w:tc>
      </w:tr>
      <w:tr w:rsidR="00633929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633929" w:rsidRPr="00BE0D13" w:rsidRDefault="00633929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3710" w:type="dxa"/>
          </w:tcPr>
          <w:p w:rsidR="00633929" w:rsidRPr="00826FA9" w:rsidRDefault="00633929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826FA9">
              <w:rPr>
                <w:rFonts w:asciiTheme="minorHAnsi" w:eastAsia="標楷體" w:hAnsiTheme="minorHAnsi" w:cstheme="minorHAnsi" w:hint="eastAsia"/>
              </w:rPr>
              <w:t>取得台灣</w:t>
            </w:r>
            <w:r w:rsidRPr="00ED6FBE">
              <w:rPr>
                <w:rFonts w:asciiTheme="minorHAnsi" w:eastAsia="標楷體" w:hAnsiTheme="minorHAnsi" w:cstheme="minorHAnsi" w:hint="eastAsia"/>
              </w:rPr>
              <w:t>3</w:t>
            </w:r>
            <w:r w:rsidRPr="00826FA9">
              <w:rPr>
                <w:rFonts w:asciiTheme="minorHAnsi" w:eastAsia="標楷體" w:hAnsiTheme="minorHAnsi" w:cstheme="minorHAnsi" w:hint="eastAsia"/>
              </w:rPr>
              <w:t>碼郵遞區號資訊</w:t>
            </w:r>
          </w:p>
        </w:tc>
        <w:tc>
          <w:tcPr>
            <w:tcW w:w="4706" w:type="dxa"/>
          </w:tcPr>
          <w:p w:rsidR="00633929" w:rsidRPr="00AD5E3D" w:rsidRDefault="00633929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Data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ED6FBE">
              <w:rPr>
                <w:rFonts w:asciiTheme="minorHAnsi" w:eastAsia="標楷體" w:hAnsiTheme="minorHAnsi" w:cstheme="minorHAnsi"/>
              </w:rPr>
              <w:t>TWZip3Code</w:t>
            </w:r>
          </w:p>
        </w:tc>
      </w:tr>
      <w:tr w:rsidR="00633929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633929" w:rsidRPr="00AD5E3D" w:rsidRDefault="00633929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633929" w:rsidRDefault="00633929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7941E5">
              <w:rPr>
                <w:rFonts w:asciiTheme="minorHAnsi" w:eastAsia="標楷體" w:hAnsiTheme="minorHAnsi" w:cstheme="minorHAnsi" w:hint="eastAsia"/>
              </w:rPr>
              <w:t>取得銀行清單</w:t>
            </w:r>
            <w:r w:rsidRPr="007941E5">
              <w:rPr>
                <w:rFonts w:asciiTheme="minorHAnsi" w:eastAsia="標楷體" w:hAnsiTheme="minorHAnsi" w:cstheme="minorHAnsi" w:hint="eastAsia"/>
              </w:rPr>
              <w:t>(</w:t>
            </w:r>
            <w:r w:rsidRPr="007941E5">
              <w:rPr>
                <w:rFonts w:asciiTheme="minorHAnsi" w:eastAsia="標楷體" w:hAnsiTheme="minorHAnsi" w:cstheme="minorHAnsi" w:hint="eastAsia"/>
              </w:rPr>
              <w:t>所有機構別</w:t>
            </w:r>
            <w:r w:rsidRPr="007941E5">
              <w:rPr>
                <w:rFonts w:asciiTheme="minorHAnsi" w:eastAsia="標楷體" w:hAnsiTheme="minorHAnsi" w:cstheme="minorHAnsi" w:hint="eastAsia"/>
              </w:rPr>
              <w:t>)</w:t>
            </w:r>
          </w:p>
        </w:tc>
        <w:tc>
          <w:tcPr>
            <w:tcW w:w="4706" w:type="dxa"/>
          </w:tcPr>
          <w:p w:rsidR="00633929" w:rsidRPr="00AD5E3D" w:rsidRDefault="00633929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Data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7941E5">
              <w:rPr>
                <w:rFonts w:asciiTheme="minorHAnsi" w:eastAsia="標楷體" w:hAnsiTheme="minorHAnsi" w:cstheme="minorHAnsi"/>
              </w:rPr>
              <w:t>GetBankList</w:t>
            </w:r>
          </w:p>
        </w:tc>
      </w:tr>
      <w:tr w:rsidR="00633929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633929" w:rsidRPr="00AD5E3D" w:rsidRDefault="00633929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633929" w:rsidRPr="007941E5" w:rsidRDefault="00633929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633929">
              <w:rPr>
                <w:rFonts w:asciiTheme="minorHAnsi" w:eastAsia="標楷體" w:hAnsiTheme="minorHAnsi" w:cstheme="minorHAnsi" w:hint="eastAsia"/>
              </w:rPr>
              <w:t>取得分行清單</w:t>
            </w:r>
          </w:p>
        </w:tc>
        <w:tc>
          <w:tcPr>
            <w:tcW w:w="4706" w:type="dxa"/>
          </w:tcPr>
          <w:p w:rsidR="00633929" w:rsidRPr="00AD5E3D" w:rsidRDefault="00633929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</w:rPr>
              <w:t>Data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633929">
              <w:rPr>
                <w:rFonts w:asciiTheme="minorHAnsi" w:eastAsia="標楷體" w:hAnsiTheme="minorHAnsi" w:cstheme="minorHAnsi"/>
              </w:rPr>
              <w:t>GetBranchList</w:t>
            </w:r>
          </w:p>
        </w:tc>
      </w:tr>
      <w:tr w:rsidR="0049546D" w:rsidRPr="00AD5E3D" w:rsidTr="00A933F5">
        <w:tc>
          <w:tcPr>
            <w:cnfStyle w:val="001000000000"/>
            <w:tcW w:w="1502" w:type="dxa"/>
            <w:shd w:val="clear" w:color="auto" w:fill="D9E2F3"/>
            <w:vAlign w:val="center"/>
          </w:tcPr>
          <w:p w:rsidR="0049546D" w:rsidRPr="00AD5E3D" w:rsidRDefault="0049546D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  <w:r w:rsidRPr="0049546D">
              <w:rPr>
                <w:rFonts w:asciiTheme="minorHAnsi" w:eastAsia="標楷體" w:hAnsiTheme="minorHAnsi" w:cstheme="minorHAnsi"/>
                <w:b w:val="0"/>
              </w:rPr>
              <w:t>PayBill</w:t>
            </w:r>
          </w:p>
        </w:tc>
        <w:tc>
          <w:tcPr>
            <w:tcW w:w="3710" w:type="dxa"/>
          </w:tcPr>
          <w:p w:rsidR="0049546D" w:rsidRPr="007941E5" w:rsidRDefault="0049546D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49546D">
              <w:rPr>
                <w:rFonts w:asciiTheme="minorHAnsi" w:eastAsia="標楷體" w:hAnsiTheme="minorHAnsi" w:cstheme="minorHAnsi" w:hint="eastAsia"/>
              </w:rPr>
              <w:t xml:space="preserve">DACARD APP </w:t>
            </w:r>
            <w:r w:rsidRPr="0049546D">
              <w:rPr>
                <w:rFonts w:asciiTheme="minorHAnsi" w:eastAsia="標楷體" w:hAnsiTheme="minorHAnsi" w:cstheme="minorHAnsi" w:hint="eastAsia"/>
              </w:rPr>
              <w:t>推播</w:t>
            </w:r>
          </w:p>
        </w:tc>
        <w:tc>
          <w:tcPr>
            <w:tcW w:w="4706" w:type="dxa"/>
          </w:tcPr>
          <w:p w:rsidR="0049546D" w:rsidRPr="00AD5E3D" w:rsidRDefault="0049546D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49546D">
              <w:rPr>
                <w:rFonts w:asciiTheme="minorHAnsi" w:hAnsiTheme="minorHAnsi" w:cstheme="minorHAnsi"/>
              </w:rPr>
              <w:t>PayBill</w:t>
            </w:r>
            <w:r w:rsidRPr="00AD5E3D">
              <w:rPr>
                <w:rFonts w:asciiTheme="minorHAnsi" w:eastAsia="標楷體" w:hAnsiTheme="minorHAnsi" w:cstheme="minorHAnsi"/>
              </w:rPr>
              <w:t>/</w:t>
            </w:r>
            <w:r w:rsidRPr="0049546D">
              <w:rPr>
                <w:rFonts w:asciiTheme="minorHAnsi" w:eastAsia="標楷體" w:hAnsiTheme="minorHAnsi" w:cstheme="minorHAnsi"/>
              </w:rPr>
              <w:t>PushTemplate</w:t>
            </w:r>
          </w:p>
        </w:tc>
      </w:tr>
      <w:tr w:rsidR="00A933F5" w:rsidRPr="00AD5E3D" w:rsidTr="00A933F5">
        <w:tc>
          <w:tcPr>
            <w:cnfStyle w:val="001000000000"/>
            <w:tcW w:w="1502" w:type="dxa"/>
            <w:vMerge w:val="restart"/>
            <w:shd w:val="clear" w:color="auto" w:fill="D9E2F3"/>
            <w:vAlign w:val="center"/>
          </w:tcPr>
          <w:p w:rsidR="00A933F5" w:rsidRPr="0049546D" w:rsidRDefault="00A933F5" w:rsidP="006A1EB7">
            <w:pPr>
              <w:jc w:val="center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  <w:b w:val="0"/>
              </w:rPr>
              <w:t>Apply</w:t>
            </w:r>
          </w:p>
        </w:tc>
        <w:tc>
          <w:tcPr>
            <w:tcW w:w="3710" w:type="dxa"/>
          </w:tcPr>
          <w:p w:rsidR="00A933F5" w:rsidRPr="0049546D" w:rsidRDefault="00A933F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BB3017">
              <w:rPr>
                <w:rFonts w:asciiTheme="minorHAnsi" w:eastAsia="標楷體" w:hAnsiTheme="minorHAnsi" w:cstheme="minorHAnsi" w:hint="eastAsia"/>
              </w:rPr>
              <w:t>寄送通知</w:t>
            </w:r>
            <w:r w:rsidRPr="00BB3017">
              <w:rPr>
                <w:rFonts w:asciiTheme="minorHAnsi" w:eastAsia="標楷體" w:hAnsiTheme="minorHAnsi" w:cstheme="minorHAnsi" w:hint="eastAsia"/>
              </w:rPr>
              <w:t>Email</w:t>
            </w:r>
          </w:p>
        </w:tc>
        <w:tc>
          <w:tcPr>
            <w:tcW w:w="4706" w:type="dxa"/>
          </w:tcPr>
          <w:p w:rsidR="00A933F5" w:rsidRPr="00AD5E3D" w:rsidRDefault="00A933F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val="en-GB"/>
              </w:rPr>
              <w:t>/Apply/</w:t>
            </w:r>
            <w:r w:rsidRPr="00B624A7">
              <w:rPr>
                <w:rFonts w:asciiTheme="minorHAnsi" w:hAnsiTheme="minorHAnsi" w:cstheme="minorHAnsi"/>
                <w:lang w:val="en-GB"/>
              </w:rPr>
              <w:t>SendNotifyMail</w:t>
            </w:r>
          </w:p>
        </w:tc>
      </w:tr>
      <w:tr w:rsidR="00A933F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A933F5" w:rsidRDefault="00A933F5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A933F5" w:rsidRPr="00BB3017" w:rsidRDefault="00A933F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取得補發資訊</w:t>
            </w:r>
          </w:p>
        </w:tc>
        <w:tc>
          <w:tcPr>
            <w:tcW w:w="4706" w:type="dxa"/>
          </w:tcPr>
          <w:p w:rsidR="00A933F5" w:rsidRDefault="00A933F5" w:rsidP="006A1EB7">
            <w:pPr>
              <w:cnfStyle w:val="00000000000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 w:hint="eastAsia"/>
                <w:lang w:val="en-GB"/>
              </w:rPr>
              <w:t>/Apply/</w:t>
            </w:r>
            <w:r w:rsidRPr="00AF080E">
              <w:rPr>
                <w:rFonts w:asciiTheme="minorHAnsi" w:hAnsiTheme="minorHAnsi" w:cstheme="minorHAnsi"/>
                <w:lang w:val="en-GB"/>
              </w:rPr>
              <w:t>QueryCardReissue</w:t>
            </w:r>
          </w:p>
        </w:tc>
      </w:tr>
      <w:tr w:rsidR="00A933F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A933F5" w:rsidRDefault="00A933F5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A933F5" w:rsidRPr="00BB3017" w:rsidRDefault="00A933F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申請補發</w:t>
            </w:r>
          </w:p>
        </w:tc>
        <w:tc>
          <w:tcPr>
            <w:tcW w:w="4706" w:type="dxa"/>
          </w:tcPr>
          <w:p w:rsidR="00A933F5" w:rsidRDefault="00A933F5" w:rsidP="006A1EB7">
            <w:pPr>
              <w:cnfStyle w:val="00000000000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 w:hint="eastAsia"/>
                <w:lang w:val="en-GB"/>
              </w:rPr>
              <w:t>/Apply/</w:t>
            </w:r>
            <w:r w:rsidRPr="00AF080E">
              <w:rPr>
                <w:rFonts w:asciiTheme="minorHAnsi" w:hAnsiTheme="minorHAnsi" w:cstheme="minorHAnsi"/>
                <w:lang w:val="en-GB"/>
              </w:rPr>
              <w:t>ApplyCardReissue</w:t>
            </w:r>
          </w:p>
        </w:tc>
      </w:tr>
      <w:tr w:rsidR="00A933F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A933F5" w:rsidRDefault="00A933F5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A933F5" w:rsidRDefault="00A933F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</w:rPr>
              <w:t>檢查換補發申請次數限制</w:t>
            </w:r>
          </w:p>
        </w:tc>
        <w:tc>
          <w:tcPr>
            <w:tcW w:w="4706" w:type="dxa"/>
          </w:tcPr>
          <w:p w:rsidR="00A933F5" w:rsidRDefault="00A933F5" w:rsidP="006A1EB7">
            <w:pPr>
              <w:cnfStyle w:val="00000000000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 w:hint="eastAsia"/>
                <w:lang w:val="en-GB"/>
              </w:rPr>
              <w:t>/Apply/</w:t>
            </w:r>
            <w:r w:rsidRPr="00A933F5">
              <w:rPr>
                <w:rFonts w:asciiTheme="minorHAnsi" w:hAnsiTheme="minorHAnsi" w:cstheme="minorHAnsi"/>
                <w:lang w:val="en-GB"/>
              </w:rPr>
              <w:t>CardReissueCheck</w:t>
            </w:r>
          </w:p>
        </w:tc>
      </w:tr>
      <w:tr w:rsidR="00A933F5" w:rsidRPr="00AD5E3D" w:rsidTr="00A933F5">
        <w:tc>
          <w:tcPr>
            <w:cnfStyle w:val="001000000000"/>
            <w:tcW w:w="1502" w:type="dxa"/>
            <w:vMerge/>
            <w:shd w:val="clear" w:color="auto" w:fill="D9E2F3"/>
            <w:vAlign w:val="center"/>
          </w:tcPr>
          <w:p w:rsidR="00A933F5" w:rsidRDefault="00A933F5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</w:p>
        </w:tc>
        <w:tc>
          <w:tcPr>
            <w:tcW w:w="3710" w:type="dxa"/>
          </w:tcPr>
          <w:p w:rsidR="00A933F5" w:rsidRDefault="00A933F5" w:rsidP="006A1EB7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</w:rPr>
              <w:t>申請信用卡掛失</w:t>
            </w:r>
          </w:p>
        </w:tc>
        <w:tc>
          <w:tcPr>
            <w:tcW w:w="4706" w:type="dxa"/>
          </w:tcPr>
          <w:p w:rsidR="00A933F5" w:rsidRDefault="00A933F5" w:rsidP="006A1EB7">
            <w:pPr>
              <w:cnfStyle w:val="00000000000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 w:hint="eastAsia"/>
                <w:lang w:val="en-GB"/>
              </w:rPr>
              <w:t>/Apply/</w:t>
            </w:r>
            <w:r w:rsidRPr="00A933F5">
              <w:rPr>
                <w:rFonts w:asciiTheme="minorHAnsi" w:hAnsiTheme="minorHAnsi" w:cstheme="minorHAnsi"/>
                <w:lang w:val="en-GB"/>
              </w:rPr>
              <w:t>ApplyLostCards</w:t>
            </w:r>
          </w:p>
        </w:tc>
      </w:tr>
      <w:tr w:rsidR="00D40B17" w:rsidRPr="00AD5E3D" w:rsidTr="00A933F5">
        <w:tc>
          <w:tcPr>
            <w:cnfStyle w:val="001000000000"/>
            <w:tcW w:w="1502" w:type="dxa"/>
            <w:shd w:val="clear" w:color="auto" w:fill="D9E2F3"/>
            <w:vAlign w:val="center"/>
          </w:tcPr>
          <w:p w:rsidR="00D40B17" w:rsidRDefault="00D40B17" w:rsidP="006A1EB7">
            <w:pPr>
              <w:jc w:val="center"/>
              <w:rPr>
                <w:rFonts w:asciiTheme="minorHAnsi" w:eastAsia="標楷體" w:hAnsiTheme="minorHAnsi" w:cstheme="minorHAnsi"/>
                <w:b w:val="0"/>
              </w:rPr>
            </w:pPr>
            <w:r>
              <w:rPr>
                <w:rFonts w:asciiTheme="minorHAnsi" w:eastAsia="標楷體" w:hAnsiTheme="minorHAnsi" w:cstheme="minorHAnsi" w:hint="eastAsia"/>
                <w:b w:val="0"/>
              </w:rPr>
              <w:t>Bonus</w:t>
            </w:r>
          </w:p>
        </w:tc>
        <w:tc>
          <w:tcPr>
            <w:tcW w:w="3710" w:type="dxa"/>
          </w:tcPr>
          <w:p w:rsidR="00D40B17" w:rsidRPr="00505A45" w:rsidRDefault="00D40B17" w:rsidP="00505A45">
            <w:pPr>
              <w:cnfStyle w:val="000000000000"/>
              <w:rPr>
                <w:rFonts w:asciiTheme="minorHAnsi" w:eastAsia="標楷體" w:hAnsiTheme="minorHAnsi" w:cstheme="minorHAnsi"/>
              </w:rPr>
            </w:pPr>
            <w:r w:rsidRPr="00D40B17">
              <w:rPr>
                <w:rFonts w:asciiTheme="minorHAnsi" w:eastAsia="標楷體" w:hAnsiTheme="minorHAnsi" w:cstheme="minorHAnsi" w:hint="eastAsia"/>
              </w:rPr>
              <w:t>查詢卡片對應的回饋項目</w:t>
            </w:r>
            <w:r w:rsidRPr="00D40B17">
              <w:rPr>
                <w:rFonts w:asciiTheme="minorHAnsi" w:eastAsia="標楷體" w:hAnsiTheme="minorHAnsi" w:cstheme="minorHAnsi" w:hint="eastAsia"/>
              </w:rPr>
              <w:t>/CardTypeFace</w:t>
            </w:r>
          </w:p>
        </w:tc>
        <w:tc>
          <w:tcPr>
            <w:tcW w:w="4706" w:type="dxa"/>
          </w:tcPr>
          <w:p w:rsidR="00D40B17" w:rsidRDefault="00D40B17" w:rsidP="00D40B1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/Bonus/</w:t>
            </w:r>
            <w:r w:rsidRPr="00D40B17">
              <w:rPr>
                <w:rFonts w:asciiTheme="minorHAnsi" w:hAnsiTheme="minorHAnsi" w:cstheme="minorHAnsi"/>
              </w:rPr>
              <w:t>QueryCardFeedbackType</w:t>
            </w:r>
          </w:p>
        </w:tc>
      </w:tr>
    </w:tbl>
    <w:p w:rsidR="00B255C4" w:rsidRPr="00AD5E3D" w:rsidRDefault="00B255C4">
      <w:pPr>
        <w:widowControl/>
        <w:rPr>
          <w:rFonts w:asciiTheme="minorHAnsi" w:eastAsia="標楷體" w:hAnsiTheme="minorHAnsi" w:cstheme="minorHAnsi"/>
          <w:b/>
          <w:bCs/>
          <w:kern w:val="0"/>
          <w:sz w:val="28"/>
          <w:szCs w:val="28"/>
        </w:rPr>
      </w:pPr>
    </w:p>
    <w:p w:rsidR="007C7E0A" w:rsidRPr="00AD5E3D" w:rsidRDefault="008D1761" w:rsidP="007C7E0A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" w:name="_Toc117267705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JSON</w:t>
      </w:r>
      <w:r w:rsidR="00516491" w:rsidRPr="00AD5E3D">
        <w:rPr>
          <w:rFonts w:asciiTheme="minorHAnsi" w:eastAsia="標楷體" w:hAnsiTheme="minorHAnsi" w:cstheme="minorHAnsi"/>
          <w:kern w:val="0"/>
          <w:sz w:val="28"/>
          <w:szCs w:val="28"/>
        </w:rPr>
        <w:t>訊息</w:t>
      </w:r>
      <w:r w:rsidR="00A76FCF"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封套</w:t>
      </w:r>
      <w:r w:rsidR="00516491" w:rsidRPr="00AD5E3D">
        <w:rPr>
          <w:rFonts w:asciiTheme="minorHAnsi" w:eastAsia="標楷體" w:hAnsiTheme="minorHAnsi" w:cstheme="minorHAnsi"/>
          <w:kern w:val="0"/>
          <w:sz w:val="28"/>
          <w:szCs w:val="28"/>
        </w:rPr>
        <w:t>格式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說明</w:t>
      </w:r>
      <w:bookmarkEnd w:id="4"/>
    </w:p>
    <w:p w:rsidR="008D1761" w:rsidRPr="00AD5E3D" w:rsidRDefault="002752F4" w:rsidP="00516491">
      <w:pPr>
        <w:spacing w:line="360" w:lineRule="auto"/>
        <w:jc w:val="both"/>
        <w:rPr>
          <w:rFonts w:asciiTheme="minorHAnsi" w:eastAsia="標楷體" w:hAnsiTheme="minorHAnsi" w:cstheme="minorHAnsi"/>
          <w:lang w:val="en-GB"/>
        </w:rPr>
      </w:pPr>
      <w:r w:rsidRPr="00AD5E3D">
        <w:rPr>
          <w:rFonts w:asciiTheme="minorHAnsi" w:eastAsia="標楷體" w:hAnsiTheme="minorHAnsi" w:cstheme="minorHAnsi"/>
          <w:lang w:val="en-GB"/>
        </w:rPr>
        <w:t>本規格中以</w:t>
      </w:r>
      <w:r w:rsidRPr="00AD5E3D">
        <w:rPr>
          <w:rFonts w:asciiTheme="minorHAnsi" w:eastAsia="標楷體" w:hAnsiTheme="minorHAnsi" w:cstheme="minorHAnsi"/>
          <w:lang w:val="en-GB"/>
        </w:rPr>
        <w:t>JSON</w:t>
      </w:r>
      <w:r w:rsidRPr="00AD5E3D">
        <w:rPr>
          <w:rFonts w:asciiTheme="minorHAnsi" w:eastAsia="標楷體" w:hAnsiTheme="minorHAnsi" w:cstheme="minorHAnsi"/>
          <w:lang w:val="en-GB"/>
        </w:rPr>
        <w:t>訊息敘述之內容僅作為規格定義說明，實際應用之訊息內容將由程式運算後產出，且不含任何註解說明。</w:t>
      </w:r>
    </w:p>
    <w:tbl>
      <w:tblPr>
        <w:tblStyle w:val="af4"/>
        <w:tblW w:w="9923" w:type="dxa"/>
        <w:tblInd w:w="-5" w:type="dxa"/>
        <w:tblLook w:val="04A0"/>
      </w:tblPr>
      <w:tblGrid>
        <w:gridCol w:w="9923"/>
      </w:tblGrid>
      <w:tr w:rsidR="002608F1" w:rsidRPr="00AD5E3D" w:rsidTr="00E33EF3">
        <w:trPr>
          <w:trHeight w:val="239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08F1" w:rsidRPr="00AD5E3D" w:rsidRDefault="002608F1" w:rsidP="00FD6F04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b/>
                <w:u w:val="single"/>
                <w:lang w:val="en-GB"/>
              </w:rPr>
              <w:t>JSON</w:t>
            </w:r>
            <w:r w:rsidR="00D44494" w:rsidRPr="00AD5E3D">
              <w:rPr>
                <w:rFonts w:asciiTheme="minorHAnsi" w:eastAsia="標楷體" w:hAnsiTheme="minorHAnsi" w:cstheme="minorHAnsi"/>
                <w:b/>
                <w:u w:val="single"/>
                <w:lang w:val="en-GB"/>
              </w:rPr>
              <w:t xml:space="preserve"> Request</w:t>
            </w:r>
            <w:r w:rsidRPr="00AD5E3D">
              <w:rPr>
                <w:rFonts w:asciiTheme="minorHAnsi" w:eastAsia="標楷體" w:hAnsiTheme="minorHAnsi" w:cstheme="minorHAnsi"/>
                <w:b/>
                <w:u w:val="single"/>
                <w:lang w:val="en-GB"/>
              </w:rPr>
              <w:t>訊息格式定義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如下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，以下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Content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欄位內容參閱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API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規格說明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：</w:t>
            </w:r>
          </w:p>
          <w:p w:rsidR="002608F1" w:rsidRPr="00AD5E3D" w:rsidRDefault="002608F1" w:rsidP="00FD6F04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{</w:t>
            </w:r>
          </w:p>
          <w:p w:rsidR="002608F1" w:rsidRPr="00AD5E3D" w:rsidRDefault="002608F1" w:rsidP="00FD6F04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ab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ab/>
              <w:t>“</w:t>
            </w:r>
            <w:r w:rsidR="006D0576" w:rsidRPr="00AD5E3D">
              <w:rPr>
                <w:rFonts w:asciiTheme="minorHAnsi" w:eastAsia="標楷體" w:hAnsiTheme="minorHAnsi" w:cstheme="minorHAnsi"/>
                <w:lang w:val="en-GB"/>
              </w:rPr>
              <w:t>Header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”: </w:t>
            </w:r>
            <w:r w:rsidR="006D0576" w:rsidRPr="00AD5E3D">
              <w:rPr>
                <w:rFonts w:asciiTheme="minorHAnsi" w:eastAsia="標楷體" w:hAnsiTheme="minorHAnsi" w:cstheme="minorHAnsi"/>
                <w:lang w:val="en-GB"/>
              </w:rPr>
              <w:t>{</w:t>
            </w:r>
          </w:p>
          <w:p w:rsidR="00A313CE" w:rsidRPr="00AD5E3D" w:rsidRDefault="00A313CE" w:rsidP="00FD6F04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“ApplicationName”:”</w:t>
            </w:r>
            <w:r w:rsidR="00A26223" w:rsidRPr="00AD5E3D">
              <w:rPr>
                <w:rFonts w:asciiTheme="minorHAnsi" w:eastAsia="標楷體" w:hAnsiTheme="minorHAnsi" w:cstheme="minorHAnsi"/>
                <w:lang w:val="en-GB"/>
              </w:rPr>
              <w:t>*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前端應用程式名稱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”,</w:t>
            </w:r>
          </w:p>
          <w:p w:rsidR="003A4CDB" w:rsidRPr="00AD5E3D" w:rsidRDefault="003A4CDB" w:rsidP="00FD6F04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“ClientIP”:”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用戶端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IP</w:t>
            </w:r>
            <w:r w:rsidR="00564FD9" w:rsidRPr="00AD5E3D">
              <w:rPr>
                <w:rFonts w:asciiTheme="minorHAnsi" w:eastAsia="標楷體" w:hAnsiTheme="minorHAnsi" w:cstheme="minorHAnsi"/>
                <w:lang w:val="en-GB"/>
              </w:rPr>
              <w:t xml:space="preserve"> address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”,</w:t>
            </w:r>
          </w:p>
          <w:p w:rsidR="00424DEA" w:rsidRPr="00AD5E3D" w:rsidRDefault="00424DEA" w:rsidP="00424DEA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“SessionID”:”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前端網頁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Session ID”,</w:t>
            </w:r>
          </w:p>
          <w:p w:rsidR="003A4CDB" w:rsidRPr="00AD5E3D" w:rsidRDefault="00564FD9" w:rsidP="00FD6F04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“UserAgent”:”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用戶端瀏覽器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User-Agent”</w:t>
            </w:r>
          </w:p>
          <w:p w:rsidR="008A556D" w:rsidRPr="00AD5E3D" w:rsidRDefault="008A556D" w:rsidP="00FD6F04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},</w:t>
            </w:r>
          </w:p>
          <w:p w:rsidR="008A556D" w:rsidRPr="00AD5E3D" w:rsidRDefault="008A556D" w:rsidP="0008153C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“Content”:{}</w:t>
            </w:r>
          </w:p>
          <w:p w:rsidR="002608F1" w:rsidRPr="00AD5E3D" w:rsidRDefault="002608F1" w:rsidP="00FD6F04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}</w:t>
            </w:r>
          </w:p>
        </w:tc>
      </w:tr>
      <w:tr w:rsidR="004E27C7" w:rsidRPr="00AD5E3D" w:rsidTr="00E33EF3">
        <w:trPr>
          <w:trHeight w:val="239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27C7" w:rsidRPr="00AD5E3D" w:rsidRDefault="004E27C7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b/>
                <w:u w:val="single"/>
                <w:lang w:val="en-GB"/>
              </w:rPr>
              <w:t>JSON Response</w:t>
            </w:r>
            <w:r w:rsidRPr="00AD5E3D">
              <w:rPr>
                <w:rFonts w:asciiTheme="minorHAnsi" w:eastAsia="標楷體" w:hAnsiTheme="minorHAnsi" w:cstheme="minorHAnsi"/>
                <w:b/>
                <w:u w:val="single"/>
                <w:lang w:val="en-GB"/>
              </w:rPr>
              <w:t>訊息格式定義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如下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，以下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Result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欄位內容參閱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API</w:t>
            </w:r>
            <w:r w:rsidR="002B590A" w:rsidRPr="00AD5E3D">
              <w:rPr>
                <w:rFonts w:asciiTheme="minorHAnsi" w:eastAsia="標楷體" w:hAnsiTheme="minorHAnsi" w:cstheme="minorHAnsi"/>
                <w:lang w:val="en-GB"/>
              </w:rPr>
              <w:t>規格說明：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：</w:t>
            </w:r>
          </w:p>
          <w:p w:rsidR="004E27C7" w:rsidRPr="00AD5E3D" w:rsidRDefault="004E27C7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{</w:t>
            </w:r>
          </w:p>
          <w:p w:rsidR="004E27C7" w:rsidRPr="00AD5E3D" w:rsidRDefault="004E27C7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ab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ab/>
              <w:t>“Header”: {</w:t>
            </w:r>
          </w:p>
          <w:p w:rsidR="004E27C7" w:rsidRPr="00AD5E3D" w:rsidRDefault="004E27C7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“ApplicationName”:”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前端應用程式名稱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”,</w:t>
            </w:r>
          </w:p>
          <w:p w:rsidR="004E27C7" w:rsidRPr="00AD5E3D" w:rsidRDefault="004E27C7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“ClientIP”:”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用戶端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IP address”,</w:t>
            </w:r>
          </w:p>
          <w:p w:rsidR="00424DEA" w:rsidRPr="00AD5E3D" w:rsidRDefault="00424DEA" w:rsidP="00424DEA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“SessionID”:”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前端網頁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Session ID”,</w:t>
            </w:r>
          </w:p>
          <w:p w:rsidR="004E27C7" w:rsidRPr="00AD5E3D" w:rsidRDefault="004E27C7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“UserAgent”:”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用戶端瀏覽器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User-Agent”</w:t>
            </w:r>
            <w:r w:rsidR="00224929" w:rsidRPr="00AD5E3D">
              <w:rPr>
                <w:rFonts w:asciiTheme="minorHAnsi" w:eastAsia="標楷體" w:hAnsiTheme="minorHAnsi" w:cstheme="minorHAnsi"/>
                <w:lang w:val="en-GB"/>
              </w:rPr>
              <w:t>,</w:t>
            </w:r>
          </w:p>
          <w:p w:rsidR="00224929" w:rsidRPr="00AD5E3D" w:rsidRDefault="00224929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“ReferenceNo”:”</w:t>
            </w:r>
            <w:r w:rsidR="00E5604E" w:rsidRPr="00AD5E3D">
              <w:rPr>
                <w:rFonts w:asciiTheme="minorHAnsi" w:eastAsia="標楷體" w:hAnsiTheme="minorHAnsi" w:cstheme="minorHAnsi"/>
                <w:lang w:val="en-GB"/>
              </w:rPr>
              <w:t>ApServer</w:t>
            </w:r>
            <w:r w:rsidR="00E5604E" w:rsidRPr="00AD5E3D">
              <w:rPr>
                <w:rFonts w:asciiTheme="minorHAnsi" w:eastAsia="標楷體" w:hAnsiTheme="minorHAnsi" w:cstheme="minorHAnsi"/>
                <w:lang w:val="en-GB"/>
              </w:rPr>
              <w:t>產生之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API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呼叫編號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</w:t>
            </w:r>
            <w:r w:rsidR="00565BDA" w:rsidRPr="00AD5E3D">
              <w:rPr>
                <w:rFonts w:asciiTheme="minorHAnsi" w:eastAsia="標楷體" w:hAnsiTheme="minorHAnsi" w:cstheme="minorHAnsi"/>
                <w:lang w:val="en-GB"/>
              </w:rPr>
              <w:t xml:space="preserve"> ,</w:t>
            </w:r>
          </w:p>
          <w:p w:rsidR="00565BDA" w:rsidRPr="00AD5E3D" w:rsidRDefault="00565BDA" w:rsidP="00565BDA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“RequestTime”:”ApServer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收到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Request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的日期時間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 ,</w:t>
            </w:r>
          </w:p>
          <w:p w:rsidR="00565BDA" w:rsidRPr="00AD5E3D" w:rsidRDefault="00565BDA" w:rsidP="00565BDA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   “ResponseTime”:”ApServer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回覆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Response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的日期時間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</w:t>
            </w:r>
          </w:p>
          <w:p w:rsidR="004E27C7" w:rsidRPr="00AD5E3D" w:rsidRDefault="004E27C7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},</w:t>
            </w:r>
          </w:p>
          <w:p w:rsidR="004E27C7" w:rsidRPr="00AD5E3D" w:rsidRDefault="004E27C7" w:rsidP="0008153C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“</w:t>
            </w:r>
            <w:r w:rsidR="00945D59" w:rsidRPr="00AD5E3D">
              <w:rPr>
                <w:rFonts w:asciiTheme="minorHAnsi" w:eastAsia="標楷體" w:hAnsiTheme="minorHAnsi" w:cstheme="minorHAnsi"/>
                <w:lang w:val="en-GB"/>
              </w:rPr>
              <w:t>Result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”:{}</w:t>
            </w:r>
            <w:r w:rsidR="003D51F3" w:rsidRPr="00AD5E3D">
              <w:rPr>
                <w:rFonts w:asciiTheme="minorHAnsi" w:eastAsia="標楷體" w:hAnsiTheme="minorHAnsi" w:cstheme="minorHAnsi"/>
                <w:lang w:val="en-GB"/>
              </w:rPr>
              <w:t>,</w:t>
            </w:r>
          </w:p>
          <w:p w:rsidR="00F46A6B" w:rsidRPr="00AD5E3D" w:rsidRDefault="00F46A6B" w:rsidP="00F46A6B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“ResultCode”:”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結果代碼</w:t>
            </w:r>
            <w:r w:rsidR="002E7D20" w:rsidRPr="00AD5E3D">
              <w:rPr>
                <w:rFonts w:asciiTheme="minorHAnsi" w:eastAsia="標楷體" w:hAnsiTheme="minorHAnsi" w:cstheme="minorHAnsi"/>
                <w:lang w:val="en-GB"/>
              </w:rPr>
              <w:t>，</w:t>
            </w:r>
            <w:r w:rsidR="002E7D20" w:rsidRPr="00AD5E3D">
              <w:rPr>
                <w:rFonts w:asciiTheme="minorHAnsi" w:eastAsia="標楷體" w:hAnsiTheme="minorHAnsi" w:cstheme="minorHAnsi"/>
                <w:lang w:val="en-GB"/>
              </w:rPr>
              <w:t>’00’</w:t>
            </w:r>
            <w:r w:rsidR="002E7D20" w:rsidRPr="00AD5E3D">
              <w:rPr>
                <w:rFonts w:asciiTheme="minorHAnsi" w:eastAsia="標楷體" w:hAnsiTheme="minorHAnsi" w:cstheme="minorHAnsi"/>
                <w:lang w:val="en-GB"/>
              </w:rPr>
              <w:t>表示成功，其他值表示失敗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”,</w:t>
            </w:r>
          </w:p>
          <w:p w:rsidR="00284957" w:rsidRPr="00AD5E3D" w:rsidRDefault="00F46A6B" w:rsidP="00AD7521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 xml:space="preserve">     “ResultMessage”:”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結果訊息</w:t>
            </w:r>
            <w:r w:rsidR="002E7D20" w:rsidRPr="00AD5E3D">
              <w:rPr>
                <w:rFonts w:asciiTheme="minorHAnsi" w:eastAsia="標楷體" w:hAnsiTheme="minorHAnsi" w:cstheme="minorHAnsi"/>
                <w:lang w:val="en-GB"/>
              </w:rPr>
              <w:t>，成功為空字串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”</w:t>
            </w:r>
          </w:p>
          <w:p w:rsidR="004E27C7" w:rsidRPr="00AD5E3D" w:rsidRDefault="004E27C7" w:rsidP="004E27C7">
            <w:pPr>
              <w:spacing w:line="276" w:lineRule="auto"/>
              <w:ind w:left="360"/>
              <w:jc w:val="both"/>
              <w:rPr>
                <w:rFonts w:asciiTheme="minorHAnsi" w:eastAsia="標楷體" w:hAnsiTheme="minorHAnsi" w:cstheme="minorHAnsi"/>
                <w:b/>
                <w:u w:val="single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}</w:t>
            </w:r>
          </w:p>
        </w:tc>
      </w:tr>
    </w:tbl>
    <w:p w:rsidR="00EF6315" w:rsidRPr="00AD5E3D" w:rsidRDefault="00EF6315" w:rsidP="00F90DAE">
      <w:pPr>
        <w:spacing w:line="360" w:lineRule="auto"/>
        <w:ind w:leftChars="100" w:left="240"/>
        <w:jc w:val="both"/>
        <w:rPr>
          <w:rFonts w:asciiTheme="minorHAnsi" w:eastAsia="標楷體" w:hAnsiTheme="minorHAnsi" w:cstheme="minorHAnsi"/>
        </w:rPr>
      </w:pPr>
      <w:bookmarkStart w:id="5" w:name="_Toc502939280"/>
      <w:bookmarkStart w:id="6" w:name="_Toc503341466"/>
      <w:bookmarkStart w:id="7" w:name="_Toc501723797"/>
      <w:bookmarkEnd w:id="5"/>
      <w:bookmarkEnd w:id="6"/>
      <w:bookmarkEnd w:id="7"/>
    </w:p>
    <w:p w:rsidR="00F4124A" w:rsidRPr="00AD5E3D" w:rsidRDefault="00745ADF" w:rsidP="00435AA7">
      <w:pPr>
        <w:pStyle w:val="1"/>
        <w:keepNext w:val="0"/>
        <w:pageBreakBefore/>
        <w:numPr>
          <w:ilvl w:val="0"/>
          <w:numId w:val="3"/>
        </w:numPr>
        <w:tabs>
          <w:tab w:val="clear" w:pos="360"/>
          <w:tab w:val="num" w:pos="145"/>
        </w:tabs>
        <w:spacing w:line="240" w:lineRule="auto"/>
        <w:ind w:leftChars="-100" w:left="185" w:hanging="425"/>
        <w:jc w:val="both"/>
        <w:rPr>
          <w:rFonts w:asciiTheme="minorHAnsi" w:eastAsia="標楷體" w:hAnsiTheme="minorHAnsi" w:cstheme="minorHAnsi"/>
          <w:sz w:val="40"/>
          <w:szCs w:val="40"/>
        </w:rPr>
      </w:pPr>
      <w:bookmarkStart w:id="8" w:name="_Toc117267706"/>
      <w:r w:rsidRPr="00AD5E3D">
        <w:rPr>
          <w:rFonts w:asciiTheme="minorHAnsi" w:eastAsia="標楷體" w:hAnsiTheme="minorHAnsi" w:cstheme="minorHAnsi"/>
          <w:sz w:val="40"/>
          <w:szCs w:val="40"/>
        </w:rPr>
        <w:lastRenderedPageBreak/>
        <w:t>API</w:t>
      </w:r>
      <w:r w:rsidRPr="00AD5E3D">
        <w:rPr>
          <w:rFonts w:asciiTheme="minorHAnsi" w:eastAsia="標楷體" w:hAnsiTheme="minorHAnsi" w:cstheme="minorHAnsi"/>
          <w:sz w:val="40"/>
          <w:szCs w:val="40"/>
        </w:rPr>
        <w:t>規格說明</w:t>
      </w:r>
      <w:bookmarkEnd w:id="8"/>
    </w:p>
    <w:p w:rsidR="00C322CB" w:rsidRPr="00AD5E3D" w:rsidRDefault="009B4E80" w:rsidP="00C322CB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9" w:name="_Toc386810303"/>
      <w:bookmarkStart w:id="10" w:name="_Toc388819516"/>
      <w:bookmarkStart w:id="11" w:name="_Toc386810304"/>
      <w:bookmarkStart w:id="12" w:name="_Toc388819517"/>
      <w:bookmarkStart w:id="13" w:name="_Toc500373181"/>
      <w:bookmarkStart w:id="14" w:name="_Toc515352020"/>
      <w:bookmarkStart w:id="15" w:name="_Toc515371788"/>
      <w:bookmarkStart w:id="16" w:name="_Toc515402465"/>
      <w:bookmarkStart w:id="17" w:name="_Toc515352029"/>
      <w:bookmarkStart w:id="18" w:name="_Toc515371797"/>
      <w:bookmarkStart w:id="19" w:name="_Toc515402474"/>
      <w:bookmarkStart w:id="20" w:name="_Toc515352030"/>
      <w:bookmarkStart w:id="21" w:name="_Toc515371798"/>
      <w:bookmarkStart w:id="22" w:name="_Toc515402475"/>
      <w:bookmarkStart w:id="23" w:name="_Toc515352038"/>
      <w:bookmarkStart w:id="24" w:name="_Toc515371806"/>
      <w:bookmarkStart w:id="25" w:name="_Toc515402483"/>
      <w:bookmarkStart w:id="26" w:name="_Toc515352045"/>
      <w:bookmarkStart w:id="27" w:name="_Toc515371813"/>
      <w:bookmarkStart w:id="28" w:name="_Toc515402490"/>
      <w:bookmarkStart w:id="29" w:name="_Toc515352052"/>
      <w:bookmarkStart w:id="30" w:name="_Toc515371820"/>
      <w:bookmarkStart w:id="31" w:name="_Toc515402497"/>
      <w:bookmarkStart w:id="32" w:name="_Toc515352059"/>
      <w:bookmarkStart w:id="33" w:name="_Toc515371827"/>
      <w:bookmarkStart w:id="34" w:name="_Toc515402504"/>
      <w:bookmarkStart w:id="35" w:name="_Toc515352066"/>
      <w:bookmarkStart w:id="36" w:name="_Toc515371834"/>
      <w:bookmarkStart w:id="37" w:name="_Toc515402511"/>
      <w:bookmarkStart w:id="38" w:name="_Toc515352073"/>
      <w:bookmarkStart w:id="39" w:name="_Toc515371841"/>
      <w:bookmarkStart w:id="40" w:name="_Toc515402518"/>
      <w:bookmarkStart w:id="41" w:name="_Toc515352080"/>
      <w:bookmarkStart w:id="42" w:name="_Toc515371848"/>
      <w:bookmarkStart w:id="43" w:name="_Toc515402525"/>
      <w:bookmarkStart w:id="44" w:name="_Toc515352089"/>
      <w:bookmarkStart w:id="45" w:name="_Toc515371857"/>
      <w:bookmarkStart w:id="46" w:name="_Toc515402534"/>
      <w:bookmarkStart w:id="47" w:name="_Toc515352096"/>
      <w:bookmarkStart w:id="48" w:name="_Toc515371864"/>
      <w:bookmarkStart w:id="49" w:name="_Toc515402541"/>
      <w:bookmarkStart w:id="50" w:name="_Toc515352097"/>
      <w:bookmarkStart w:id="51" w:name="_Toc515371865"/>
      <w:bookmarkStart w:id="52" w:name="_Toc515402542"/>
      <w:bookmarkStart w:id="53" w:name="_Toc515352105"/>
      <w:bookmarkStart w:id="54" w:name="_Toc515371873"/>
      <w:bookmarkStart w:id="55" w:name="_Toc515402550"/>
      <w:bookmarkStart w:id="56" w:name="_Toc515352112"/>
      <w:bookmarkStart w:id="57" w:name="_Toc515371880"/>
      <w:bookmarkStart w:id="58" w:name="_Toc515402557"/>
      <w:bookmarkStart w:id="59" w:name="_Toc515352120"/>
      <w:bookmarkStart w:id="60" w:name="_Toc515371888"/>
      <w:bookmarkStart w:id="61" w:name="_Toc515402565"/>
      <w:bookmarkStart w:id="62" w:name="_Toc515352121"/>
      <w:bookmarkStart w:id="63" w:name="_Toc515371889"/>
      <w:bookmarkStart w:id="64" w:name="_Toc515402566"/>
      <w:bookmarkStart w:id="65" w:name="_Toc515352142"/>
      <w:bookmarkStart w:id="66" w:name="_Toc515371910"/>
      <w:bookmarkStart w:id="67" w:name="_Toc515402587"/>
      <w:bookmarkStart w:id="68" w:name="_Toc515352151"/>
      <w:bookmarkStart w:id="69" w:name="_Toc515371919"/>
      <w:bookmarkStart w:id="70" w:name="_Toc515402596"/>
      <w:bookmarkStart w:id="71" w:name="_Toc515352152"/>
      <w:bookmarkStart w:id="72" w:name="_Toc515371920"/>
      <w:bookmarkStart w:id="73" w:name="_Toc515402597"/>
      <w:bookmarkStart w:id="74" w:name="_Toc515352160"/>
      <w:bookmarkStart w:id="75" w:name="_Toc515371928"/>
      <w:bookmarkStart w:id="76" w:name="_Toc515402605"/>
      <w:bookmarkStart w:id="77" w:name="_Toc515352167"/>
      <w:bookmarkStart w:id="78" w:name="_Toc515371935"/>
      <w:bookmarkStart w:id="79" w:name="_Toc515402612"/>
      <w:bookmarkStart w:id="80" w:name="_Toc515352174"/>
      <w:bookmarkStart w:id="81" w:name="_Toc515371942"/>
      <w:bookmarkStart w:id="82" w:name="_Toc515402619"/>
      <w:bookmarkStart w:id="83" w:name="_Toc515352181"/>
      <w:bookmarkStart w:id="84" w:name="_Toc515371949"/>
      <w:bookmarkStart w:id="85" w:name="_Toc515402626"/>
      <w:bookmarkStart w:id="86" w:name="_Toc515352188"/>
      <w:bookmarkStart w:id="87" w:name="_Toc515371956"/>
      <w:bookmarkStart w:id="88" w:name="_Toc515402633"/>
      <w:bookmarkStart w:id="89" w:name="_Toc515352195"/>
      <w:bookmarkStart w:id="90" w:name="_Toc515371963"/>
      <w:bookmarkStart w:id="91" w:name="_Toc515402640"/>
      <w:bookmarkStart w:id="92" w:name="_Toc515352202"/>
      <w:bookmarkStart w:id="93" w:name="_Toc515371970"/>
      <w:bookmarkStart w:id="94" w:name="_Toc515402647"/>
      <w:bookmarkStart w:id="95" w:name="_Toc515352209"/>
      <w:bookmarkStart w:id="96" w:name="_Toc515371977"/>
      <w:bookmarkStart w:id="97" w:name="_Toc515402654"/>
      <w:bookmarkStart w:id="98" w:name="_Toc515352217"/>
      <w:bookmarkStart w:id="99" w:name="_Toc515371985"/>
      <w:bookmarkStart w:id="100" w:name="_Toc515402662"/>
      <w:bookmarkStart w:id="101" w:name="_Toc515352224"/>
      <w:bookmarkStart w:id="102" w:name="_Toc515371992"/>
      <w:bookmarkStart w:id="103" w:name="_Toc515402669"/>
      <w:bookmarkStart w:id="104" w:name="_Toc515352231"/>
      <w:bookmarkStart w:id="105" w:name="_Toc515371999"/>
      <w:bookmarkStart w:id="106" w:name="_Toc515402676"/>
      <w:bookmarkStart w:id="107" w:name="_Toc515352238"/>
      <w:bookmarkStart w:id="108" w:name="_Toc515372006"/>
      <w:bookmarkStart w:id="109" w:name="_Toc515402683"/>
      <w:bookmarkStart w:id="110" w:name="_Toc515352245"/>
      <w:bookmarkStart w:id="111" w:name="_Toc515372013"/>
      <w:bookmarkStart w:id="112" w:name="_Toc515402690"/>
      <w:bookmarkStart w:id="113" w:name="_Toc515352246"/>
      <w:bookmarkStart w:id="114" w:name="_Toc515372014"/>
      <w:bookmarkStart w:id="115" w:name="_Toc515402691"/>
      <w:bookmarkStart w:id="116" w:name="_Toc515352254"/>
      <w:bookmarkStart w:id="117" w:name="_Toc515372022"/>
      <w:bookmarkStart w:id="118" w:name="_Toc515402699"/>
      <w:bookmarkStart w:id="119" w:name="_Toc515352261"/>
      <w:bookmarkStart w:id="120" w:name="_Toc515372029"/>
      <w:bookmarkStart w:id="121" w:name="_Toc515402706"/>
      <w:bookmarkStart w:id="122" w:name="_Toc515352269"/>
      <w:bookmarkStart w:id="123" w:name="_Toc515372037"/>
      <w:bookmarkStart w:id="124" w:name="_Toc515402714"/>
      <w:bookmarkStart w:id="125" w:name="_Toc515352276"/>
      <w:bookmarkStart w:id="126" w:name="_Toc515372044"/>
      <w:bookmarkStart w:id="127" w:name="_Toc515402721"/>
      <w:bookmarkStart w:id="128" w:name="_Toc515352283"/>
      <w:bookmarkStart w:id="129" w:name="_Toc515372051"/>
      <w:bookmarkStart w:id="130" w:name="_Toc515402728"/>
      <w:bookmarkStart w:id="131" w:name="_Toc515352290"/>
      <w:bookmarkStart w:id="132" w:name="_Toc515372058"/>
      <w:bookmarkStart w:id="133" w:name="_Toc515402735"/>
      <w:bookmarkStart w:id="134" w:name="_Toc515352297"/>
      <w:bookmarkStart w:id="135" w:name="_Toc515372065"/>
      <w:bookmarkStart w:id="136" w:name="_Toc515402742"/>
      <w:bookmarkStart w:id="137" w:name="_Toc515352306"/>
      <w:bookmarkStart w:id="138" w:name="_Toc515372074"/>
      <w:bookmarkStart w:id="139" w:name="_Toc515402751"/>
      <w:bookmarkStart w:id="140" w:name="_Toc515352313"/>
      <w:bookmarkStart w:id="141" w:name="_Toc515372081"/>
      <w:bookmarkStart w:id="142" w:name="_Toc515402758"/>
      <w:bookmarkStart w:id="143" w:name="_Toc515352314"/>
      <w:bookmarkStart w:id="144" w:name="_Toc515372082"/>
      <w:bookmarkStart w:id="145" w:name="_Toc515402759"/>
      <w:bookmarkStart w:id="146" w:name="_Toc515352354"/>
      <w:bookmarkStart w:id="147" w:name="_Toc515372122"/>
      <w:bookmarkStart w:id="148" w:name="_Toc515402799"/>
      <w:bookmarkStart w:id="149" w:name="_Toc515352355"/>
      <w:bookmarkStart w:id="150" w:name="_Toc515372123"/>
      <w:bookmarkStart w:id="151" w:name="_Toc515402800"/>
      <w:bookmarkStart w:id="152" w:name="_Toc515352364"/>
      <w:bookmarkStart w:id="153" w:name="_Toc515372132"/>
      <w:bookmarkStart w:id="154" w:name="_Toc515402809"/>
      <w:bookmarkStart w:id="155" w:name="_Toc515352365"/>
      <w:bookmarkStart w:id="156" w:name="_Toc515372133"/>
      <w:bookmarkStart w:id="157" w:name="_Toc515402810"/>
      <w:bookmarkStart w:id="158" w:name="_Toc515352373"/>
      <w:bookmarkStart w:id="159" w:name="_Toc515372141"/>
      <w:bookmarkStart w:id="160" w:name="_Toc515402818"/>
      <w:bookmarkStart w:id="161" w:name="_Toc515352380"/>
      <w:bookmarkStart w:id="162" w:name="_Toc515372148"/>
      <w:bookmarkStart w:id="163" w:name="_Toc515402825"/>
      <w:bookmarkStart w:id="164" w:name="_Toc515352387"/>
      <w:bookmarkStart w:id="165" w:name="_Toc515372155"/>
      <w:bookmarkStart w:id="166" w:name="_Toc515402832"/>
      <w:bookmarkStart w:id="167" w:name="_Toc515352394"/>
      <w:bookmarkStart w:id="168" w:name="_Toc515372162"/>
      <w:bookmarkStart w:id="169" w:name="_Toc515402839"/>
      <w:bookmarkStart w:id="170" w:name="_Toc515352401"/>
      <w:bookmarkStart w:id="171" w:name="_Toc515372169"/>
      <w:bookmarkStart w:id="172" w:name="_Toc515402846"/>
      <w:bookmarkStart w:id="173" w:name="_Toc515352408"/>
      <w:bookmarkStart w:id="174" w:name="_Toc515372176"/>
      <w:bookmarkStart w:id="175" w:name="_Toc515402853"/>
      <w:bookmarkStart w:id="176" w:name="_Toc515352415"/>
      <w:bookmarkStart w:id="177" w:name="_Toc515372183"/>
      <w:bookmarkStart w:id="178" w:name="_Toc515402860"/>
      <w:bookmarkStart w:id="179" w:name="_Toc515352422"/>
      <w:bookmarkStart w:id="180" w:name="_Toc515372190"/>
      <w:bookmarkStart w:id="181" w:name="_Toc515402867"/>
      <w:bookmarkStart w:id="182" w:name="_Toc515352429"/>
      <w:bookmarkStart w:id="183" w:name="_Toc515372197"/>
      <w:bookmarkStart w:id="184" w:name="_Toc515402874"/>
      <w:bookmarkStart w:id="185" w:name="_Toc515352437"/>
      <w:bookmarkStart w:id="186" w:name="_Toc515372205"/>
      <w:bookmarkStart w:id="187" w:name="_Toc515402882"/>
      <w:bookmarkStart w:id="188" w:name="_Toc515352444"/>
      <w:bookmarkStart w:id="189" w:name="_Toc515372212"/>
      <w:bookmarkStart w:id="190" w:name="_Toc515402889"/>
      <w:bookmarkStart w:id="191" w:name="_Toc515352451"/>
      <w:bookmarkStart w:id="192" w:name="_Toc515372219"/>
      <w:bookmarkStart w:id="193" w:name="_Toc515402896"/>
      <w:bookmarkStart w:id="194" w:name="_Toc515352458"/>
      <w:bookmarkStart w:id="195" w:name="_Toc515372226"/>
      <w:bookmarkStart w:id="196" w:name="_Toc515402903"/>
      <w:bookmarkStart w:id="197" w:name="_Toc515352465"/>
      <w:bookmarkStart w:id="198" w:name="_Toc515372233"/>
      <w:bookmarkStart w:id="199" w:name="_Toc515402910"/>
      <w:bookmarkStart w:id="200" w:name="_Toc515352466"/>
      <w:bookmarkStart w:id="201" w:name="_Toc515372234"/>
      <w:bookmarkStart w:id="202" w:name="_Toc515402911"/>
      <w:bookmarkStart w:id="203" w:name="_Toc515352474"/>
      <w:bookmarkStart w:id="204" w:name="_Toc515372242"/>
      <w:bookmarkStart w:id="205" w:name="_Toc515402919"/>
      <w:bookmarkStart w:id="206" w:name="_Toc515352481"/>
      <w:bookmarkStart w:id="207" w:name="_Toc515372249"/>
      <w:bookmarkStart w:id="208" w:name="_Toc515402926"/>
      <w:bookmarkStart w:id="209" w:name="_Toc515352489"/>
      <w:bookmarkStart w:id="210" w:name="_Toc515372257"/>
      <w:bookmarkStart w:id="211" w:name="_Toc515402934"/>
      <w:bookmarkStart w:id="212" w:name="_Toc515352496"/>
      <w:bookmarkStart w:id="213" w:name="_Toc515372264"/>
      <w:bookmarkStart w:id="214" w:name="_Toc515402941"/>
      <w:bookmarkStart w:id="215" w:name="_Toc515352503"/>
      <w:bookmarkStart w:id="216" w:name="_Toc515372271"/>
      <w:bookmarkStart w:id="217" w:name="_Toc515402948"/>
      <w:bookmarkStart w:id="218" w:name="_Toc515352510"/>
      <w:bookmarkStart w:id="219" w:name="_Toc515372278"/>
      <w:bookmarkStart w:id="220" w:name="_Toc515402955"/>
      <w:bookmarkStart w:id="221" w:name="_Toc515352517"/>
      <w:bookmarkStart w:id="222" w:name="_Toc515372285"/>
      <w:bookmarkStart w:id="223" w:name="_Toc515402962"/>
      <w:bookmarkStart w:id="224" w:name="_Toc515352525"/>
      <w:bookmarkStart w:id="225" w:name="_Toc515372293"/>
      <w:bookmarkStart w:id="226" w:name="_Toc515402970"/>
      <w:bookmarkStart w:id="227" w:name="_Toc515352532"/>
      <w:bookmarkStart w:id="228" w:name="_Toc515372300"/>
      <w:bookmarkStart w:id="229" w:name="_Toc515402977"/>
      <w:bookmarkStart w:id="230" w:name="_Toc515352533"/>
      <w:bookmarkStart w:id="231" w:name="_Toc515372301"/>
      <w:bookmarkStart w:id="232" w:name="_Toc515402978"/>
      <w:bookmarkStart w:id="233" w:name="_Toc515352573"/>
      <w:bookmarkStart w:id="234" w:name="_Toc515372341"/>
      <w:bookmarkStart w:id="235" w:name="_Toc515403018"/>
      <w:bookmarkStart w:id="236" w:name="_Toc515352574"/>
      <w:bookmarkStart w:id="237" w:name="_Toc515372342"/>
      <w:bookmarkStart w:id="238" w:name="_Toc515403019"/>
      <w:bookmarkStart w:id="239" w:name="_Toc515352583"/>
      <w:bookmarkStart w:id="240" w:name="_Toc515372351"/>
      <w:bookmarkStart w:id="241" w:name="_Toc515403028"/>
      <w:bookmarkStart w:id="242" w:name="_Toc515352584"/>
      <w:bookmarkStart w:id="243" w:name="_Toc515372352"/>
      <w:bookmarkStart w:id="244" w:name="_Toc515403029"/>
      <w:bookmarkStart w:id="245" w:name="_Toc515352592"/>
      <w:bookmarkStart w:id="246" w:name="_Toc515372360"/>
      <w:bookmarkStart w:id="247" w:name="_Toc515403037"/>
      <w:bookmarkStart w:id="248" w:name="_Toc515352599"/>
      <w:bookmarkStart w:id="249" w:name="_Toc515372367"/>
      <w:bookmarkStart w:id="250" w:name="_Toc515403044"/>
      <w:bookmarkStart w:id="251" w:name="_Toc515352606"/>
      <w:bookmarkStart w:id="252" w:name="_Toc515372374"/>
      <w:bookmarkStart w:id="253" w:name="_Toc515403051"/>
      <w:bookmarkStart w:id="254" w:name="_Toc515352613"/>
      <w:bookmarkStart w:id="255" w:name="_Toc515372381"/>
      <w:bookmarkStart w:id="256" w:name="_Toc515403058"/>
      <w:bookmarkStart w:id="257" w:name="_Toc515352620"/>
      <w:bookmarkStart w:id="258" w:name="_Toc515372388"/>
      <w:bookmarkStart w:id="259" w:name="_Toc515403065"/>
      <w:bookmarkStart w:id="260" w:name="_Toc515352627"/>
      <w:bookmarkStart w:id="261" w:name="_Toc515372395"/>
      <w:bookmarkStart w:id="262" w:name="_Toc515403072"/>
      <w:bookmarkStart w:id="263" w:name="_Toc515352634"/>
      <w:bookmarkStart w:id="264" w:name="_Toc515372402"/>
      <w:bookmarkStart w:id="265" w:name="_Toc515403079"/>
      <w:bookmarkStart w:id="266" w:name="_Toc515352641"/>
      <w:bookmarkStart w:id="267" w:name="_Toc515372409"/>
      <w:bookmarkStart w:id="268" w:name="_Toc515403086"/>
      <w:bookmarkStart w:id="269" w:name="_Toc515352649"/>
      <w:bookmarkStart w:id="270" w:name="_Toc515372417"/>
      <w:bookmarkStart w:id="271" w:name="_Toc515403094"/>
      <w:bookmarkStart w:id="272" w:name="_Toc515352656"/>
      <w:bookmarkStart w:id="273" w:name="_Toc515372424"/>
      <w:bookmarkStart w:id="274" w:name="_Toc515403101"/>
      <w:bookmarkStart w:id="275" w:name="_Toc515352663"/>
      <w:bookmarkStart w:id="276" w:name="_Toc515372431"/>
      <w:bookmarkStart w:id="277" w:name="_Toc515403108"/>
      <w:bookmarkStart w:id="278" w:name="_Toc515352670"/>
      <w:bookmarkStart w:id="279" w:name="_Toc515372438"/>
      <w:bookmarkStart w:id="280" w:name="_Toc515403115"/>
      <w:bookmarkStart w:id="281" w:name="_Toc515352677"/>
      <w:bookmarkStart w:id="282" w:name="_Toc515372445"/>
      <w:bookmarkStart w:id="283" w:name="_Toc515403122"/>
      <w:bookmarkStart w:id="284" w:name="_Toc515352678"/>
      <w:bookmarkStart w:id="285" w:name="_Toc515372446"/>
      <w:bookmarkStart w:id="286" w:name="_Toc515403123"/>
      <w:bookmarkStart w:id="287" w:name="_Toc515352686"/>
      <w:bookmarkStart w:id="288" w:name="_Toc515372454"/>
      <w:bookmarkStart w:id="289" w:name="_Toc515403131"/>
      <w:bookmarkStart w:id="290" w:name="_Toc515352693"/>
      <w:bookmarkStart w:id="291" w:name="_Toc515372461"/>
      <w:bookmarkStart w:id="292" w:name="_Toc515403138"/>
      <w:bookmarkStart w:id="293" w:name="_Toc515352701"/>
      <w:bookmarkStart w:id="294" w:name="_Toc515372469"/>
      <w:bookmarkStart w:id="295" w:name="_Toc515403146"/>
      <w:bookmarkStart w:id="296" w:name="_Toc515352708"/>
      <w:bookmarkStart w:id="297" w:name="_Toc515372476"/>
      <w:bookmarkStart w:id="298" w:name="_Toc515403153"/>
      <w:bookmarkStart w:id="299" w:name="_Toc515352715"/>
      <w:bookmarkStart w:id="300" w:name="_Toc515372483"/>
      <w:bookmarkStart w:id="301" w:name="_Toc515403160"/>
      <w:bookmarkStart w:id="302" w:name="_Toc515352722"/>
      <w:bookmarkStart w:id="303" w:name="_Toc515372490"/>
      <w:bookmarkStart w:id="304" w:name="_Toc515403167"/>
      <w:bookmarkStart w:id="305" w:name="_Toc515352729"/>
      <w:bookmarkStart w:id="306" w:name="_Toc515372497"/>
      <w:bookmarkStart w:id="307" w:name="_Toc515403174"/>
      <w:bookmarkStart w:id="308" w:name="_Toc515352738"/>
      <w:bookmarkStart w:id="309" w:name="_Toc515372506"/>
      <w:bookmarkStart w:id="310" w:name="_Toc515403183"/>
      <w:bookmarkStart w:id="311" w:name="_Toc515352745"/>
      <w:bookmarkStart w:id="312" w:name="_Toc515372513"/>
      <w:bookmarkStart w:id="313" w:name="_Toc515403190"/>
      <w:bookmarkStart w:id="314" w:name="_Toc515352746"/>
      <w:bookmarkStart w:id="315" w:name="_Toc515372514"/>
      <w:bookmarkStart w:id="316" w:name="_Toc515403191"/>
      <w:bookmarkStart w:id="317" w:name="_Toc515352786"/>
      <w:bookmarkStart w:id="318" w:name="_Toc515372554"/>
      <w:bookmarkStart w:id="319" w:name="_Toc515403231"/>
      <w:bookmarkStart w:id="320" w:name="_Toc11726770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r w:rsidRPr="009B4E80">
        <w:rPr>
          <w:rFonts w:ascii="新細明體" w:eastAsia="新細明體" w:hAnsi="新細明體" w:cs="新細明體" w:hint="eastAsia"/>
          <w:sz w:val="28"/>
          <w:szCs w:val="28"/>
          <w:lang w:val="en-GB"/>
        </w:rPr>
        <w:t>取得信用卡臨時額度調整資料</w:t>
      </w:r>
      <w:bookmarkEnd w:id="32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C322CB" w:rsidRPr="00AD5E3D" w:rsidTr="003C5408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322CB" w:rsidRPr="00AD5E3D" w:rsidRDefault="00C322CB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22CB" w:rsidRPr="00985A9F" w:rsidRDefault="009B4E80" w:rsidP="003C5408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9B4E80">
              <w:rPr>
                <w:rFonts w:asciiTheme="minorHAnsi" w:eastAsia="標楷體" w:hAnsiTheme="minorHAnsi" w:cstheme="minorHAnsi" w:hint="eastAsia"/>
                <w:lang w:val="en-GB"/>
              </w:rPr>
              <w:t>取得信用卡臨時額度調整資料</w:t>
            </w:r>
          </w:p>
        </w:tc>
      </w:tr>
      <w:tr w:rsidR="00C322CB" w:rsidRPr="00AD5E3D" w:rsidTr="003C5408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322CB" w:rsidRPr="00AD5E3D" w:rsidRDefault="00C322CB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22CB" w:rsidRPr="00AD5E3D" w:rsidRDefault="00C322CB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="009B4E80" w:rsidRPr="009B4E80">
              <w:rPr>
                <w:rFonts w:asciiTheme="minorHAnsi" w:eastAsia="標楷體" w:hAnsiTheme="minorHAnsi" w:cstheme="minorHAnsi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="009B4E80" w:rsidRPr="009B4E80">
              <w:rPr>
                <w:rFonts w:asciiTheme="minorHAnsi" w:eastAsia="標楷體" w:hAnsiTheme="minorHAnsi" w:cstheme="minorHAnsi"/>
                <w:lang w:val="en-GB"/>
              </w:rPr>
              <w:t>GetTemporaryCreditInfo</w:t>
            </w:r>
          </w:p>
        </w:tc>
      </w:tr>
    </w:tbl>
    <w:p w:rsidR="00C322CB" w:rsidRPr="00AD5E3D" w:rsidRDefault="00C322CB" w:rsidP="00C322CB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C322CB" w:rsidRPr="00AD5E3D" w:rsidRDefault="00C322CB" w:rsidP="00C322C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21" w:name="_Toc11726770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321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C322CB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2CB" w:rsidRPr="00AD5E3D" w:rsidRDefault="00C322CB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2CB" w:rsidRPr="00AD5E3D" w:rsidRDefault="00C322CB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2CB" w:rsidRPr="00AD5E3D" w:rsidRDefault="00C322CB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2CB" w:rsidRPr="00AD5E3D" w:rsidRDefault="00C322CB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844BC3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4BC3" w:rsidRPr="00AD5E3D" w:rsidRDefault="00844BC3" w:rsidP="002339FA">
            <w:pPr>
              <w:pStyle w:val="af9"/>
              <w:numPr>
                <w:ilvl w:val="0"/>
                <w:numId w:val="7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4BC3" w:rsidRPr="00AD5E3D" w:rsidRDefault="009B4E80" w:rsidP="00844BC3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4BC3" w:rsidRPr="00AD5E3D" w:rsidRDefault="00844BC3" w:rsidP="00844BC3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5F" w:rsidRPr="001A39E6" w:rsidRDefault="009B4E80" w:rsidP="009B4E80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B4E80">
              <w:rPr>
                <w:rFonts w:ascii="新細明體" w:eastAsia="新細明體" w:hAnsi="新細明體" w:cs="新細明體" w:hint="eastAsia"/>
                <w:sz w:val="23"/>
                <w:szCs w:val="23"/>
              </w:rPr>
              <w:t>身份證字號</w:t>
            </w:r>
          </w:p>
        </w:tc>
      </w:tr>
    </w:tbl>
    <w:p w:rsidR="00C322CB" w:rsidRPr="00AD5E3D" w:rsidRDefault="00C322CB" w:rsidP="00C322CB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C322CB" w:rsidRPr="00AD5E3D" w:rsidRDefault="00C322CB" w:rsidP="00C322C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22" w:name="_Toc117267709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322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8A79DE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79DE" w:rsidRPr="00AD5E3D" w:rsidRDefault="008A79DE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79DE" w:rsidRPr="00AD5E3D" w:rsidRDefault="008A79DE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79DE" w:rsidRPr="00AD5E3D" w:rsidRDefault="008A79DE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79DE" w:rsidRPr="00AD5E3D" w:rsidRDefault="008A79DE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6D7C40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40" w:rsidRPr="00AD5E3D" w:rsidRDefault="006D7C40" w:rsidP="002339FA">
            <w:pPr>
              <w:pStyle w:val="af9"/>
              <w:numPr>
                <w:ilvl w:val="0"/>
                <w:numId w:val="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40" w:rsidRPr="00AD5E3D" w:rsidRDefault="009B4E80" w:rsidP="009B4E8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9B4E80">
              <w:rPr>
                <w:rFonts w:asciiTheme="minorHAnsi" w:eastAsia="標楷體" w:hAnsiTheme="minorHAnsi" w:cstheme="minorHAnsi"/>
                <w:color w:val="1A1A1A"/>
              </w:rPr>
              <w:t>ContactMobile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40" w:rsidRPr="00AD5E3D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40" w:rsidRPr="00AD5E3D" w:rsidRDefault="00B23DD8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B23DD8">
              <w:rPr>
                <w:rFonts w:ascii="新細明體" w:eastAsia="新細明體" w:hAnsi="新細明體" w:cs="新細明體" w:hint="eastAsia"/>
                <w:sz w:val="23"/>
                <w:szCs w:val="23"/>
              </w:rPr>
              <w:t>行動電話</w:t>
            </w:r>
          </w:p>
        </w:tc>
      </w:tr>
      <w:tr w:rsidR="009B4E80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AD5E3D" w:rsidRDefault="009B4E80" w:rsidP="002339FA">
            <w:pPr>
              <w:pStyle w:val="af9"/>
              <w:numPr>
                <w:ilvl w:val="0"/>
                <w:numId w:val="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9B4E80">
              <w:rPr>
                <w:rFonts w:asciiTheme="minorHAnsi" w:eastAsia="標楷體" w:hAnsiTheme="minorHAnsi" w:cstheme="minorHAnsi"/>
                <w:color w:val="1A1A1A"/>
              </w:rPr>
              <w:t>OriginalCredit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9B4E80">
              <w:rPr>
                <w:rFonts w:ascii="新細明體" w:eastAsia="新細明體" w:hAnsi="新細明體" w:cs="新細明體" w:hint="eastAsia"/>
                <w:sz w:val="23"/>
                <w:szCs w:val="23"/>
              </w:rPr>
              <w:t>原始信用額度</w:t>
            </w:r>
          </w:p>
        </w:tc>
      </w:tr>
      <w:tr w:rsidR="009B4E80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AD5E3D" w:rsidRDefault="009B4E80" w:rsidP="002339FA">
            <w:pPr>
              <w:pStyle w:val="af9"/>
              <w:numPr>
                <w:ilvl w:val="0"/>
                <w:numId w:val="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9B4E80">
              <w:rPr>
                <w:rFonts w:asciiTheme="minorHAnsi" w:eastAsia="標楷體" w:hAnsiTheme="minorHAnsi" w:cstheme="minorHAnsi"/>
                <w:color w:val="1A1A1A"/>
              </w:rPr>
              <w:t>AvailableCredit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9B4E80" w:rsidRDefault="009B4E80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9B4E80">
              <w:rPr>
                <w:rFonts w:ascii="新細明體" w:eastAsia="新細明體" w:hAnsi="新細明體" w:cs="新細明體" w:hint="eastAsia"/>
                <w:sz w:val="23"/>
                <w:szCs w:val="23"/>
              </w:rPr>
              <w:t>目前可用餘額</w:t>
            </w:r>
          </w:p>
        </w:tc>
      </w:tr>
      <w:tr w:rsidR="009B4E80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AD5E3D" w:rsidRDefault="009B4E80" w:rsidP="002339FA">
            <w:pPr>
              <w:pStyle w:val="af9"/>
              <w:numPr>
                <w:ilvl w:val="0"/>
                <w:numId w:val="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9B4E80">
              <w:rPr>
                <w:rFonts w:asciiTheme="minorHAnsi" w:eastAsia="標楷體" w:hAnsiTheme="minorHAnsi" w:cstheme="minorHAnsi"/>
                <w:color w:val="1A1A1A"/>
              </w:rPr>
              <w:t>BeginDate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9B4E80" w:rsidRDefault="009B4E80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9B4E80">
              <w:rPr>
                <w:rFonts w:ascii="新細明體" w:eastAsia="新細明體" w:hAnsi="新細明體" w:cs="新細明體" w:hint="eastAsia"/>
                <w:sz w:val="23"/>
                <w:szCs w:val="23"/>
              </w:rPr>
              <w:t>最早的申請起日，非國定假日</w:t>
            </w:r>
          </w:p>
        </w:tc>
      </w:tr>
      <w:tr w:rsidR="009B4E80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AD5E3D" w:rsidRDefault="009B4E80" w:rsidP="002339FA">
            <w:pPr>
              <w:pStyle w:val="af9"/>
              <w:numPr>
                <w:ilvl w:val="0"/>
                <w:numId w:val="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9B4E80">
              <w:rPr>
                <w:rFonts w:asciiTheme="minorHAnsi" w:eastAsia="標楷體" w:hAnsiTheme="minorHAnsi" w:cstheme="minorHAnsi"/>
                <w:color w:val="1A1A1A"/>
              </w:rPr>
              <w:t>EndDate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9B4E80" w:rsidRDefault="009B4E80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9B4E80">
              <w:rPr>
                <w:rFonts w:ascii="新細明體" w:eastAsia="新細明體" w:hAnsi="新細明體" w:cs="新細明體" w:hint="eastAsia"/>
                <w:sz w:val="23"/>
                <w:szCs w:val="23"/>
              </w:rPr>
              <w:t>申請迄日，最晚的且非國定假日</w:t>
            </w:r>
          </w:p>
        </w:tc>
      </w:tr>
      <w:tr w:rsidR="009B4E80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AD5E3D" w:rsidRDefault="009B4E80" w:rsidP="002339FA">
            <w:pPr>
              <w:pStyle w:val="af9"/>
              <w:numPr>
                <w:ilvl w:val="0"/>
                <w:numId w:val="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P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9B4E80">
              <w:rPr>
                <w:rFonts w:asciiTheme="minorHAnsi" w:eastAsia="標楷體" w:hAnsiTheme="minorHAnsi" w:cstheme="minorHAnsi"/>
                <w:color w:val="1A1A1A"/>
              </w:rPr>
              <w:t>ApplyCards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Default="009B4E80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80" w:rsidRDefault="009B4E80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9B4E80">
              <w:rPr>
                <w:rFonts w:ascii="新細明體" w:eastAsia="新細明體" w:hAnsi="新細明體" w:cs="新細明體" w:hint="eastAsia"/>
                <w:sz w:val="23"/>
                <w:szCs w:val="23"/>
              </w:rPr>
              <w:t>取得使用者所有卡片資料</w:t>
            </w:r>
          </w:p>
          <w:p w:rsidR="0070053C" w:rsidRDefault="0070053C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{</w:t>
            </w:r>
          </w:p>
          <w:p w:rsidR="0070053C" w:rsidRDefault="0070053C" w:rsidP="003C540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CardNo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卡號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70053C" w:rsidRDefault="0070053C" w:rsidP="0070053C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Name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卡片名稱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70053C" w:rsidRDefault="0070053C" w:rsidP="0070053C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CardTypeCode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="005A59C4">
              <w:rPr>
                <w:rFonts w:asciiTheme="minorHAnsi" w:hAnsiTheme="minorHAnsi" w:cstheme="minorHAnsi" w:hint="eastAsia"/>
                <w:color w:val="1A1A1A"/>
              </w:rPr>
              <w:t>正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附卡代碼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70053C" w:rsidRDefault="0070053C" w:rsidP="0070053C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CardTypeDesc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="005A59C4">
              <w:rPr>
                <w:rFonts w:asciiTheme="minorHAnsi" w:hAnsiTheme="minorHAnsi" w:cstheme="minorHAnsi" w:hint="eastAsia"/>
                <w:color w:val="1A1A1A"/>
              </w:rPr>
              <w:t>正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卡或附卡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70053C" w:rsidRDefault="0070053C" w:rsidP="0070053C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CardFace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/>
                <w:color w:val="1A1A1A"/>
              </w:rPr>
              <w:t>Card Face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70053C" w:rsidRDefault="0070053C" w:rsidP="0070053C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ProductCode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卡別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70053C" w:rsidRDefault="0070053C" w:rsidP="0070053C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ExpDate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有效期限</w:t>
            </w:r>
            <w:r>
              <w:rPr>
                <w:rFonts w:asciiTheme="minorHAnsi" w:hAnsiTheme="minorHAnsi" w:cstheme="minorHAnsi" w:hint="eastAsia"/>
                <w:color w:val="1A1A1A"/>
              </w:rPr>
              <w:t>-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欄位格式【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MMYY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】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70053C" w:rsidRPr="0070053C" w:rsidRDefault="0070053C" w:rsidP="003C540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CardBrand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卡別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(M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V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J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A)</w:t>
            </w:r>
            <w:r>
              <w:rPr>
                <w:rFonts w:asciiTheme="minorHAnsi" w:hAnsiTheme="minorHAnsi" w:cstheme="minorHAnsi" w:hint="eastAsia"/>
                <w:color w:val="1A1A1A"/>
              </w:rPr>
              <w:t>)</w:t>
            </w:r>
          </w:p>
          <w:p w:rsidR="0070053C" w:rsidRPr="009B4E80" w:rsidRDefault="0070053C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}</w:t>
            </w:r>
          </w:p>
        </w:tc>
      </w:tr>
    </w:tbl>
    <w:p w:rsidR="00C322CB" w:rsidRPr="00AD5E3D" w:rsidRDefault="00C322CB" w:rsidP="00C322CB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C322CB" w:rsidRPr="00AD5E3D" w:rsidRDefault="00C322CB" w:rsidP="00C322C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23" w:name="_Toc11726771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範例</w:t>
      </w:r>
      <w:bookmarkEnd w:id="32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C322CB" w:rsidRPr="00AD5E3D" w:rsidTr="003C540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2CB" w:rsidRPr="00AD5E3D" w:rsidRDefault="00C322CB" w:rsidP="003C5408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C322CB" w:rsidRPr="00AD5E3D" w:rsidTr="003C540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ED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62ED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62ED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62ED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62ED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62ED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162ED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},</w:t>
            </w:r>
          </w:p>
          <w:p w:rsidR="00162EDB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D04EF8" w:rsidRPr="00AD5E3D" w:rsidRDefault="00D04EF8" w:rsidP="002A4E8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2A4E84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2A4E8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162ED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C322CB" w:rsidRPr="00AD5E3D" w:rsidRDefault="00162EDB" w:rsidP="00162ED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C322CB" w:rsidRPr="00AD5E3D" w:rsidTr="003C540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2CB" w:rsidRPr="00AD5E3D" w:rsidRDefault="00C322CB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lastRenderedPageBreak/>
              <w:t>Response</w:t>
            </w:r>
          </w:p>
        </w:tc>
      </w:tr>
      <w:tr w:rsidR="00C322CB" w:rsidRPr="00AD5E3D" w:rsidTr="003C540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B4E80"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A1809" w:rsidRPr="00AD5E3D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A1809" w:rsidRDefault="008A1809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31E20" w:rsidRDefault="00A31E20" w:rsidP="008A180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="002A4E84"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"ContactMobile": </w:t>
            </w:r>
            <w:r w:rsidR="002A4E84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"0987654321"</w:t>
            </w:r>
            <w:r w:rsidR="002A4E84"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2A4E84" w:rsidRDefault="002A4E84" w:rsidP="002A4E8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"OriginalCredit": </w:t>
            </w:r>
            <w:r w:rsidR="00FE70A6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200000</w:t>
            </w:r>
            <w:r w:rsidR="00FE70A6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2A4E84" w:rsidRPr="002A4E84" w:rsidRDefault="00031495" w:rsidP="002A4E8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="002A4E84"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"AvailableCredit"</w:t>
            </w:r>
            <w:r w:rsidR="002A4E84"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="00FE70A6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2A4E84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10000</w:t>
            </w:r>
            <w:r w:rsidR="00FE70A6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2A4E84"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A4E84" w:rsidRPr="002A4E84" w:rsidRDefault="00031495" w:rsidP="002A4E8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="002A4E84"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"BeginDate"</w:t>
            </w:r>
            <w:r w:rsidR="002A4E84"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="002A4E84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"2017</w:t>
            </w:r>
            <w:r w:rsidR="00FE70A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06</w:t>
            </w:r>
            <w:r w:rsidR="002A4E84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15"</w:t>
            </w:r>
            <w:r w:rsidR="002A4E84"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A4E84" w:rsidRDefault="00031495" w:rsidP="002A4E8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="002A4E84"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"EndDate"</w:t>
            </w:r>
            <w:r w:rsidR="002A4E84"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="00FE70A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"201707</w:t>
            </w:r>
            <w:r w:rsidR="002A4E84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15"</w:t>
            </w:r>
            <w:r w:rsidR="002A4E84"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C30F03" w:rsidRPr="00C30F03" w:rsidRDefault="00031495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="00C30F03"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"ApplyCards"</w:t>
            </w:r>
            <w:r w:rsidR="00C30F03"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 [</w:t>
            </w:r>
          </w:p>
          <w:p w:rsidR="00C30F03" w:rsidRP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C30F03" w:rsidRP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"4637111122223333"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"Name"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"MITSUI OUTLET PARK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御璽聯名卡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C30F03" w:rsidRP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"CardTypeCode"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"PP"</w:t>
            </w:r>
          </w:p>
          <w:p w:rsid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"CardTypeDesc"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5A59C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正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"CardFace"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031495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179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031495" w:rsidRDefault="00031495" w:rsidP="0003149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"ProductCode"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"228"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031495" w:rsidRDefault="00031495" w:rsidP="0003149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"ExpDate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1223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031495" w:rsidRPr="00C30F03" w:rsidRDefault="00031495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"CardBrand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V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C30F03" w:rsidRP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C30F03" w:rsidRP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C30F03" w:rsidRP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"5588111122223333"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"Name"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日圓雙幣卡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C30F03" w:rsidRP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"CardTypeCode"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"PP"</w:t>
            </w:r>
          </w:p>
          <w:p w:rsid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"CardTypeDesc"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5A59C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正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031495" w:rsidRDefault="00C30F03" w:rsidP="0003149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"CardFace"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031495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301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031495" w:rsidRDefault="00031495" w:rsidP="0003149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"ProductCode"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293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031495" w:rsidRDefault="00031495" w:rsidP="0003149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"ExpDate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0524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C30F03" w:rsidRPr="00C30F03" w:rsidRDefault="00031495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"CardBrand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J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C30F03" w:rsidRPr="00C30F03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</w:t>
            </w:r>
          </w:p>
          <w:p w:rsidR="00C30F03" w:rsidRPr="00AD5E3D" w:rsidRDefault="00C30F03" w:rsidP="00C30F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]</w:t>
            </w:r>
          </w:p>
          <w:p w:rsidR="00117E81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C322CB" w:rsidRPr="00AD5E3D" w:rsidRDefault="008A1809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63069" w:rsidRDefault="00763069">
      <w:pPr>
        <w:widowControl/>
        <w:rPr>
          <w:rFonts w:asciiTheme="minorHAnsi" w:eastAsia="標楷體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eastAsia="標楷體" w:hAnsiTheme="minorHAnsi" w:cstheme="minorHAnsi"/>
          <w:sz w:val="28"/>
          <w:szCs w:val="28"/>
          <w:lang w:val="en-GB"/>
        </w:rPr>
        <w:br w:type="page"/>
      </w:r>
    </w:p>
    <w:p w:rsidR="00D31083" w:rsidRPr="00D31083" w:rsidRDefault="00725E2E" w:rsidP="00D31083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24" w:name="_Toc117267711"/>
      <w:r w:rsidRPr="00725E2E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申請信用卡臨時額度調整</w:t>
      </w:r>
      <w:bookmarkEnd w:id="324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D31083" w:rsidRPr="00AD5E3D" w:rsidTr="003C5408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1083" w:rsidRPr="00985A9F" w:rsidRDefault="00725E2E" w:rsidP="003C5408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申請信用卡臨時額度調整</w:t>
            </w:r>
          </w:p>
        </w:tc>
      </w:tr>
      <w:tr w:rsidR="00D31083" w:rsidRPr="00AD5E3D" w:rsidTr="003C5408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="00725E2E"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="00725E2E" w:rsidRPr="00725E2E">
              <w:rPr>
                <w:rFonts w:asciiTheme="minorHAnsi" w:eastAsia="標楷體" w:hAnsiTheme="minorHAnsi" w:cstheme="minorHAnsi"/>
                <w:lang w:val="en-GB"/>
              </w:rPr>
              <w:t>ApplyTemporaryCredit</w:t>
            </w:r>
          </w:p>
        </w:tc>
      </w:tr>
    </w:tbl>
    <w:p w:rsidR="00D31083" w:rsidRPr="00AD5E3D" w:rsidRDefault="00D31083" w:rsidP="00D3108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D31083" w:rsidRPr="00AD5E3D" w:rsidRDefault="00D31083" w:rsidP="00D3108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25" w:name="_Toc11726771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325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D31083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D31083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D31083" w:rsidP="002339FA">
            <w:pPr>
              <w:pStyle w:val="af9"/>
              <w:numPr>
                <w:ilvl w:val="0"/>
                <w:numId w:val="9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725E2E" w:rsidP="00725E2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725E2E" w:rsidRDefault="00D31083" w:rsidP="003C540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1A39E6" w:rsidRDefault="00725E2E" w:rsidP="003C540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D31083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D31083" w:rsidP="002339FA">
            <w:pPr>
              <w:pStyle w:val="af9"/>
              <w:numPr>
                <w:ilvl w:val="0"/>
                <w:numId w:val="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CardNoList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string[]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卡號清單</w:t>
            </w:r>
          </w:p>
        </w:tc>
      </w:tr>
      <w:tr w:rsidR="00D31083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D31083" w:rsidP="002339FA">
            <w:pPr>
              <w:pStyle w:val="af9"/>
              <w:numPr>
                <w:ilvl w:val="0"/>
                <w:numId w:val="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commentRangeStart w:id="326"/>
            <w:commentRangeStart w:id="327"/>
            <w:r w:rsidRPr="00725E2E">
              <w:rPr>
                <w:rFonts w:asciiTheme="minorHAnsi" w:eastAsia="標楷體" w:hAnsiTheme="minorHAnsi" w:cstheme="minorHAnsi"/>
                <w:color w:val="1A1A1A"/>
              </w:rPr>
              <w:t>RegionCode</w:t>
            </w:r>
            <w:commentRangeEnd w:id="326"/>
            <w:r w:rsidR="00E8378D">
              <w:rPr>
                <w:rStyle w:val="aff"/>
              </w:rPr>
              <w:commentReference w:id="326"/>
            </w:r>
            <w:commentRangeEnd w:id="327"/>
            <w:r w:rsidR="00F658D0">
              <w:rPr>
                <w:rStyle w:val="aff"/>
              </w:rPr>
              <w:commentReference w:id="327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D94FBE" w:rsidRDefault="00D31083" w:rsidP="003C540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臨調區域</w:t>
            </w:r>
          </w:p>
        </w:tc>
      </w:tr>
      <w:tr w:rsidR="00725E2E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2339FA">
            <w:pPr>
              <w:pStyle w:val="af9"/>
              <w:numPr>
                <w:ilvl w:val="0"/>
                <w:numId w:val="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ReasonCode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臨調理由碼（值為 "01" ~ "06"）</w:t>
            </w:r>
          </w:p>
        </w:tc>
      </w:tr>
      <w:tr w:rsidR="00725E2E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2339FA">
            <w:pPr>
              <w:pStyle w:val="af9"/>
              <w:numPr>
                <w:ilvl w:val="0"/>
                <w:numId w:val="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ReasonDesc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臨調理由說明</w:t>
            </w:r>
          </w:p>
        </w:tc>
      </w:tr>
      <w:tr w:rsidR="00725E2E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2339FA">
            <w:pPr>
              <w:pStyle w:val="af9"/>
              <w:numPr>
                <w:ilvl w:val="0"/>
                <w:numId w:val="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AdjutLimit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臨調金額</w:t>
            </w:r>
          </w:p>
        </w:tc>
      </w:tr>
      <w:tr w:rsidR="00725E2E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2339FA">
            <w:pPr>
              <w:pStyle w:val="af9"/>
              <w:numPr>
                <w:ilvl w:val="0"/>
                <w:numId w:val="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EffDate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DateTime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臨調起日</w:t>
            </w:r>
          </w:p>
        </w:tc>
      </w:tr>
      <w:tr w:rsidR="00725E2E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2339FA">
            <w:pPr>
              <w:pStyle w:val="af9"/>
              <w:numPr>
                <w:ilvl w:val="0"/>
                <w:numId w:val="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ExpDate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DateTime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臨調迄日</w:t>
            </w:r>
          </w:p>
        </w:tc>
      </w:tr>
      <w:tr w:rsidR="00725E2E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2339FA">
            <w:pPr>
              <w:pStyle w:val="af9"/>
              <w:numPr>
                <w:ilvl w:val="0"/>
                <w:numId w:val="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Tel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聯絡電話</w:t>
            </w:r>
          </w:p>
        </w:tc>
      </w:tr>
    </w:tbl>
    <w:p w:rsidR="00D31083" w:rsidRPr="00725E2E" w:rsidRDefault="00D31083" w:rsidP="00D31083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D31083" w:rsidRPr="00AD5E3D" w:rsidRDefault="00D31083" w:rsidP="00D3108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28" w:name="_Toc117267713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328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D31083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D31083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D31083" w:rsidP="002339FA">
            <w:pPr>
              <w:pStyle w:val="af9"/>
              <w:numPr>
                <w:ilvl w:val="0"/>
                <w:numId w:val="1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725E2E" w:rsidRDefault="00725E2E" w:rsidP="003C540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725E2E" w:rsidP="003C540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是否成功</w:t>
            </w:r>
          </w:p>
        </w:tc>
      </w:tr>
      <w:tr w:rsidR="00826FA9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A9" w:rsidRPr="00AD5E3D" w:rsidRDefault="00826FA9" w:rsidP="002339FA">
            <w:pPr>
              <w:pStyle w:val="af9"/>
              <w:numPr>
                <w:ilvl w:val="0"/>
                <w:numId w:val="1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A9" w:rsidRPr="00725E2E" w:rsidRDefault="00826FA9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826FA9">
              <w:rPr>
                <w:rFonts w:asciiTheme="minorHAnsi" w:eastAsia="標楷體" w:hAnsiTheme="minorHAnsi" w:cstheme="minorHAnsi"/>
                <w:color w:val="1A1A1A"/>
              </w:rPr>
              <w:t>ResultMessage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A9" w:rsidRDefault="00826FA9" w:rsidP="003C540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A9" w:rsidRPr="00725E2E" w:rsidRDefault="00826FA9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826FA9">
              <w:rPr>
                <w:rFonts w:ascii="新細明體" w:eastAsia="新細明體" w:hAnsi="新細明體" w:cs="新細明體" w:hint="eastAsia"/>
                <w:sz w:val="23"/>
                <w:szCs w:val="23"/>
              </w:rPr>
              <w:t>執行結果</w:t>
            </w:r>
          </w:p>
        </w:tc>
      </w:tr>
      <w:tr w:rsidR="00725E2E" w:rsidRPr="00AD5E3D" w:rsidTr="003C540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AD5E3D" w:rsidRDefault="00725E2E" w:rsidP="002339FA">
            <w:pPr>
              <w:pStyle w:val="af9"/>
              <w:numPr>
                <w:ilvl w:val="0"/>
                <w:numId w:val="1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RefNo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Default="00725E2E" w:rsidP="003C540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2E" w:rsidRPr="00725E2E" w:rsidRDefault="00725E2E" w:rsidP="003C540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交易編號</w:t>
            </w:r>
          </w:p>
        </w:tc>
      </w:tr>
    </w:tbl>
    <w:p w:rsidR="00D31083" w:rsidRPr="00AD5E3D" w:rsidRDefault="00D31083" w:rsidP="00D3108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D31083" w:rsidRPr="00AD5E3D" w:rsidRDefault="00D31083" w:rsidP="00D3108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29" w:name="_Toc11726771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範例</w:t>
      </w:r>
      <w:bookmarkEnd w:id="32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D31083" w:rsidRPr="00AD5E3D" w:rsidTr="003C540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D31083" w:rsidRPr="00AD5E3D" w:rsidTr="003C540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083" w:rsidRPr="00AD5E3D" w:rsidRDefault="00D31083" w:rsidP="003C540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725E2E" w:rsidRPr="00AD5E3D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725E2E" w:rsidRPr="00AD5E3D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25E2E" w:rsidRPr="00AD5E3D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25E2E" w:rsidRPr="00AD5E3D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25E2E" w:rsidRPr="00AD5E3D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725E2E" w:rsidRPr="00AD5E3D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725E2E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725E2E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57EDD" w:rsidRDefault="00725E2E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25E2E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CardNoList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="00157EDD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[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4637111122223333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5588111122223333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]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7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RegionCode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B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7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7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ReasonDesc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出國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7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AdjutLimit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201000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7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EffDate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157E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2017/06/15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57ED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7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ExpDate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2017/0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7</w:t>
            </w:r>
            <w:r w:rsidRPr="00157E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/15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25E2E" w:rsidRPr="00AD5E3D" w:rsidRDefault="00157EDD" w:rsidP="00157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7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Tel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0987654321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725E2E" w:rsidRPr="00AD5E3D" w:rsidRDefault="00725E2E" w:rsidP="00725E2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D31083" w:rsidRPr="00AD5E3D" w:rsidRDefault="00D31083" w:rsidP="003C540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D31083" w:rsidRPr="00AD5E3D" w:rsidTr="003C540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083" w:rsidRPr="00AD5E3D" w:rsidRDefault="00D31083" w:rsidP="003C540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lastRenderedPageBreak/>
              <w:t>Response</w:t>
            </w:r>
          </w:p>
        </w:tc>
      </w:tr>
      <w:tr w:rsidR="00D31083" w:rsidRPr="00AD5E3D" w:rsidTr="003C540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17E81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17E81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8F765E" w:rsidRDefault="00117E81" w:rsidP="008F765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17E8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Success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": 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  <w:r w:rsidR="008F765E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117E81" w:rsidRDefault="008F765E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8F765E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ResultMessage 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F765E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臨調成功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117E81" w:rsidRPr="00117E81" w:rsidRDefault="00117E81" w:rsidP="008F765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17E8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RefNo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117E81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YTRDX316556985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117E81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D31083" w:rsidRPr="00AD5E3D" w:rsidRDefault="00117E81" w:rsidP="00117E8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31083" w:rsidRDefault="00D31083" w:rsidP="00D31083">
      <w:pPr>
        <w:widowControl/>
        <w:spacing w:line="360" w:lineRule="auto"/>
        <w:jc w:val="both"/>
        <w:rPr>
          <w:rFonts w:asciiTheme="minorHAnsi" w:eastAsia="標楷體" w:hAnsiTheme="minorHAnsi" w:cstheme="minorHAnsi"/>
        </w:rPr>
      </w:pPr>
    </w:p>
    <w:p w:rsidR="00D31083" w:rsidRDefault="00D31083" w:rsidP="00D31083">
      <w:pPr>
        <w:widowControl/>
        <w:spacing w:line="360" w:lineRule="auto"/>
        <w:jc w:val="both"/>
        <w:rPr>
          <w:rFonts w:asciiTheme="minorHAnsi" w:eastAsia="標楷體" w:hAnsiTheme="minorHAnsi" w:cstheme="minorHAnsi"/>
        </w:rPr>
      </w:pPr>
    </w:p>
    <w:p w:rsidR="00763069" w:rsidRDefault="00763069" w:rsidP="00763069">
      <w:pPr>
        <w:widowControl/>
        <w:spacing w:line="360" w:lineRule="auto"/>
        <w:jc w:val="both"/>
        <w:rPr>
          <w:rFonts w:asciiTheme="minorHAnsi" w:eastAsia="標楷體" w:hAnsiTheme="minorHAnsi" w:cstheme="minorHAnsi"/>
        </w:rPr>
      </w:pPr>
    </w:p>
    <w:p w:rsidR="003B5CFF" w:rsidRDefault="003B5CFF">
      <w:pPr>
        <w:widowControl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br w:type="page"/>
      </w:r>
    </w:p>
    <w:p w:rsidR="003B5CFF" w:rsidRPr="00D31083" w:rsidRDefault="003B5CFF" w:rsidP="003B5CFF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30" w:name="_Toc117267715"/>
      <w:r w:rsidRPr="003B5CFF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取得永調資訊</w:t>
      </w:r>
      <w:bookmarkEnd w:id="33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3B5CFF" w:rsidRPr="00AD5E3D" w:rsidTr="009A209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B5CFF" w:rsidRPr="00985A9F" w:rsidRDefault="003B5CFF" w:rsidP="009A2099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3B5CFF">
              <w:rPr>
                <w:rFonts w:ascii="新細明體" w:eastAsia="新細明體" w:hAnsi="新細明體" w:cs="新細明體" w:hint="eastAsia"/>
                <w:lang w:val="en-GB"/>
              </w:rPr>
              <w:t>取得永調資訊</w:t>
            </w:r>
          </w:p>
        </w:tc>
      </w:tr>
      <w:tr w:rsidR="003B5CFF" w:rsidRPr="00AD5E3D" w:rsidTr="009A209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3B5CFF">
              <w:rPr>
                <w:rFonts w:asciiTheme="minorHAnsi" w:eastAsia="標楷體" w:hAnsiTheme="minorHAnsi" w:cstheme="minorHAnsi"/>
                <w:lang w:val="en-GB"/>
              </w:rPr>
              <w:t>GetPermanentCreditInfo</w:t>
            </w:r>
          </w:p>
        </w:tc>
      </w:tr>
    </w:tbl>
    <w:p w:rsidR="003B5CFF" w:rsidRPr="00AD5E3D" w:rsidRDefault="003B5CFF" w:rsidP="003B5CFF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3B5CFF" w:rsidRPr="00AD5E3D" w:rsidRDefault="003B5CFF" w:rsidP="003B5CFF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31" w:name="_Toc11726771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31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3B5CFF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3B5CFF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3B5CFF" w:rsidP="002339FA">
            <w:pPr>
              <w:pStyle w:val="af9"/>
              <w:numPr>
                <w:ilvl w:val="0"/>
                <w:numId w:val="11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725E2E" w:rsidRDefault="003B5CFF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1A39E6" w:rsidRDefault="003B5CFF" w:rsidP="009A209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3B5CFF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3B5CFF" w:rsidP="002339FA">
            <w:pPr>
              <w:pStyle w:val="af9"/>
              <w:numPr>
                <w:ilvl w:val="0"/>
                <w:numId w:val="11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3B5CFF" w:rsidRDefault="003B5CFF" w:rsidP="003B5CFF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3B5CFF">
              <w:rPr>
                <w:rFonts w:asciiTheme="minorHAnsi" w:eastAsia="標楷體" w:hAnsiTheme="minorHAnsi" w:cstheme="minorHAnsi"/>
                <w:color w:val="1A1A1A"/>
              </w:rPr>
              <w:t>SmsType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3B5CFF" w:rsidRDefault="00880D58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58" w:rsidRDefault="00880D58" w:rsidP="003B5CFF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880D58">
              <w:rPr>
                <w:rFonts w:asciiTheme="minorHAnsi" w:hAnsiTheme="minorHAnsi" w:cstheme="minorHAnsi" w:hint="eastAsia"/>
                <w:lang w:val="en-GB"/>
              </w:rPr>
              <w:t>簡訊邀請種類</w:t>
            </w:r>
          </w:p>
          <w:p w:rsidR="003B5CFF" w:rsidRPr="003B5CFF" w:rsidRDefault="00880D58" w:rsidP="003B5CFF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880D58">
              <w:rPr>
                <w:rFonts w:ascii="新細明體" w:eastAsia="新細明體" w:hAnsi="新細明體" w:cs="新細明體" w:hint="eastAsia"/>
                <w:lang w:val="en-GB"/>
              </w:rPr>
              <w:t>初始值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</w:t>
            </w:r>
            <w:r w:rsidR="003B5CFF" w:rsidRPr="003B5CFF">
              <w:rPr>
                <w:rFonts w:asciiTheme="minorHAnsi" w:eastAsia="標楷體" w:hAnsiTheme="minorHAnsi" w:cstheme="minorHAnsi"/>
                <w:lang w:val="en-GB"/>
              </w:rPr>
              <w:t>0,</w:t>
            </w:r>
          </w:p>
          <w:p w:rsidR="003B5CFF" w:rsidRPr="003B5CFF" w:rsidRDefault="00880D58" w:rsidP="003B5CFF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880D58">
              <w:rPr>
                <w:rFonts w:ascii="新細明體" w:eastAsia="新細明體" w:hAnsi="新細明體" w:cs="新細明體" w:hint="eastAsia"/>
                <w:lang w:val="en-GB"/>
              </w:rPr>
              <w:t>免財力版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</w:t>
            </w:r>
            <w:r w:rsidR="003B5CFF" w:rsidRPr="003B5CFF">
              <w:rPr>
                <w:rFonts w:asciiTheme="minorHAnsi" w:eastAsia="標楷體" w:hAnsiTheme="minorHAnsi" w:cstheme="minorHAnsi" w:hint="eastAsia"/>
                <w:lang w:val="en-GB"/>
              </w:rPr>
              <w:t>1,</w:t>
            </w:r>
          </w:p>
          <w:p w:rsidR="003B5CFF" w:rsidRPr="00AD5E3D" w:rsidRDefault="003B5CFF" w:rsidP="003B5CFF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3B5CFF">
              <w:rPr>
                <w:rFonts w:ascii="新細明體" w:eastAsia="新細明體" w:hAnsi="新細明體" w:cs="新細明體" w:hint="eastAsia"/>
                <w:lang w:val="en-GB"/>
              </w:rPr>
              <w:t>財力版</w:t>
            </w:r>
            <w:r w:rsidR="00880D58">
              <w:rPr>
                <w:rFonts w:asciiTheme="minorEastAsia" w:hAnsiTheme="minorEastAsia" w:cstheme="minorHAnsi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2</w:t>
            </w:r>
          </w:p>
        </w:tc>
      </w:tr>
    </w:tbl>
    <w:p w:rsidR="003B5CFF" w:rsidRPr="00725E2E" w:rsidRDefault="003B5CFF" w:rsidP="003B5CFF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3B5CFF" w:rsidRPr="00AD5E3D" w:rsidRDefault="003B5CFF" w:rsidP="003B5CFF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32" w:name="_Toc117267717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32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3B5CFF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3B5CFF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3B5CFF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2F2A14" w:rsidP="009A209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commentRangeStart w:id="333"/>
            <w:commentRangeStart w:id="334"/>
            <w:r w:rsidRPr="002F2A14">
              <w:rPr>
                <w:rFonts w:asciiTheme="minorHAnsi" w:eastAsia="標楷體" w:hAnsiTheme="minorHAnsi" w:cstheme="minorHAnsi"/>
                <w:color w:val="1A1A1A"/>
              </w:rPr>
              <w:t>Name</w:t>
            </w:r>
            <w:commentRangeEnd w:id="333"/>
            <w:r w:rsidR="0072511C">
              <w:rPr>
                <w:rStyle w:val="aff"/>
              </w:rPr>
              <w:commentReference w:id="333"/>
            </w:r>
            <w:commentRangeEnd w:id="334"/>
            <w:r w:rsidR="00F658D0">
              <w:rPr>
                <w:rStyle w:val="aff"/>
              </w:rPr>
              <w:commentReference w:id="334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725E2E" w:rsidRDefault="002F2A14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F2A14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2F2A14" w:rsidP="009A209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2F2A14">
              <w:rPr>
                <w:rFonts w:ascii="新細明體" w:eastAsia="新細明體" w:hAnsi="新細明體" w:cs="新細明體" w:hint="eastAsia"/>
                <w:sz w:val="23"/>
                <w:szCs w:val="23"/>
              </w:rPr>
              <w:t>客戶姓名</w:t>
            </w:r>
          </w:p>
        </w:tc>
      </w:tr>
      <w:tr w:rsidR="003B5CFF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3B5CFF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2F2A14" w:rsidRDefault="002F2A14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F2A14">
              <w:rPr>
                <w:rFonts w:asciiTheme="minorHAnsi" w:hAnsiTheme="minorHAnsi" w:cstheme="minorHAnsi"/>
                <w:color w:val="1A1A1A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Default="003B5CFF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725E2E" w:rsidRDefault="002F2A14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2F2A14">
              <w:rPr>
                <w:rFonts w:ascii="新細明體" w:eastAsia="新細明體" w:hAnsi="新細明體" w:cs="新細明體" w:hint="eastAsia"/>
                <w:sz w:val="23"/>
                <w:szCs w:val="23"/>
              </w:rPr>
              <w:t>生日(用於MyData)</w:t>
            </w:r>
          </w:p>
        </w:tc>
      </w:tr>
      <w:tr w:rsidR="003B5CFF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3B5CFF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2F2A14" w:rsidRDefault="002F2A14" w:rsidP="002F2A1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F2A14">
              <w:rPr>
                <w:rFonts w:asciiTheme="minorHAnsi" w:hAnsiTheme="minorHAnsi" w:cstheme="minorHAnsi"/>
                <w:color w:val="1A1A1A"/>
              </w:rPr>
              <w:t>OriginalCredit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2F2A14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2F2A14">
              <w:rPr>
                <w:rFonts w:asciiTheme="minorHAnsi" w:eastAsia="標楷體" w:hAnsiTheme="minorHAnsi" w:cstheme="minorHAnsi"/>
                <w:color w:val="1A1A1A"/>
              </w:rPr>
              <w:t>decimal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725E2E" w:rsidRDefault="002F2A14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2F2A14">
              <w:rPr>
                <w:rFonts w:ascii="新細明體" w:eastAsia="新細明體" w:hAnsi="新細明體" w:cs="新細明體" w:hint="eastAsia"/>
                <w:sz w:val="23"/>
                <w:szCs w:val="23"/>
              </w:rPr>
              <w:t>原始信用額度</w:t>
            </w:r>
          </w:p>
        </w:tc>
      </w:tr>
      <w:tr w:rsidR="003B5CFF" w:rsidRPr="00AD5E3D" w:rsidTr="00F658D0">
        <w:trPr>
          <w:trHeight w:val="868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3B5CFF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2F2A14" w:rsidRDefault="002F2A14" w:rsidP="002F2A1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commentRangeStart w:id="335"/>
            <w:commentRangeStart w:id="336"/>
            <w:commentRangeStart w:id="337"/>
            <w:r w:rsidRPr="002F2A14">
              <w:rPr>
                <w:rFonts w:asciiTheme="minorHAnsi" w:hAnsiTheme="minorHAnsi" w:cstheme="minorHAnsi"/>
                <w:color w:val="1A1A1A"/>
              </w:rPr>
              <w:t>PermanentAvailableCredit</w:t>
            </w:r>
            <w:commentRangeEnd w:id="335"/>
            <w:r w:rsidR="003341B1">
              <w:rPr>
                <w:rStyle w:val="aff"/>
              </w:rPr>
              <w:commentReference w:id="335"/>
            </w:r>
            <w:commentRangeEnd w:id="336"/>
            <w:r w:rsidR="00F658D0">
              <w:rPr>
                <w:rStyle w:val="aff"/>
              </w:rPr>
              <w:commentReference w:id="336"/>
            </w:r>
            <w:commentRangeEnd w:id="337"/>
            <w:r w:rsidR="00EA4A05">
              <w:rPr>
                <w:rStyle w:val="aff"/>
              </w:rPr>
              <w:commentReference w:id="337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725E2E" w:rsidRDefault="002F2A14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F2A14">
              <w:rPr>
                <w:rFonts w:asciiTheme="minorHAnsi" w:hAnsiTheme="minorHAnsi" w:cstheme="minorHAnsi"/>
                <w:color w:val="1A1A1A"/>
              </w:rPr>
              <w:t>decimal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725E2E" w:rsidRDefault="002F2A14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2F2A14">
              <w:rPr>
                <w:rFonts w:ascii="新細明體" w:eastAsia="新細明體" w:hAnsi="新細明體" w:cs="新細明體" w:hint="eastAsia"/>
                <w:sz w:val="23"/>
                <w:szCs w:val="23"/>
              </w:rPr>
              <w:t>永久可用額度</w:t>
            </w:r>
          </w:p>
        </w:tc>
      </w:tr>
      <w:tr w:rsidR="00501027" w:rsidRPr="00AD5E3D" w:rsidTr="00F658D0">
        <w:trPr>
          <w:trHeight w:val="868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027" w:rsidRPr="00AD5E3D" w:rsidRDefault="00501027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027" w:rsidRPr="002F2A14" w:rsidRDefault="003927B8" w:rsidP="002F2A1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3927B8">
              <w:rPr>
                <w:rFonts w:asciiTheme="minorHAnsi" w:hAnsiTheme="minorHAnsi" w:cstheme="minorHAnsi"/>
                <w:color w:val="1A1A1A"/>
              </w:rPr>
              <w:t>HomeAddress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027" w:rsidRPr="002F2A14" w:rsidRDefault="003927B8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027" w:rsidRPr="002F2A14" w:rsidRDefault="00E740C7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E740C7">
              <w:rPr>
                <w:rFonts w:ascii="新細明體" w:eastAsia="新細明體" w:hAnsi="新細明體" w:cs="新細明體" w:hint="eastAsia"/>
                <w:sz w:val="23"/>
                <w:szCs w:val="23"/>
              </w:rPr>
              <w:t>現居地址</w:t>
            </w:r>
          </w:p>
        </w:tc>
      </w:tr>
      <w:tr w:rsidR="003927B8" w:rsidRPr="00AD5E3D" w:rsidTr="00F658D0">
        <w:trPr>
          <w:trHeight w:val="868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7B8" w:rsidRPr="00AD5E3D" w:rsidRDefault="003927B8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7B8" w:rsidRPr="003927B8" w:rsidRDefault="003927B8" w:rsidP="002F2A1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3927B8">
              <w:rPr>
                <w:rFonts w:asciiTheme="minorHAnsi" w:hAnsiTheme="minorHAnsi" w:cstheme="minorHAnsi"/>
                <w:color w:val="1A1A1A"/>
              </w:rPr>
              <w:t>ResidentAddress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7B8" w:rsidRPr="002F2A14" w:rsidRDefault="003927B8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7B8" w:rsidRPr="002F2A14" w:rsidRDefault="00E740C7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E740C7">
              <w:rPr>
                <w:rFonts w:ascii="新細明體" w:eastAsia="新細明體" w:hAnsi="新細明體" w:cs="新細明體" w:hint="eastAsia"/>
                <w:sz w:val="23"/>
                <w:szCs w:val="23"/>
              </w:rPr>
              <w:t>戶籍地址</w:t>
            </w:r>
          </w:p>
        </w:tc>
      </w:tr>
      <w:tr w:rsidR="002F2A14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AD5E3D" w:rsidRDefault="002F2A14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725E2E" w:rsidRDefault="002F2A14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commentRangeStart w:id="338"/>
            <w:commentRangeStart w:id="339"/>
            <w:commentRangeStart w:id="340"/>
            <w:r w:rsidRPr="002F2A14">
              <w:rPr>
                <w:rFonts w:asciiTheme="minorHAnsi" w:eastAsia="標楷體" w:hAnsiTheme="minorHAnsi" w:cstheme="minorHAnsi"/>
                <w:color w:val="1A1A1A"/>
              </w:rPr>
              <w:t>IsSmsList</w:t>
            </w:r>
            <w:commentRangeEnd w:id="338"/>
            <w:r w:rsidR="003341B1">
              <w:rPr>
                <w:rStyle w:val="aff"/>
              </w:rPr>
              <w:commentReference w:id="338"/>
            </w:r>
            <w:commentRangeEnd w:id="339"/>
            <w:r w:rsidR="00F658D0">
              <w:rPr>
                <w:rStyle w:val="aff"/>
              </w:rPr>
              <w:commentReference w:id="339"/>
            </w:r>
            <w:commentRangeEnd w:id="340"/>
            <w:r w:rsidR="00972F4D">
              <w:rPr>
                <w:rStyle w:val="aff"/>
              </w:rPr>
              <w:commentReference w:id="340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Default="002F2A14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F2A14">
              <w:rPr>
                <w:rFonts w:asciiTheme="minorHAnsi" w:hAnsiTheme="minorHAnsi" w:cstheme="minorHAnsi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725E2E" w:rsidRDefault="002F2A14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2F2A14">
              <w:rPr>
                <w:rFonts w:ascii="新細明體" w:eastAsia="新細明體" w:hAnsi="新細明體" w:cs="新細明體" w:hint="eastAsia"/>
                <w:sz w:val="23"/>
                <w:szCs w:val="23"/>
              </w:rPr>
              <w:t>是否為簡訊邀請名單</w:t>
            </w:r>
          </w:p>
        </w:tc>
      </w:tr>
      <w:tr w:rsidR="002F2A14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AD5E3D" w:rsidRDefault="002F2A14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725E2E" w:rsidRDefault="002F2A14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2F2A14">
              <w:rPr>
                <w:rFonts w:asciiTheme="minorHAnsi" w:eastAsia="標楷體" w:hAnsiTheme="minorHAnsi" w:cstheme="minorHAnsi"/>
                <w:color w:val="1A1A1A"/>
              </w:rPr>
              <w:t>IsRequireFinancialProof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Default="002F2A14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F2A14">
              <w:rPr>
                <w:rFonts w:asciiTheme="minorHAnsi" w:hAnsiTheme="minorHAnsi" w:cstheme="minorHAnsi"/>
                <w:color w:val="1A1A1A"/>
              </w:rPr>
              <w:t>bool?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725E2E" w:rsidRDefault="002F2A14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2F2A14">
              <w:rPr>
                <w:rFonts w:ascii="新細明體" w:eastAsia="新細明體" w:hAnsi="新細明體" w:cs="新細明體" w:hint="eastAsia"/>
                <w:sz w:val="23"/>
                <w:szCs w:val="23"/>
              </w:rPr>
              <w:t>是否需要財力證明(簡訊邀請專用。false: 免財力版；true: 財力版)</w:t>
            </w:r>
          </w:p>
        </w:tc>
      </w:tr>
      <w:tr w:rsidR="002F2A14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AD5E3D" w:rsidRDefault="002F2A14" w:rsidP="002339FA">
            <w:pPr>
              <w:pStyle w:val="af9"/>
              <w:numPr>
                <w:ilvl w:val="0"/>
                <w:numId w:val="1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725E2E" w:rsidRDefault="002F2A14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2F2A14">
              <w:rPr>
                <w:rFonts w:asciiTheme="minorHAnsi" w:eastAsia="標楷體" w:hAnsiTheme="minorHAnsi" w:cstheme="minorHAnsi"/>
                <w:color w:val="1A1A1A"/>
              </w:rPr>
              <w:t>DefaultIncreaseCredit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Default="002F2A14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F2A14">
              <w:rPr>
                <w:rFonts w:asciiTheme="minorHAnsi" w:hAnsiTheme="minorHAnsi" w:cstheme="minorHAnsi"/>
                <w:color w:val="1A1A1A"/>
              </w:rPr>
              <w:t>decimal?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A14" w:rsidRPr="00725E2E" w:rsidRDefault="002F2A14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2F2A14">
              <w:rPr>
                <w:rFonts w:ascii="新細明體" w:eastAsia="新細明體" w:hAnsi="新細明體" w:cs="新細明體" w:hint="eastAsia"/>
                <w:sz w:val="23"/>
                <w:szCs w:val="23"/>
              </w:rPr>
              <w:t>預設的申請增加額度(簡訊邀請名單提供的預設值)</w:t>
            </w:r>
          </w:p>
        </w:tc>
      </w:tr>
    </w:tbl>
    <w:p w:rsidR="003B5CFF" w:rsidRPr="00AD5E3D" w:rsidRDefault="003B5CFF" w:rsidP="003B5CFF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3B5CFF" w:rsidRPr="00AD5E3D" w:rsidRDefault="003B5CFF" w:rsidP="003B5CFF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41" w:name="_Toc11726771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4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3B5CFF" w:rsidRPr="00AD5E3D" w:rsidTr="009A209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3B5CFF" w:rsidRPr="00AD5E3D" w:rsidTr="009A209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3B5CFF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3B5CFF" w:rsidRDefault="003B5CFF" w:rsidP="00BD789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BD789F" w:rsidRPr="00BD789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SmsType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BD789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3B5CFF" w:rsidRPr="00AD5E3D" w:rsidTr="009A209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5CFF" w:rsidRPr="00AD5E3D" w:rsidRDefault="003B5CFF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lastRenderedPageBreak/>
              <w:t>Response</w:t>
            </w:r>
          </w:p>
        </w:tc>
      </w:tr>
      <w:tr w:rsidR="003B5CFF" w:rsidRPr="00AD5E3D" w:rsidTr="009A209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4F632A" w:rsidRDefault="003B5CFF" w:rsidP="004F632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4F632A" w:rsidRPr="004F632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Name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": </w:t>
            </w:r>
            <w:r w:rsidR="004F632A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王</w:t>
            </w:r>
            <w:r w:rsidR="004F632A"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 w:rsidR="004F632A"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3B5CFF" w:rsidRDefault="004F632A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4F632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Birthday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4F632A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19520516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3B5CFF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4F632A" w:rsidRPr="004F632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OriginalCredit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": </w:t>
            </w:r>
            <w:r w:rsid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200000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0368B5" w:rsidRDefault="003B5CFF" w:rsidP="000368B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4F632A" w:rsidRPr="004F632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PermanentAvailableCredit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="004F632A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</w:t>
            </w:r>
            <w:r w:rsid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00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  <w:r w:rsidR="000368B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0368B5" w:rsidRDefault="000368B5" w:rsidP="000368B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368B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HomeAddress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市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區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4F632A" w:rsidRDefault="000368B5" w:rsidP="004F632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368B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ResidentAddress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縣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區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4F632A" w:rsidRDefault="004F632A" w:rsidP="004F632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4F632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IsSmsList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false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4F632A" w:rsidRDefault="004F632A" w:rsidP="004F632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4F632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IsRequireFinancialProof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null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B5CFF" w:rsidRPr="00117E81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4F632A" w:rsidRPr="004F632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DefaultIncreaseCredit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": </w:t>
            </w:r>
            <w:r w:rsid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null</w:t>
            </w:r>
          </w:p>
          <w:p w:rsidR="003B5CFF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3B5CFF" w:rsidRPr="00AD5E3D" w:rsidRDefault="003B5CFF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33C56" w:rsidRDefault="00233C56" w:rsidP="00F65B12">
      <w:pPr>
        <w:widowControl/>
        <w:spacing w:line="360" w:lineRule="auto"/>
        <w:jc w:val="both"/>
        <w:rPr>
          <w:rFonts w:asciiTheme="minorHAnsi" w:eastAsia="標楷體" w:hAnsiTheme="minorHAnsi" w:cstheme="minorHAnsi"/>
        </w:rPr>
      </w:pPr>
    </w:p>
    <w:p w:rsidR="00233C56" w:rsidRDefault="00233C56">
      <w:pPr>
        <w:widowControl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br w:type="page"/>
      </w:r>
    </w:p>
    <w:p w:rsidR="00233C56" w:rsidRPr="00D31083" w:rsidRDefault="00233C56" w:rsidP="00233C56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42" w:name="_Toc117267719"/>
      <w:r w:rsidRPr="00233C56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申請永調</w:t>
      </w:r>
      <w:bookmarkEnd w:id="342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233C56" w:rsidRPr="00AD5E3D" w:rsidTr="009A209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3C56" w:rsidRPr="00985A9F" w:rsidRDefault="00233C56" w:rsidP="009A2099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233C56">
              <w:rPr>
                <w:rFonts w:ascii="新細明體" w:eastAsia="新細明體" w:hAnsi="新細明體" w:cs="新細明體" w:hint="eastAsia"/>
                <w:lang w:val="en-GB"/>
              </w:rPr>
              <w:t>申請永調</w:t>
            </w:r>
          </w:p>
        </w:tc>
      </w:tr>
      <w:tr w:rsidR="00233C56" w:rsidRPr="00AD5E3D" w:rsidTr="009A209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233C56">
              <w:rPr>
                <w:rFonts w:asciiTheme="minorHAnsi" w:eastAsia="標楷體" w:hAnsiTheme="minorHAnsi" w:cstheme="minorHAnsi"/>
                <w:lang w:val="en-GB"/>
              </w:rPr>
              <w:t>PermanentAdjustApply</w:t>
            </w:r>
          </w:p>
        </w:tc>
      </w:tr>
    </w:tbl>
    <w:p w:rsidR="00233C56" w:rsidRPr="00AD5E3D" w:rsidRDefault="00233C56" w:rsidP="00233C56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233C56" w:rsidRPr="00AD5E3D" w:rsidRDefault="00233C56" w:rsidP="00233C56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43" w:name="_Toc11726772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43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233C56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233C56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AD5E3D" w:rsidRDefault="00233C56" w:rsidP="002339FA">
            <w:pPr>
              <w:pStyle w:val="af9"/>
              <w:numPr>
                <w:ilvl w:val="0"/>
                <w:numId w:val="1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725E2E" w:rsidRDefault="00233C56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1A39E6" w:rsidRDefault="00233C56" w:rsidP="009A209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233C56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AD5E3D" w:rsidRDefault="00233C56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3B5CFF" w:rsidRDefault="00233C56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33C56">
              <w:rPr>
                <w:rFonts w:asciiTheme="minorHAnsi" w:eastAsia="標楷體" w:hAnsiTheme="minorHAnsi" w:cstheme="minorHAnsi"/>
                <w:color w:val="1A1A1A"/>
              </w:rPr>
              <w:t>OriginalCredit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3B5CFF" w:rsidRDefault="00233C56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33C56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233C56">
              <w:rPr>
                <w:rFonts w:asciiTheme="minorHAnsi" w:hAnsiTheme="minorHAnsi" w:cstheme="minorHAnsi" w:hint="eastAsia"/>
                <w:lang w:val="en-GB"/>
              </w:rPr>
              <w:t>原始信用額度</w:t>
            </w:r>
            <w:r w:rsidRPr="00233C56">
              <w:rPr>
                <w:rFonts w:asciiTheme="minorHAnsi" w:hAnsiTheme="minorHAnsi" w:cstheme="minorHAnsi" w:hint="eastAsia"/>
                <w:lang w:val="en-GB"/>
              </w:rPr>
              <w:t>(</w:t>
            </w:r>
            <w:r w:rsidRPr="00233C56">
              <w:rPr>
                <w:rFonts w:asciiTheme="minorHAnsi" w:hAnsiTheme="minorHAnsi" w:cstheme="minorHAnsi" w:hint="eastAsia"/>
                <w:lang w:val="en-GB"/>
              </w:rPr>
              <w:t>以千元為單位</w:t>
            </w:r>
            <w:r w:rsidRPr="00233C56">
              <w:rPr>
                <w:rFonts w:asciiTheme="minorHAnsi" w:hAnsiTheme="minorHAnsi" w:cstheme="minorHAnsi" w:hint="eastAsia"/>
                <w:lang w:val="en-GB"/>
              </w:rPr>
              <w:t>)</w:t>
            </w:r>
          </w:p>
        </w:tc>
      </w:tr>
      <w:tr w:rsidR="00233C56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AD5E3D" w:rsidRDefault="00233C56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233C56">
              <w:rPr>
                <w:rFonts w:asciiTheme="minorHAnsi" w:eastAsia="標楷體" w:hAnsiTheme="minorHAnsi" w:cstheme="minorHAnsi"/>
                <w:color w:val="1A1A1A"/>
              </w:rPr>
              <w:t>AdjustLimit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33C56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233C56">
              <w:rPr>
                <w:rFonts w:asciiTheme="minorHAnsi" w:hAnsiTheme="minorHAnsi" w:cstheme="minorHAnsi" w:hint="eastAsia"/>
                <w:lang w:val="en-GB"/>
              </w:rPr>
              <w:t>申請調整後額度</w:t>
            </w:r>
            <w:r w:rsidRPr="00233C56">
              <w:rPr>
                <w:rFonts w:asciiTheme="minorHAnsi" w:hAnsiTheme="minorHAnsi" w:cstheme="minorHAnsi" w:hint="eastAsia"/>
                <w:lang w:val="en-GB"/>
              </w:rPr>
              <w:t>(</w:t>
            </w:r>
            <w:r w:rsidRPr="00233C56">
              <w:rPr>
                <w:rFonts w:asciiTheme="minorHAnsi" w:hAnsiTheme="minorHAnsi" w:cstheme="minorHAnsi" w:hint="eastAsia"/>
                <w:lang w:val="en-GB"/>
              </w:rPr>
              <w:t>以千元為單位</w:t>
            </w:r>
            <w:r w:rsidRPr="00233C56">
              <w:rPr>
                <w:rFonts w:asciiTheme="minorHAnsi" w:hAnsiTheme="minorHAnsi" w:cstheme="minorHAnsi" w:hint="eastAsia"/>
                <w:lang w:val="en-GB"/>
              </w:rPr>
              <w:t>)</w:t>
            </w:r>
          </w:p>
        </w:tc>
      </w:tr>
      <w:tr w:rsidR="00233C56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AD5E3D" w:rsidRDefault="00233C56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233C56">
              <w:rPr>
                <w:rFonts w:asciiTheme="minorHAnsi" w:eastAsia="標楷體" w:hAnsiTheme="minorHAnsi" w:cstheme="minorHAnsi"/>
                <w:color w:val="1A1A1A"/>
              </w:rPr>
              <w:t>ReasonCode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33C56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233C56">
              <w:rPr>
                <w:rFonts w:asciiTheme="minorHAnsi" w:hAnsiTheme="minorHAnsi" w:cstheme="minorHAnsi" w:hint="eastAsia"/>
                <w:lang w:val="en-GB"/>
              </w:rPr>
              <w:t>原因碼（值為</w:t>
            </w:r>
            <w:r w:rsidRPr="00233C56">
              <w:rPr>
                <w:rFonts w:asciiTheme="minorHAnsi" w:hAnsiTheme="minorHAnsi" w:cstheme="minorHAnsi" w:hint="eastAsia"/>
                <w:lang w:val="en-GB"/>
              </w:rPr>
              <w:t xml:space="preserve"> "01" ~ "06"</w:t>
            </w:r>
            <w:r w:rsidRPr="00233C56">
              <w:rPr>
                <w:rFonts w:asciiTheme="minorHAnsi" w:hAnsiTheme="minorHAnsi" w:cstheme="minorHAnsi" w:hint="eastAsia"/>
                <w:lang w:val="en-GB"/>
              </w:rPr>
              <w:t>）</w:t>
            </w:r>
          </w:p>
        </w:tc>
      </w:tr>
      <w:tr w:rsidR="00233C56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AD5E3D" w:rsidRDefault="00233C56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233C56">
              <w:rPr>
                <w:rFonts w:asciiTheme="minorHAnsi" w:eastAsia="標楷體" w:hAnsiTheme="minorHAnsi" w:cstheme="minorHAnsi"/>
                <w:color w:val="1A1A1A"/>
              </w:rPr>
              <w:t>ReasonDesc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7108A2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108A2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33C56" w:rsidRDefault="00233C56" w:rsidP="009A2099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233C56">
              <w:rPr>
                <w:rFonts w:asciiTheme="minorHAnsi" w:hAnsiTheme="minorHAnsi" w:cstheme="minorHAnsi" w:hint="eastAsia"/>
                <w:lang w:val="en-GB"/>
              </w:rPr>
              <w:t>其他原因說明</w:t>
            </w:r>
          </w:p>
        </w:tc>
      </w:tr>
      <w:tr w:rsidR="007108A2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AD5E3D" w:rsidRDefault="007108A2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233C56" w:rsidRDefault="007108A2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108A2">
              <w:rPr>
                <w:rFonts w:asciiTheme="minorHAnsi" w:eastAsia="標楷體" w:hAnsiTheme="minorHAnsi" w:cstheme="minorHAnsi"/>
                <w:color w:val="1A1A1A"/>
              </w:rPr>
              <w:t>Company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108A2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233C56" w:rsidRDefault="007108A2" w:rsidP="009A2099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Theme="minorHAnsi" w:hAnsiTheme="minorHAnsi" w:cstheme="minorHAnsi" w:hint="eastAsia"/>
                <w:lang w:val="en-GB"/>
              </w:rPr>
              <w:t>目前服務機構名稱</w:t>
            </w:r>
          </w:p>
        </w:tc>
      </w:tr>
      <w:tr w:rsidR="007108A2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AD5E3D" w:rsidRDefault="007108A2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108A2">
              <w:rPr>
                <w:rFonts w:asciiTheme="minorHAnsi" w:eastAsia="標楷體" w:hAnsiTheme="minorHAnsi" w:cstheme="minorHAnsi"/>
                <w:color w:val="1A1A1A"/>
              </w:rPr>
              <w:t>IsFinancialCustomer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108A2">
              <w:rPr>
                <w:rFonts w:asciiTheme="minorHAnsi" w:hAnsiTheme="minorHAnsi" w:cstheme="minorHAnsi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Theme="minorHAnsi" w:hAnsiTheme="minorHAnsi" w:cstheme="minorHAnsi" w:hint="eastAsia"/>
                <w:lang w:val="en-GB"/>
              </w:rPr>
              <w:t>是否為永豐銀行理財客戶</w:t>
            </w:r>
          </w:p>
        </w:tc>
      </w:tr>
      <w:tr w:rsidR="007108A2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AD5E3D" w:rsidRDefault="007108A2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108A2">
              <w:rPr>
                <w:rFonts w:asciiTheme="minorHAnsi" w:eastAsia="標楷體" w:hAnsiTheme="minorHAnsi" w:cstheme="minorHAnsi"/>
                <w:color w:val="1A1A1A"/>
              </w:rPr>
              <w:t>AttachmentRefs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108A2">
              <w:rPr>
                <w:rFonts w:asciiTheme="minorHAnsi" w:hAnsiTheme="minorHAnsi" w:cstheme="minorHAnsi"/>
                <w:color w:val="1A1A1A"/>
              </w:rPr>
              <w:t>string[]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Theme="minorHAnsi" w:hAnsiTheme="minorHAnsi" w:cstheme="minorHAnsi" w:hint="eastAsia"/>
                <w:lang w:val="en-GB"/>
              </w:rPr>
              <w:t>附件參考序號</w:t>
            </w:r>
          </w:p>
        </w:tc>
      </w:tr>
      <w:tr w:rsidR="007108A2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AD5E3D" w:rsidRDefault="007108A2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108A2">
              <w:rPr>
                <w:rFonts w:asciiTheme="minorHAnsi" w:eastAsia="標楷體" w:hAnsiTheme="minorHAnsi" w:cstheme="minorHAnsi"/>
                <w:color w:val="1A1A1A"/>
              </w:rPr>
              <w:t>SmsType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Default="007108A2" w:rsidP="007108A2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880D58">
              <w:rPr>
                <w:rFonts w:asciiTheme="minorHAnsi" w:hAnsiTheme="minorHAnsi" w:cstheme="minorHAnsi" w:hint="eastAsia"/>
                <w:lang w:val="en-GB"/>
              </w:rPr>
              <w:t>簡訊邀請種類</w:t>
            </w:r>
          </w:p>
          <w:p w:rsidR="007108A2" w:rsidRPr="003B5CFF" w:rsidRDefault="007108A2" w:rsidP="007108A2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880D58">
              <w:rPr>
                <w:rFonts w:ascii="新細明體" w:eastAsia="新細明體" w:hAnsi="新細明體" w:cs="新細明體" w:hint="eastAsia"/>
                <w:lang w:val="en-GB"/>
              </w:rPr>
              <w:t>初始值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/>
                <w:lang w:val="en-GB"/>
              </w:rPr>
              <w:t>0,</w:t>
            </w:r>
          </w:p>
          <w:p w:rsidR="007108A2" w:rsidRPr="003B5CFF" w:rsidRDefault="007108A2" w:rsidP="007108A2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880D58">
              <w:rPr>
                <w:rFonts w:ascii="新細明體" w:eastAsia="新細明體" w:hAnsi="新細明體" w:cs="新細明體" w:hint="eastAsia"/>
                <w:lang w:val="en-GB"/>
              </w:rPr>
              <w:t>免財力版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1,</w:t>
            </w:r>
          </w:p>
          <w:p w:rsidR="007108A2" w:rsidRPr="007108A2" w:rsidRDefault="007108A2" w:rsidP="007108A2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3B5CFF">
              <w:rPr>
                <w:rFonts w:ascii="新細明體" w:eastAsia="新細明體" w:hAnsi="新細明體" w:cs="新細明體" w:hint="eastAsia"/>
                <w:lang w:val="en-GB"/>
              </w:rPr>
              <w:t>財力版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2</w:t>
            </w:r>
          </w:p>
        </w:tc>
      </w:tr>
      <w:tr w:rsidR="007108A2" w:rsidRPr="007108A2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AD5E3D" w:rsidRDefault="007108A2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108A2">
              <w:rPr>
                <w:rFonts w:asciiTheme="minorHAnsi" w:eastAsia="標楷體" w:hAnsiTheme="minorHAnsi" w:cstheme="minorHAnsi"/>
                <w:color w:val="1A1A1A"/>
              </w:rPr>
              <w:t>FinancialProofType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Default="007108A2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Default="007108A2" w:rsidP="007108A2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Theme="minorHAnsi" w:hAnsiTheme="minorHAnsi" w:cstheme="minorHAnsi" w:hint="eastAsia"/>
                <w:lang w:val="en-GB"/>
              </w:rPr>
              <w:t>財力證明種類</w:t>
            </w:r>
          </w:p>
          <w:p w:rsidR="007108A2" w:rsidRPr="003B5CFF" w:rsidRDefault="007108A2" w:rsidP="007108A2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7108A2">
              <w:rPr>
                <w:rFonts w:ascii="新細明體" w:eastAsia="新細明體" w:hAnsi="新細明體" w:cs="新細明體" w:hint="eastAsia"/>
                <w:lang w:val="en-GB"/>
              </w:rPr>
              <w:t>永豐銀行理財客戶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1,</w:t>
            </w:r>
          </w:p>
          <w:p w:rsidR="007108A2" w:rsidRDefault="007108A2" w:rsidP="007108A2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="新細明體" w:eastAsia="新細明體" w:hAnsi="新細明體" w:cs="新細明體" w:hint="eastAsia"/>
                <w:lang w:val="en-GB"/>
              </w:rPr>
              <w:t>財力或其他證明文件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2</w:t>
            </w:r>
            <w:r>
              <w:rPr>
                <w:rFonts w:asciiTheme="minorHAnsi" w:hAnsiTheme="minorHAnsi" w:cstheme="minorHAnsi" w:hint="eastAsia"/>
                <w:lang w:val="en-GB"/>
              </w:rPr>
              <w:t>,</w:t>
            </w:r>
          </w:p>
          <w:p w:rsidR="007108A2" w:rsidRDefault="007108A2" w:rsidP="007108A2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="新細明體" w:eastAsia="新細明體" w:hAnsi="新細明體" w:cs="新細明體" w:hint="eastAsia"/>
                <w:lang w:val="en-GB"/>
              </w:rPr>
              <w:t>不動產謄本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>
              <w:rPr>
                <w:rFonts w:asciiTheme="minorHAnsi" w:hAnsiTheme="minorHAnsi" w:cstheme="minorHAnsi" w:hint="eastAsia"/>
                <w:lang w:val="en-GB"/>
              </w:rPr>
              <w:t>3,</w:t>
            </w:r>
          </w:p>
          <w:p w:rsidR="007108A2" w:rsidRPr="007108A2" w:rsidRDefault="007108A2" w:rsidP="007108A2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="新細明體" w:eastAsia="新細明體" w:hAnsi="新細明體" w:cs="新細明體"/>
                <w:lang w:val="en-GB"/>
              </w:rPr>
              <w:t>MyData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>
              <w:rPr>
                <w:rFonts w:asciiTheme="minorHAnsi" w:hAnsiTheme="minorHAnsi" w:cstheme="minorHAnsi" w:hint="eastAsia"/>
                <w:lang w:val="en-GB"/>
              </w:rPr>
              <w:t>4</w:t>
            </w:r>
          </w:p>
        </w:tc>
      </w:tr>
      <w:tr w:rsidR="007108A2" w:rsidRPr="007108A2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AD5E3D" w:rsidRDefault="007108A2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108A2">
              <w:rPr>
                <w:rFonts w:asciiTheme="minorHAnsi" w:eastAsia="標楷體" w:hAnsiTheme="minorHAnsi" w:cstheme="minorHAnsi"/>
                <w:color w:val="1A1A1A"/>
              </w:rPr>
              <w:t>LandRegisterAddressType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Default="007108A2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Default="007108A2" w:rsidP="007108A2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108A2">
              <w:rPr>
                <w:rFonts w:ascii="新細明體" w:eastAsia="新細明體" w:hAnsi="新細明體" w:cs="新細明體" w:hint="eastAsia"/>
                <w:lang w:val="en-GB"/>
              </w:rPr>
              <w:t>不動產謄本地址別</w:t>
            </w:r>
          </w:p>
          <w:p w:rsidR="007108A2" w:rsidRPr="003B5CFF" w:rsidRDefault="007108A2" w:rsidP="007108A2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7108A2">
              <w:rPr>
                <w:rFonts w:ascii="新細明體" w:eastAsia="新細明體" w:hAnsi="新細明體" w:cs="新細明體" w:hint="eastAsia"/>
                <w:lang w:val="en-GB"/>
              </w:rPr>
              <w:t>同現居地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1,</w:t>
            </w:r>
          </w:p>
          <w:p w:rsidR="007108A2" w:rsidRDefault="007108A2" w:rsidP="007108A2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="新細明體" w:eastAsia="新細明體" w:hAnsi="新細明體" w:cs="新細明體" w:hint="eastAsia"/>
                <w:lang w:val="en-GB"/>
              </w:rPr>
              <w:t>同戶籍地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2</w:t>
            </w:r>
            <w:r>
              <w:rPr>
                <w:rFonts w:asciiTheme="minorHAnsi" w:hAnsiTheme="minorHAnsi" w:cstheme="minorHAnsi" w:hint="eastAsia"/>
                <w:lang w:val="en-GB"/>
              </w:rPr>
              <w:t>,</w:t>
            </w:r>
          </w:p>
          <w:p w:rsidR="007108A2" w:rsidRPr="007108A2" w:rsidRDefault="007108A2" w:rsidP="007108A2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108A2">
              <w:rPr>
                <w:rFonts w:ascii="新細明體" w:eastAsia="新細明體" w:hAnsi="新細明體" w:cs="新細明體" w:hint="eastAsia"/>
                <w:lang w:val="en-GB"/>
              </w:rPr>
              <w:t>其他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>
              <w:rPr>
                <w:rFonts w:asciiTheme="minorHAnsi" w:hAnsiTheme="minorHAnsi" w:cstheme="minorHAnsi" w:hint="eastAsia"/>
                <w:lang w:val="en-GB"/>
              </w:rPr>
              <w:t>3</w:t>
            </w:r>
          </w:p>
        </w:tc>
      </w:tr>
      <w:tr w:rsidR="007108A2" w:rsidRPr="007108A2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AD5E3D" w:rsidRDefault="007108A2" w:rsidP="002339FA">
            <w:pPr>
              <w:pStyle w:val="af9"/>
              <w:numPr>
                <w:ilvl w:val="0"/>
                <w:numId w:val="1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9A209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108A2">
              <w:rPr>
                <w:rFonts w:asciiTheme="minorHAnsi" w:eastAsia="標楷體" w:hAnsiTheme="minorHAnsi" w:cstheme="minorHAnsi"/>
                <w:color w:val="1A1A1A"/>
              </w:rPr>
              <w:t>LandRegisterAddress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Default="007108A2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8A2" w:rsidRPr="007108A2" w:rsidRDefault="007108A2" w:rsidP="007108A2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108A2">
              <w:rPr>
                <w:rFonts w:ascii="新細明體" w:eastAsia="新細明體" w:hAnsi="新細明體" w:cs="新細明體" w:hint="eastAsia"/>
                <w:lang w:val="en-GB"/>
              </w:rPr>
              <w:t>不動產謄本地址</w:t>
            </w:r>
          </w:p>
        </w:tc>
      </w:tr>
    </w:tbl>
    <w:p w:rsidR="00233C56" w:rsidRPr="00725E2E" w:rsidRDefault="00233C56" w:rsidP="00233C56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233C56" w:rsidRPr="00AD5E3D" w:rsidRDefault="00233C56" w:rsidP="00233C56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44" w:name="_Toc117267721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44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233C56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233C56" w:rsidRPr="00AD5E3D" w:rsidTr="009A209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AD5E3D" w:rsidRDefault="00233C56" w:rsidP="002339FA">
            <w:pPr>
              <w:pStyle w:val="af9"/>
              <w:numPr>
                <w:ilvl w:val="0"/>
                <w:numId w:val="1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2F2A14" w:rsidRDefault="00C7158C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C7158C">
              <w:rPr>
                <w:rFonts w:asciiTheme="minorHAnsi" w:hAnsiTheme="minorHAnsi" w:cstheme="minorHAnsi"/>
                <w:color w:val="1A1A1A"/>
              </w:rPr>
              <w:t>RefNo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Default="00233C56" w:rsidP="009A209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725E2E" w:rsidRDefault="00C7158C" w:rsidP="009A209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C7158C">
              <w:rPr>
                <w:rFonts w:ascii="新細明體" w:eastAsia="新細明體" w:hAnsi="新細明體" w:cs="新細明體" w:hint="eastAsia"/>
                <w:sz w:val="23"/>
                <w:szCs w:val="23"/>
              </w:rPr>
              <w:t>交易編號</w:t>
            </w:r>
          </w:p>
        </w:tc>
      </w:tr>
    </w:tbl>
    <w:p w:rsidR="00233C56" w:rsidRPr="00AD5E3D" w:rsidRDefault="00233C56" w:rsidP="00233C56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233C56" w:rsidRPr="00AD5E3D" w:rsidRDefault="00233C56" w:rsidP="00233C56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45" w:name="_Toc11726772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4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233C56" w:rsidRPr="00AD5E3D" w:rsidTr="009A209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233C56" w:rsidRPr="00AD5E3D" w:rsidTr="009A209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233C56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602B2F" w:rsidRDefault="00233C56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OriginalCredit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200000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AdjustLimit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205000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ReasonDesc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搬家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Company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迪普資訊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IsFinancialCustomer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1872A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02B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AttachmentRefs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3839B9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[</w:t>
            </w:r>
            <w:r w:rsidR="003839B9"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3839B9" w:rsidRPr="003839B9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9f826a02-76c9-454b-8c95-ce915b6a0919</w:t>
            </w:r>
            <w:r w:rsidR="003839B9"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3839B9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]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9A3986" w:rsidRPr="009A3986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SmsType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9A398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null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02B2F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9A3986" w:rsidRPr="009A3986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FinancialProofType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9A398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Default="00602B2F" w:rsidP="00602B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9A3986" w:rsidRPr="009A3986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LandRegisterAddressType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9A398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null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9A3986" w:rsidRPr="009A3986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LandRegisterAddress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9A398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null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233C56" w:rsidRPr="00AD5E3D" w:rsidTr="009A209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3C56" w:rsidRPr="00AD5E3D" w:rsidRDefault="00233C56" w:rsidP="009A209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233C56" w:rsidRPr="00AD5E3D" w:rsidTr="009A209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872A9" w:rsidRPr="00595EDF" w:rsidRDefault="00233C56" w:rsidP="001872A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872A9" w:rsidRPr="001872A9" w:rsidRDefault="001872A9" w:rsidP="001872A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"RefNo"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D365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"6331BB228CD8D0D"</w:t>
            </w:r>
          </w:p>
          <w:p w:rsidR="00233C56" w:rsidRDefault="00233C56" w:rsidP="001872A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233C56" w:rsidRPr="00AD5E3D" w:rsidRDefault="00233C56" w:rsidP="009A209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018AE" w:rsidRDefault="00F018AE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F018AE" w:rsidRDefault="00F018AE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018AE" w:rsidRPr="00D31083" w:rsidRDefault="00F018AE" w:rsidP="00F018AE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46" w:name="_Toc117267723"/>
      <w:r w:rsidRPr="00F018AE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上傳財力證明(永調)</w:t>
      </w:r>
      <w:bookmarkEnd w:id="346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F018AE" w:rsidRPr="00AD5E3D" w:rsidTr="00F018AE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18AE" w:rsidRPr="00985A9F" w:rsidRDefault="00F018AE" w:rsidP="00F018AE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F018AE">
              <w:rPr>
                <w:rFonts w:ascii="新細明體" w:eastAsia="新細明體" w:hAnsi="新細明體" w:cs="新細明體" w:hint="eastAsia"/>
                <w:lang w:val="en-GB"/>
              </w:rPr>
              <w:t>上傳財力證明(永調)</w:t>
            </w:r>
          </w:p>
        </w:tc>
      </w:tr>
      <w:tr w:rsidR="00F018AE" w:rsidRPr="00AD5E3D" w:rsidTr="00F018AE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>
              <w:t xml:space="preserve"> </w:t>
            </w:r>
            <w:r w:rsidRPr="00F018AE">
              <w:rPr>
                <w:rFonts w:asciiTheme="minorHAnsi" w:eastAsia="標楷體" w:hAnsiTheme="minorHAnsi" w:cstheme="minorHAnsi"/>
                <w:lang w:val="en-GB"/>
              </w:rPr>
              <w:t>UploadPermanentCreditAttachment</w:t>
            </w:r>
          </w:p>
        </w:tc>
      </w:tr>
    </w:tbl>
    <w:p w:rsidR="00F018AE" w:rsidRPr="00AD5E3D" w:rsidRDefault="00F018AE" w:rsidP="00F018AE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F018AE" w:rsidRPr="00AD5E3D" w:rsidRDefault="00F018AE" w:rsidP="00F018A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47" w:name="_Toc11726772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47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F018AE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F018AE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AD5E3D" w:rsidRDefault="00F018AE" w:rsidP="00206007">
            <w:pPr>
              <w:pStyle w:val="af9"/>
              <w:numPr>
                <w:ilvl w:val="0"/>
                <w:numId w:val="41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3B5CFF" w:rsidRDefault="00F018AE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3B5CFF" w:rsidRDefault="00F018AE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233C56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233C56" w:rsidRDefault="00F018AE" w:rsidP="00F018AE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F018AE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AD5E3D" w:rsidRDefault="00F018AE" w:rsidP="00206007">
            <w:pPr>
              <w:pStyle w:val="af9"/>
              <w:numPr>
                <w:ilvl w:val="0"/>
                <w:numId w:val="41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233C56" w:rsidRDefault="00B064B5" w:rsidP="00F018A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B064B5">
              <w:rPr>
                <w:rFonts w:asciiTheme="minorHAnsi" w:eastAsia="標楷體" w:hAnsiTheme="minorHAnsi" w:cstheme="minorHAnsi"/>
                <w:color w:val="1A1A1A"/>
              </w:rPr>
              <w:t>File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233C56" w:rsidRDefault="00B064B5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064B5">
              <w:rPr>
                <w:rFonts w:asciiTheme="minorHAnsi" w:hAnsiTheme="minorHAnsi" w:cstheme="minorHAnsi"/>
                <w:color w:val="1A1A1A"/>
              </w:rPr>
              <w:t>HttpPostedFileWrapper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B064B5" w:rsidRDefault="00B064B5" w:rsidP="00F018A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val="en-GB"/>
              </w:rPr>
              <w:t>選擇的圖檔</w:t>
            </w:r>
            <w:r w:rsidR="004B56E8">
              <w:rPr>
                <w:rFonts w:asciiTheme="minorHAnsi" w:hAnsiTheme="minorHAnsi" w:cstheme="minorHAnsi" w:hint="eastAsia"/>
                <w:lang w:val="en-GB"/>
              </w:rPr>
              <w:t xml:space="preserve"> (</w:t>
            </w:r>
            <w:r w:rsidR="004B56E8">
              <w:rPr>
                <w:rFonts w:asciiTheme="minorHAnsi" w:hAnsiTheme="minorHAnsi" w:cstheme="minorHAnsi" w:hint="eastAsia"/>
                <w:lang w:val="en-GB"/>
              </w:rPr>
              <w:t>可參考線上補件</w:t>
            </w:r>
            <w:r w:rsidR="0095298D">
              <w:rPr>
                <w:rFonts w:asciiTheme="minorHAnsi" w:hAnsiTheme="minorHAnsi" w:cstheme="minorHAnsi" w:hint="eastAsia"/>
                <w:lang w:val="en-GB"/>
              </w:rPr>
              <w:t>UploadFile</w:t>
            </w:r>
            <w:r w:rsidR="004B56E8">
              <w:rPr>
                <w:rFonts w:asciiTheme="minorHAnsi" w:hAnsiTheme="minorHAnsi" w:cstheme="minorHAnsi" w:hint="eastAsia"/>
                <w:lang w:val="en-GB"/>
              </w:rPr>
              <w:t>)</w:t>
            </w:r>
          </w:p>
        </w:tc>
      </w:tr>
    </w:tbl>
    <w:p w:rsidR="00F018AE" w:rsidRPr="004B56E8" w:rsidRDefault="00F018AE" w:rsidP="00F018AE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F018AE" w:rsidRPr="00AD5E3D" w:rsidRDefault="00F018AE" w:rsidP="00F018A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48" w:name="_Toc117267725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48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F018AE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F018AE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AD5E3D" w:rsidRDefault="00F018AE" w:rsidP="00206007">
            <w:pPr>
              <w:pStyle w:val="af9"/>
              <w:numPr>
                <w:ilvl w:val="0"/>
                <w:numId w:val="4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C7158C">
              <w:rPr>
                <w:rFonts w:asciiTheme="minorHAnsi" w:eastAsia="標楷體" w:hAnsiTheme="minorHAnsi" w:cstheme="minorHAnsi"/>
                <w:color w:val="1A1A1A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725E2E" w:rsidRDefault="00F018AE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C7158C">
              <w:rPr>
                <w:rFonts w:ascii="新細明體" w:eastAsia="新細明體" w:hAnsi="新細明體" w:cs="新細明體" w:hint="eastAsia"/>
                <w:sz w:val="23"/>
                <w:szCs w:val="23"/>
              </w:rPr>
              <w:t>交易是否成功</w:t>
            </w:r>
          </w:p>
        </w:tc>
      </w:tr>
      <w:tr w:rsidR="00F018AE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AD5E3D" w:rsidRDefault="00F018AE" w:rsidP="00206007">
            <w:pPr>
              <w:pStyle w:val="af9"/>
              <w:numPr>
                <w:ilvl w:val="0"/>
                <w:numId w:val="4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2F2A14" w:rsidRDefault="00970D3C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970D3C">
              <w:rPr>
                <w:rFonts w:asciiTheme="minorHAnsi" w:hAnsiTheme="minorHAnsi" w:cstheme="minorHAnsi"/>
                <w:color w:val="1A1A1A"/>
              </w:rPr>
              <w:t>ReferenceNo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Default="00F018AE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725E2E" w:rsidRDefault="00970D3C" w:rsidP="00F018AE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970D3C">
              <w:rPr>
                <w:rFonts w:ascii="新細明體" w:eastAsia="新細明體" w:hAnsi="新細明體" w:cs="新細明體" w:hint="eastAsia"/>
                <w:sz w:val="23"/>
                <w:szCs w:val="23"/>
              </w:rPr>
              <w:t>交易參考序號</w:t>
            </w:r>
          </w:p>
        </w:tc>
      </w:tr>
    </w:tbl>
    <w:p w:rsidR="00F018AE" w:rsidRPr="00AD5E3D" w:rsidRDefault="00F018AE" w:rsidP="00F018AE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F018AE" w:rsidRPr="00AD5E3D" w:rsidRDefault="00F018AE" w:rsidP="00F018A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49" w:name="_Toc11726772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4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F018AE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F018AE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F018AE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="00984FC5">
              <w:rPr>
                <w:rFonts w:asciiTheme="minorHAnsi" w:hAnsiTheme="minorHAnsi" w:cstheme="minorHAnsi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6064250" cy="996950"/>
                  <wp:effectExtent l="19050" t="0" r="0" b="0"/>
                  <wp:docPr id="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0" cy="99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F018AE" w:rsidRPr="00AD5E3D" w:rsidRDefault="00F018AE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018AE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18AE" w:rsidRPr="00AD5E3D" w:rsidRDefault="00F018AE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F018AE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6C" w:rsidRDefault="006D036C" w:rsidP="006D036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6D036C" w:rsidRPr="001872A9" w:rsidRDefault="006D036C" w:rsidP="006D036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"Success": </w:t>
            </w:r>
            <w:r w:rsidRPr="00D365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true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6D036C" w:rsidRPr="001872A9" w:rsidRDefault="006D036C" w:rsidP="006D036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71A3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ReferenceNo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D365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771A3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a222f840-0117-4521-b1f9-0bfd8a9ae8b2 </w:t>
            </w:r>
            <w:r w:rsidRPr="00D365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F018AE" w:rsidRPr="00AD5E3D" w:rsidRDefault="006D036C" w:rsidP="006D036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872A9" w:rsidRDefault="001872A9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BB7153" w:rsidRPr="00D31083" w:rsidRDefault="00BB7153" w:rsidP="00BB7153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50" w:name="_Toc117267727"/>
      <w:r w:rsidRPr="00BB7153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信用卡臨時額度調整進度查詢</w:t>
      </w:r>
      <w:bookmarkEnd w:id="35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BB7153" w:rsidRPr="00AD5E3D" w:rsidTr="00622E50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7153" w:rsidRPr="00985A9F" w:rsidRDefault="00BB7153" w:rsidP="00622E50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B7153">
              <w:rPr>
                <w:rFonts w:ascii="新細明體" w:eastAsia="新細明體" w:hAnsi="新細明體" w:cs="新細明體" w:hint="eastAsia"/>
                <w:lang w:val="en-GB"/>
              </w:rPr>
              <w:t>信用卡臨時額度調整進度查詢</w:t>
            </w:r>
          </w:p>
        </w:tc>
      </w:tr>
      <w:tr w:rsidR="00BB7153" w:rsidRPr="00AD5E3D" w:rsidTr="00622E50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BB7153">
              <w:rPr>
                <w:rFonts w:asciiTheme="minorHAnsi" w:eastAsia="標楷體" w:hAnsiTheme="minorHAnsi" w:cstheme="minorHAnsi"/>
                <w:lang w:val="en-GB"/>
              </w:rPr>
              <w:t>TemporaryCreditApplyRecord</w:t>
            </w:r>
          </w:p>
        </w:tc>
      </w:tr>
    </w:tbl>
    <w:p w:rsidR="00BB7153" w:rsidRPr="00AD5E3D" w:rsidRDefault="00BB7153" w:rsidP="00BB715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BB7153" w:rsidRPr="00AD5E3D" w:rsidRDefault="00BB7153" w:rsidP="00BB715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51" w:name="_Toc11726772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51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BB7153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BB7153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Pr="00AD5E3D" w:rsidRDefault="00BB7153" w:rsidP="002339FA">
            <w:pPr>
              <w:pStyle w:val="af9"/>
              <w:numPr>
                <w:ilvl w:val="0"/>
                <w:numId w:val="15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Pr="00725E2E" w:rsidRDefault="00BB7153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Pr="001A39E6" w:rsidRDefault="00BB7153" w:rsidP="00622E50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</w:tbl>
    <w:p w:rsidR="00BB7153" w:rsidRPr="00725E2E" w:rsidRDefault="00BB7153" w:rsidP="00BB7153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BB7153" w:rsidRPr="00AD5E3D" w:rsidRDefault="00BB7153" w:rsidP="00BB715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52" w:name="_Toc117267729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52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BB7153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BB7153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Pr="00AD5E3D" w:rsidRDefault="00BB7153" w:rsidP="002339FA">
            <w:pPr>
              <w:pStyle w:val="af9"/>
              <w:numPr>
                <w:ilvl w:val="0"/>
                <w:numId w:val="16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BB7153">
              <w:rPr>
                <w:rFonts w:asciiTheme="minorHAnsi" w:hAnsiTheme="minorHAnsi" w:cstheme="minorHAnsi"/>
                <w:color w:val="1A1A1A"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Pr="00725E2E" w:rsidRDefault="00BB7153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Default="00BB7153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commentRangeStart w:id="353"/>
            <w:commentRangeStart w:id="354"/>
            <w:r w:rsidRPr="00BB7153">
              <w:rPr>
                <w:rFonts w:ascii="新細明體" w:eastAsia="新細明體" w:hAnsi="新細明體" w:cs="新細明體" w:hint="eastAsia"/>
                <w:sz w:val="23"/>
                <w:szCs w:val="23"/>
              </w:rPr>
              <w:t>臨調申請記錄</w:t>
            </w:r>
            <w:commentRangeEnd w:id="353"/>
            <w:r w:rsidR="00052600">
              <w:rPr>
                <w:rStyle w:val="aff"/>
              </w:rPr>
              <w:commentReference w:id="353"/>
            </w:r>
            <w:commentRangeEnd w:id="354"/>
            <w:r w:rsidR="00F658D0">
              <w:rPr>
                <w:rStyle w:val="aff"/>
              </w:rPr>
              <w:commentReference w:id="354"/>
            </w:r>
          </w:p>
          <w:p w:rsidR="00BB7153" w:rsidRDefault="00BB7153" w:rsidP="00BB7153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{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RecordID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記錄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ID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CardNoList</w:t>
            </w:r>
            <w:r>
              <w:rPr>
                <w:rFonts w:asciiTheme="minorHAnsi" w:hAnsiTheme="minorHAnsi" w:cstheme="minorHAnsi" w:hint="eastAsia"/>
                <w:color w:val="1A1A1A"/>
              </w:rPr>
              <w:t>: string</w:t>
            </w:r>
            <w:r>
              <w:rPr>
                <w:rFonts w:asciiTheme="minorHAnsi" w:hAnsiTheme="minorHAnsi" w:cstheme="minorHAnsi"/>
                <w:color w:val="1A1A1A"/>
              </w:rPr>
              <w:t>[]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 (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卡號清單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RegionCode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臨調區域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ReasonCode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臨調理由碼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ReasonDesc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臨調理由說明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TCLimit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052600">
              <w:rPr>
                <w:rFonts w:asciiTheme="minorHAnsi" w:hAnsiTheme="minorHAnsi" w:cstheme="minorHAnsi" w:hint="eastAsia"/>
                <w:color w:val="FF0000"/>
              </w:rPr>
              <w:t>申請金額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EffDate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052600">
              <w:rPr>
                <w:rFonts w:asciiTheme="minorHAnsi" w:hAnsiTheme="minorHAnsi" w:cstheme="minorHAnsi" w:hint="eastAsia"/>
                <w:color w:val="FF0000"/>
              </w:rPr>
              <w:t>臨調起日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ExpDate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052600">
              <w:rPr>
                <w:rFonts w:asciiTheme="minorHAnsi" w:hAnsiTheme="minorHAnsi" w:cstheme="minorHAnsi" w:hint="eastAsia"/>
                <w:color w:val="FF0000"/>
              </w:rPr>
              <w:t>調額期限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臨調迄日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)</w:t>
            </w:r>
            <w:r>
              <w:rPr>
                <w:rFonts w:asciiTheme="minorHAnsi" w:hAnsiTheme="minorHAnsi" w:cstheme="minorHAnsi" w:hint="eastAsia"/>
                <w:color w:val="1A1A1A"/>
              </w:rPr>
              <w:t>) 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Tel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聯絡電話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B7153">
              <w:rPr>
                <w:rFonts w:asciiTheme="minorHAnsi" w:eastAsia="標楷體" w:hAnsiTheme="minorHAnsi" w:cstheme="minorHAnsi"/>
                <w:color w:val="1A1A1A"/>
              </w:rPr>
              <w:t>Status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0B3097">
              <w:rPr>
                <w:rFonts w:asciiTheme="minorHAnsi" w:hAnsiTheme="minorHAnsi" w:cstheme="minorHAnsi" w:hint="eastAsia"/>
                <w:color w:val="FF0000"/>
              </w:rPr>
              <w:t>申請狀態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  <w:r>
              <w:rPr>
                <w:rFonts w:asciiTheme="minorHAnsi" w:hAnsiTheme="minorHAnsi" w:cstheme="minorHAnsi"/>
                <w:color w:val="1A1A1A"/>
              </w:rPr>
              <w:t xml:space="preserve"> </w:t>
            </w:r>
          </w:p>
          <w:p w:rsidR="00BB7153" w:rsidRDefault="00BB7153" w:rsidP="00BB7153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commentRangeStart w:id="355"/>
            <w:commentRangeStart w:id="356"/>
            <w:r w:rsidRPr="00BB7153">
              <w:rPr>
                <w:rFonts w:asciiTheme="minorHAnsi" w:eastAsia="標楷體" w:hAnsiTheme="minorHAnsi" w:cstheme="minorHAnsi"/>
                <w:color w:val="1A1A1A"/>
              </w:rPr>
              <w:t>ApplyDate</w:t>
            </w:r>
            <w:commentRangeEnd w:id="355"/>
            <w:r w:rsidR="00052600">
              <w:rPr>
                <w:rStyle w:val="aff"/>
              </w:rPr>
              <w:commentReference w:id="355"/>
            </w:r>
            <w:commentRangeEnd w:id="356"/>
            <w:r w:rsidR="00F658D0">
              <w:rPr>
                <w:rStyle w:val="aff"/>
              </w:rPr>
              <w:commentReference w:id="356"/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BB7153">
              <w:rPr>
                <w:rFonts w:asciiTheme="minorHAnsi" w:hAnsiTheme="minorHAnsi" w:cstheme="minorHAnsi" w:hint="eastAsia"/>
                <w:color w:val="1A1A1A"/>
              </w:rPr>
              <w:t>申請日期</w:t>
            </w:r>
            <w:r>
              <w:rPr>
                <w:rFonts w:asciiTheme="minorHAnsi" w:hAnsiTheme="minorHAnsi" w:cstheme="minorHAnsi" w:hint="eastAsia"/>
                <w:color w:val="1A1A1A"/>
              </w:rPr>
              <w:t>)</w:t>
            </w:r>
          </w:p>
          <w:p w:rsidR="00BB7153" w:rsidRPr="00AD5E3D" w:rsidRDefault="00BB7153" w:rsidP="00BB7153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}</w:t>
            </w:r>
          </w:p>
        </w:tc>
      </w:tr>
    </w:tbl>
    <w:p w:rsidR="00BB7153" w:rsidRPr="00AD5E3D" w:rsidRDefault="00BB7153" w:rsidP="00BB715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BB7153" w:rsidRPr="00AD5E3D" w:rsidRDefault="00BB7153" w:rsidP="00BB715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57" w:name="_Toc11726773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57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BB7153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BB7153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BB7153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B7153" w:rsidRPr="00AD5E3D" w:rsidRDefault="00BB7153" w:rsidP="00BB715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B7153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7153" w:rsidRPr="00AD5E3D" w:rsidRDefault="00BB7153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BB7153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 w:rsid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 w:rsid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Pr="00AD5E3D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B7153" w:rsidRDefault="00BB7153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B7153" w:rsidRPr="007B4246" w:rsidRDefault="00BB7153" w:rsidP="00BB715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"Items"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 [</w:t>
            </w:r>
          </w:p>
          <w:p w:rsidR="00E97E57" w:rsidRPr="007B4246" w:rsidRDefault="00BB7153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RecordID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"12"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Default="00E97E57" w:rsidP="00BB715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CardNoList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[</w:t>
            </w:r>
          </w:p>
          <w:p w:rsidR="00E97E57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"5199233300002552"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Default="00E97E57" w:rsidP="00BB715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"4696560000034654"</w:t>
            </w:r>
          </w:p>
          <w:p w:rsidR="00E97E57" w:rsidRPr="007B4246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],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RegionCode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"B"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"01"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ReasonDesc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說明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 "TCLimit"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"200000"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EffDate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"20220711"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"ExpDate"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"20220809"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Tel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0987654321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97E57" w:rsidRPr="00BB7153" w:rsidRDefault="00E97E57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 xml:space="preserve">        "Status"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BB715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審查中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BB7153" w:rsidRPr="00BB7153" w:rsidRDefault="00BB7153" w:rsidP="00E97E5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 "ApplyDate"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7B4246"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20220711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BB7153" w:rsidRPr="007B4246" w:rsidRDefault="00BB7153" w:rsidP="00BB715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7B4246" w:rsidRPr="007B4246" w:rsidRDefault="00BB7153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</w:t>
            </w:r>
            <w:r w:rsidR="007B4246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{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RecordID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3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CardNoList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[</w:t>
            </w:r>
          </w:p>
          <w:p w:rsidR="007B4246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51992377000030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75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524196010009700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5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7B4246" w:rsidRPr="007B4246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],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RegionCode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"B"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ReasonDesc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說明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 "TCLimit"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"380000"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 "</w:t>
            </w:r>
            <w:r w:rsidRPr="00E97E5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EffDate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"20220711"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"ExpDate"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"20220809"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Tel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0987654321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 xml:space="preserve">        "Status"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BB715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已結案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B4246" w:rsidRPr="00BB7153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  "ApplyDate"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20220711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7B4246" w:rsidRPr="007B4246" w:rsidRDefault="007B4246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E97E57" w:rsidRPr="007B4246" w:rsidRDefault="00BB7153" w:rsidP="00BB715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]</w:t>
            </w:r>
          </w:p>
          <w:p w:rsidR="00BB7153" w:rsidRPr="00AD5E3D" w:rsidRDefault="00E97E57" w:rsidP="007B4246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</w:t>
            </w:r>
            <w:r w:rsidR="00BB7153"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}}</w:t>
            </w:r>
          </w:p>
        </w:tc>
      </w:tr>
    </w:tbl>
    <w:p w:rsidR="007B4246" w:rsidRDefault="007B4246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7B4246" w:rsidRDefault="007B4246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16748" w:rsidRPr="00D31083" w:rsidRDefault="00716748" w:rsidP="00716748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58" w:name="_Toc117267731"/>
      <w:r w:rsidRPr="00716748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信用卡永久額度調整進度查詢</w:t>
      </w:r>
      <w:bookmarkEnd w:id="358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716748" w:rsidRPr="00AD5E3D" w:rsidTr="00622E50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6748" w:rsidRPr="00985A9F" w:rsidRDefault="00716748" w:rsidP="00622E50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716748">
              <w:rPr>
                <w:rFonts w:ascii="新細明體" w:eastAsia="新細明體" w:hAnsi="新細明體" w:cs="新細明體" w:hint="eastAsia"/>
                <w:lang w:val="en-GB"/>
              </w:rPr>
              <w:t>信用卡永久額度調整進度查詢</w:t>
            </w:r>
          </w:p>
        </w:tc>
      </w:tr>
      <w:tr w:rsidR="00716748" w:rsidRPr="00AD5E3D" w:rsidTr="00622E50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716748">
              <w:rPr>
                <w:rFonts w:asciiTheme="minorHAnsi" w:eastAsia="標楷體" w:hAnsiTheme="minorHAnsi" w:cstheme="minorHAnsi"/>
                <w:lang w:val="en-GB"/>
              </w:rPr>
              <w:t>PermanentAdjustApplyRecord</w:t>
            </w:r>
          </w:p>
        </w:tc>
      </w:tr>
    </w:tbl>
    <w:p w:rsidR="00716748" w:rsidRPr="00AD5E3D" w:rsidRDefault="00716748" w:rsidP="00716748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716748" w:rsidRPr="00AD5E3D" w:rsidRDefault="00716748" w:rsidP="00716748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59" w:name="_Toc11726773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59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716748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716748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Pr="00AD5E3D" w:rsidRDefault="00716748" w:rsidP="002339FA">
            <w:pPr>
              <w:pStyle w:val="af9"/>
              <w:numPr>
                <w:ilvl w:val="0"/>
                <w:numId w:val="17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Pr="00725E2E" w:rsidRDefault="00716748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Pr="001A39E6" w:rsidRDefault="00716748" w:rsidP="00622E50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</w:tbl>
    <w:p w:rsidR="00716748" w:rsidRPr="00725E2E" w:rsidRDefault="00716748" w:rsidP="00716748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716748" w:rsidRPr="00AD5E3D" w:rsidRDefault="00716748" w:rsidP="00716748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60" w:name="_Toc117267733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60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716748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716748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Pr="00AD5E3D" w:rsidRDefault="00716748" w:rsidP="002339FA">
            <w:pPr>
              <w:pStyle w:val="af9"/>
              <w:numPr>
                <w:ilvl w:val="0"/>
                <w:numId w:val="1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Pr="00AD5E3D" w:rsidRDefault="00195A18" w:rsidP="0071674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195A18">
              <w:rPr>
                <w:rFonts w:asciiTheme="minorHAnsi" w:hAnsiTheme="minorHAnsi" w:cstheme="minorHAnsi"/>
                <w:color w:val="1A1A1A"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Pr="00725E2E" w:rsidRDefault="000B6E09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Default="00195A18" w:rsidP="0071674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commentRangeStart w:id="361"/>
            <w:commentRangeStart w:id="362"/>
            <w:r w:rsidRPr="00195A18">
              <w:rPr>
                <w:rFonts w:ascii="新細明體" w:eastAsia="新細明體" w:hAnsi="新細明體" w:cs="新細明體" w:hint="eastAsia"/>
                <w:sz w:val="23"/>
                <w:szCs w:val="23"/>
              </w:rPr>
              <w:t>永調申請記錄</w:t>
            </w:r>
            <w:commentRangeEnd w:id="361"/>
            <w:r w:rsidR="00052600">
              <w:rPr>
                <w:rStyle w:val="aff"/>
              </w:rPr>
              <w:commentReference w:id="361"/>
            </w:r>
            <w:commentRangeEnd w:id="362"/>
            <w:r w:rsidR="00F658D0">
              <w:rPr>
                <w:rStyle w:val="aff"/>
              </w:rPr>
              <w:commentReference w:id="362"/>
            </w:r>
          </w:p>
          <w:p w:rsidR="00195A18" w:rsidRDefault="00195A18" w:rsidP="00195A1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{</w:t>
            </w:r>
          </w:p>
          <w:p w:rsidR="00195A18" w:rsidRDefault="00195A18" w:rsidP="00195A1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195A18">
              <w:rPr>
                <w:rFonts w:asciiTheme="minorHAnsi" w:eastAsia="標楷體" w:hAnsiTheme="minorHAnsi" w:cstheme="minorHAnsi"/>
                <w:color w:val="1A1A1A"/>
              </w:rPr>
              <w:t>ApplyDate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052600">
              <w:rPr>
                <w:rFonts w:asciiTheme="minorHAnsi" w:hAnsiTheme="minorHAnsi" w:cstheme="minorHAnsi" w:hint="eastAsia"/>
                <w:color w:val="FF0000"/>
              </w:rPr>
              <w:t>申請日期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195A18" w:rsidRDefault="00195A18" w:rsidP="00195A1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B3615">
              <w:rPr>
                <w:rFonts w:asciiTheme="minorHAnsi" w:hAnsiTheme="minorHAnsi" w:cstheme="minorHAnsi"/>
                <w:color w:val="1A1A1A"/>
              </w:rPr>
              <w:t>NewLine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Pr="00AB3615">
              <w:rPr>
                <w:rFonts w:asciiTheme="minorHAnsi" w:hAnsiTheme="minorHAnsi" w:cstheme="minorHAnsi"/>
                <w:color w:val="1A1A1A"/>
              </w:rPr>
              <w:t>decimal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 (</w:t>
            </w:r>
            <w:r w:rsidRPr="00AB3615">
              <w:rPr>
                <w:rFonts w:ascii="新細明體" w:eastAsia="新細明體" w:hAnsi="新細明體" w:cs="新細明體" w:hint="eastAsia"/>
                <w:sz w:val="23"/>
                <w:szCs w:val="23"/>
              </w:rPr>
              <w:t>調整後額度(單位千元)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195A18" w:rsidRDefault="00195A18" w:rsidP="00195A1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B3615">
              <w:rPr>
                <w:rFonts w:asciiTheme="minorHAnsi" w:hAnsiTheme="minorHAnsi" w:cstheme="minorHAnsi"/>
                <w:color w:val="1A1A1A"/>
              </w:rPr>
              <w:t>Line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Pr="00AB3615">
              <w:rPr>
                <w:rFonts w:asciiTheme="minorHAnsi" w:hAnsiTheme="minorHAnsi" w:cstheme="minorHAnsi"/>
                <w:color w:val="1A1A1A"/>
              </w:rPr>
              <w:t>decimal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 (</w:t>
            </w:r>
            <w:r w:rsidRPr="00AB3615">
              <w:rPr>
                <w:rFonts w:ascii="新細明體" w:eastAsia="新細明體" w:hAnsi="新細明體" w:cs="新細明體" w:hint="eastAsia"/>
                <w:sz w:val="23"/>
                <w:szCs w:val="23"/>
              </w:rPr>
              <w:t>調整前額度(單位千元)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195A18" w:rsidRDefault="00195A18" w:rsidP="00195A1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B3615">
              <w:rPr>
                <w:rFonts w:asciiTheme="minorHAnsi" w:hAnsiTheme="minorHAnsi" w:cstheme="minorHAnsi"/>
                <w:color w:val="1A1A1A"/>
              </w:rPr>
              <w:t>Status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052600">
              <w:rPr>
                <w:rFonts w:ascii="新細明體" w:eastAsia="新細明體" w:hAnsi="新細明體" w:cs="新細明體" w:hint="eastAsia"/>
                <w:color w:val="FF0000"/>
                <w:sz w:val="23"/>
                <w:szCs w:val="23"/>
              </w:rPr>
              <w:t>申請狀態</w:t>
            </w:r>
            <w:r>
              <w:rPr>
                <w:rFonts w:asciiTheme="minorHAnsi" w:hAnsiTheme="minorHAnsi" w:cstheme="minorHAnsi" w:hint="eastAsia"/>
                <w:color w:val="1A1A1A"/>
              </w:rPr>
              <w:t>)</w:t>
            </w:r>
          </w:p>
          <w:p w:rsidR="00195A18" w:rsidRPr="00716748" w:rsidRDefault="00195A18" w:rsidP="00195A1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}</w:t>
            </w:r>
          </w:p>
        </w:tc>
      </w:tr>
    </w:tbl>
    <w:p w:rsidR="00716748" w:rsidRPr="00AD5E3D" w:rsidRDefault="00716748" w:rsidP="00716748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716748" w:rsidRPr="00AD5E3D" w:rsidRDefault="00716748" w:rsidP="00716748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63" w:name="_Toc11726773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6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716748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716748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716748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716748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6748" w:rsidRPr="00AD5E3D" w:rsidRDefault="00716748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716748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 w:rsidR="006D532D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 w:rsidR="006D532D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},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716748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716748" w:rsidRPr="007B4246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"Items"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 [</w:t>
            </w:r>
          </w:p>
          <w:p w:rsidR="00716748" w:rsidRPr="007B4246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716748" w:rsidRPr="007B4246" w:rsidRDefault="00716748" w:rsidP="006B252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6B2521" w:rsidRPr="006B252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ApplyDate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B252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20220711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16748" w:rsidRPr="00BB7153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6B2521" w:rsidRPr="006B252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NewLine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B252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20000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16748" w:rsidRPr="00BB7153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6B2521" w:rsidRPr="006B252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Line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"1</w:t>
            </w:r>
            <w:r w:rsidR="006B252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0000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16748" w:rsidRPr="00BB7153" w:rsidRDefault="00716748" w:rsidP="006B252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6B2521" w:rsidRPr="006B252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Status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B2521" w:rsidRPr="006B252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受理中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716748" w:rsidRPr="007B4246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716748" w:rsidRPr="007B4246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716748" w:rsidRPr="007B4246" w:rsidRDefault="00716748" w:rsidP="006B252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6B2521" w:rsidRPr="006B252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ApplyDate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B252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20220713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16748" w:rsidRPr="00BB7153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6B2521" w:rsidRPr="006B252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NewLine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B252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30000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16748" w:rsidRPr="00BB7153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6B2521" w:rsidRPr="006B252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Line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</w:t>
            </w:r>
            <w:r w:rsidR="006B252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0000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716748" w:rsidRPr="00BB7153" w:rsidRDefault="00716748" w:rsidP="006B252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6B2521" w:rsidRPr="006B252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Status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B2521" w:rsidRPr="006B252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本次申請取消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716748" w:rsidRPr="007B4246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716748" w:rsidRPr="007B4246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]</w:t>
            </w:r>
          </w:p>
          <w:p w:rsidR="00716748" w:rsidRPr="00AD5E3D" w:rsidRDefault="0071674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}}</w:t>
            </w:r>
          </w:p>
        </w:tc>
      </w:tr>
    </w:tbl>
    <w:p w:rsidR="005A66D2" w:rsidRDefault="005A66D2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5A66D2" w:rsidRDefault="005A66D2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A66D2" w:rsidRPr="00D31083" w:rsidRDefault="005A66D2" w:rsidP="005A66D2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64" w:name="_Toc117267735"/>
      <w:r w:rsidRPr="005A66D2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取得預借現金資訊</w:t>
      </w:r>
      <w:bookmarkEnd w:id="364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5A66D2" w:rsidRPr="00AD5E3D" w:rsidTr="00622E50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66D2" w:rsidRPr="00985A9F" w:rsidRDefault="005A66D2" w:rsidP="00622E50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5A66D2">
              <w:rPr>
                <w:rFonts w:ascii="新細明體" w:eastAsia="新細明體" w:hAnsi="新細明體" w:cs="新細明體" w:hint="eastAsia"/>
                <w:lang w:val="en-GB"/>
              </w:rPr>
              <w:t>取得預借現金資訊</w:t>
            </w:r>
          </w:p>
        </w:tc>
      </w:tr>
      <w:tr w:rsidR="005A66D2" w:rsidRPr="00AD5E3D" w:rsidTr="00622E50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commentRangeStart w:id="365"/>
            <w:commentRangeStart w:id="366"/>
            <w:r w:rsidRPr="005A66D2">
              <w:rPr>
                <w:rFonts w:asciiTheme="minorHAnsi" w:eastAsia="標楷體" w:hAnsiTheme="minorHAnsi" w:cstheme="minorHAnsi"/>
                <w:lang w:val="en-GB"/>
              </w:rPr>
              <w:t>GetCashAdvanceApplyInfo</w:t>
            </w:r>
            <w:commentRangeEnd w:id="365"/>
            <w:r w:rsidR="006A5238">
              <w:rPr>
                <w:rStyle w:val="aff"/>
              </w:rPr>
              <w:commentReference w:id="365"/>
            </w:r>
            <w:commentRangeEnd w:id="366"/>
            <w:r w:rsidR="00F658D0">
              <w:rPr>
                <w:rStyle w:val="aff"/>
              </w:rPr>
              <w:commentReference w:id="366"/>
            </w:r>
          </w:p>
        </w:tc>
      </w:tr>
    </w:tbl>
    <w:p w:rsidR="005A66D2" w:rsidRPr="00AD5E3D" w:rsidRDefault="005A66D2" w:rsidP="005A66D2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5A66D2" w:rsidRPr="00AD5E3D" w:rsidRDefault="005A66D2" w:rsidP="005A66D2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67" w:name="_Toc11726773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67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19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725E2E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A39E6" w:rsidRDefault="005A66D2" w:rsidP="00622E50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19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A66D2">
              <w:rPr>
                <w:rFonts w:asciiTheme="minorHAnsi" w:hAnsiTheme="minorHAnsi" w:cstheme="minorHAnsi"/>
                <w:color w:val="1A1A1A"/>
              </w:rPr>
              <w:t>BankCode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725E2E" w:rsidRDefault="005A66D2" w:rsidP="00622E50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5A66D2">
              <w:rPr>
                <w:rFonts w:ascii="新細明體" w:eastAsia="新細明體" w:hAnsi="新細明體" w:cs="新細明體" w:hint="eastAsia"/>
                <w:lang w:val="en-GB"/>
              </w:rPr>
              <w:t>銀行代碼</w:t>
            </w:r>
          </w:p>
        </w:tc>
      </w:tr>
    </w:tbl>
    <w:p w:rsidR="005A66D2" w:rsidRPr="00725E2E" w:rsidRDefault="005A66D2" w:rsidP="005A66D2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5A66D2" w:rsidRPr="00AD5E3D" w:rsidRDefault="005A66D2" w:rsidP="005A66D2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68" w:name="_Toc117267737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68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2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commentRangeStart w:id="369"/>
            <w:commentRangeStart w:id="370"/>
            <w:r w:rsidRPr="005A66D2">
              <w:rPr>
                <w:rFonts w:asciiTheme="minorHAnsi" w:eastAsia="標楷體" w:hAnsiTheme="minorHAnsi" w:cstheme="minorHAnsi"/>
                <w:lang w:val="en-GB"/>
              </w:rPr>
              <w:t>CashLimit</w:t>
            </w:r>
            <w:commentRangeEnd w:id="369"/>
            <w:r w:rsidR="0063532A">
              <w:rPr>
                <w:rStyle w:val="aff"/>
              </w:rPr>
              <w:commentReference w:id="369"/>
            </w:r>
            <w:commentRangeEnd w:id="370"/>
            <w:r w:rsidR="00F658D0">
              <w:rPr>
                <w:rStyle w:val="aff"/>
              </w:rPr>
              <w:commentReference w:id="370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725E2E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716748" w:rsidRDefault="005A66D2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5A66D2">
              <w:rPr>
                <w:rFonts w:ascii="新細明體" w:eastAsia="新細明體" w:hAnsi="新細明體" w:cs="新細明體" w:hint="eastAsia"/>
                <w:sz w:val="23"/>
                <w:szCs w:val="23"/>
              </w:rPr>
              <w:t>預現信用額度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2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A66D2">
              <w:rPr>
                <w:rFonts w:asciiTheme="minorHAnsi" w:hAnsiTheme="minorHAnsi" w:cstheme="minorHAnsi"/>
                <w:color w:val="1A1A1A"/>
              </w:rPr>
              <w:t>CashAvailable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5A66D2">
              <w:rPr>
                <w:rFonts w:ascii="新細明體" w:eastAsia="新細明體" w:hAnsi="新細明體" w:cs="新細明體" w:hint="eastAsia"/>
                <w:sz w:val="23"/>
                <w:szCs w:val="23"/>
              </w:rPr>
              <w:t>預現可用額度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2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A66D2">
              <w:rPr>
                <w:rFonts w:asciiTheme="minorHAnsi" w:hAnsiTheme="minorHAnsi" w:cstheme="minorHAnsi"/>
                <w:color w:val="1A1A1A"/>
              </w:rPr>
              <w:t>CreditCardLimit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5A66D2">
              <w:rPr>
                <w:rFonts w:ascii="新細明體" w:eastAsia="新細明體" w:hAnsi="新細明體" w:cs="新細明體" w:hint="eastAsia"/>
                <w:sz w:val="23"/>
                <w:szCs w:val="23"/>
              </w:rPr>
              <w:t>卡片信用額度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2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A66D2">
              <w:rPr>
                <w:rFonts w:asciiTheme="minorHAnsi" w:hAnsiTheme="minorHAnsi" w:cstheme="minorHAnsi"/>
                <w:color w:val="1A1A1A"/>
              </w:rPr>
              <w:t>CreditAvailable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5A66D2">
              <w:rPr>
                <w:rFonts w:ascii="新細明體" w:eastAsia="新細明體" w:hAnsi="新細明體" w:cs="新細明體" w:hint="eastAsia"/>
                <w:sz w:val="23"/>
                <w:szCs w:val="23"/>
              </w:rPr>
              <w:t>卡片可用餘額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2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A66D2">
              <w:rPr>
                <w:rFonts w:asciiTheme="minorHAnsi" w:hAnsiTheme="minorHAnsi" w:cstheme="minorHAnsi"/>
                <w:color w:val="1A1A1A"/>
              </w:rPr>
              <w:t>AuthAmount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8448A8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8448A8">
              <w:rPr>
                <w:rFonts w:ascii="新細明體" w:eastAsia="新細明體" w:hAnsi="新細明體" w:cs="新細明體" w:hint="eastAsia"/>
                <w:sz w:val="23"/>
                <w:szCs w:val="23"/>
              </w:rPr>
              <w:t>已授權未請款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2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A66D2">
              <w:rPr>
                <w:rFonts w:asciiTheme="minorHAnsi" w:hAnsiTheme="minorHAnsi" w:cstheme="minorHAnsi"/>
                <w:color w:val="1A1A1A"/>
              </w:rPr>
              <w:t>CardList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8448A8" w:rsidP="005A66D2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8448A8">
              <w:rPr>
                <w:rFonts w:ascii="新細明體" w:eastAsia="新細明體" w:hAnsi="新細明體" w:cs="新細明體" w:hint="eastAsia"/>
                <w:sz w:val="23"/>
                <w:szCs w:val="23"/>
              </w:rPr>
              <w:t>卡片清單</w:t>
            </w:r>
          </w:p>
          <w:p w:rsidR="005A66D2" w:rsidRDefault="005A66D2" w:rsidP="005A66D2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{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CardNo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卡號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Name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卡片名稱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CardTypeCode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="005A59C4">
              <w:rPr>
                <w:rFonts w:asciiTheme="minorHAnsi" w:hAnsiTheme="minorHAnsi" w:cstheme="minorHAnsi" w:hint="eastAsia"/>
                <w:color w:val="1A1A1A"/>
              </w:rPr>
              <w:t>正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附卡代碼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CardTypeDesc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="005A59C4">
              <w:rPr>
                <w:rFonts w:asciiTheme="minorHAnsi" w:hAnsiTheme="minorHAnsi" w:cstheme="minorHAnsi" w:hint="eastAsia"/>
                <w:color w:val="1A1A1A"/>
              </w:rPr>
              <w:t>正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卡或附卡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CardFace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/>
                <w:color w:val="1A1A1A"/>
              </w:rPr>
              <w:t>Card Face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ProductCode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卡別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ExpDate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有效期限</w:t>
            </w:r>
            <w:r>
              <w:rPr>
                <w:rFonts w:asciiTheme="minorHAnsi" w:hAnsiTheme="minorHAnsi" w:cstheme="minorHAnsi" w:hint="eastAsia"/>
                <w:color w:val="1A1A1A"/>
              </w:rPr>
              <w:t>-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欄位格式【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MMYY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】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Pr="0070053C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CardBrand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卡別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(M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V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J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A)</w:t>
            </w:r>
            <w:r>
              <w:rPr>
                <w:rFonts w:asciiTheme="minorHAnsi" w:hAnsiTheme="minorHAnsi" w:cstheme="minorHAnsi" w:hint="eastAsia"/>
                <w:color w:val="1A1A1A"/>
              </w:rPr>
              <w:t>)</w:t>
            </w:r>
          </w:p>
          <w:p w:rsidR="005A66D2" w:rsidRPr="00195A18" w:rsidRDefault="005A66D2" w:rsidP="005A66D2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}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2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A66D2">
              <w:rPr>
                <w:rFonts w:asciiTheme="minorHAnsi" w:hAnsiTheme="minorHAnsi" w:cstheme="minorHAnsi"/>
                <w:color w:val="1A1A1A"/>
              </w:rPr>
              <w:t>BankList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8448A8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8448A8">
              <w:rPr>
                <w:rFonts w:ascii="新細明體" w:eastAsia="新細明體" w:hAnsi="新細明體" w:cs="新細明體" w:hint="eastAsia"/>
                <w:sz w:val="23"/>
                <w:szCs w:val="23"/>
              </w:rPr>
              <w:t>他行帳號清單</w:t>
            </w:r>
          </w:p>
          <w:p w:rsidR="008448A8" w:rsidRDefault="008448A8" w:rsidP="008448A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{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8448A8">
              <w:rPr>
                <w:rFonts w:asciiTheme="minorHAnsi" w:eastAsia="標楷體" w:hAnsiTheme="minorHAnsi" w:cstheme="minorHAnsi"/>
                <w:color w:val="1A1A1A"/>
              </w:rPr>
              <w:t>Id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5A66D2">
              <w:rPr>
                <w:rFonts w:ascii="新細明體" w:eastAsia="新細明體" w:hAnsi="新細明體" w:cs="新細明體" w:hint="eastAsia"/>
                <w:lang w:val="en-GB"/>
              </w:rPr>
              <w:t>銀行代碼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Name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5A66D2">
              <w:rPr>
                <w:rFonts w:ascii="新細明體" w:eastAsia="新細明體" w:hAnsi="新細明體" w:cs="新細明體" w:hint="eastAsia"/>
                <w:lang w:val="en-GB"/>
              </w:rPr>
              <w:t>銀行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名稱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8448A8" w:rsidRDefault="008448A8" w:rsidP="008448A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8448A8">
              <w:rPr>
                <w:rFonts w:asciiTheme="minorHAnsi" w:eastAsia="標楷體" w:hAnsiTheme="minorHAnsi" w:cstheme="minorHAnsi"/>
                <w:color w:val="1A1A1A"/>
              </w:rPr>
              <w:t>AccountLength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>
              <w:rPr>
                <w:rFonts w:asciiTheme="minorHAnsi" w:hAnsiTheme="minorHAnsi" w:cstheme="minorHAnsi" w:hint="eastAsia"/>
                <w:color w:val="1A1A1A"/>
              </w:rPr>
              <w:t>帳號長度</w:t>
            </w:r>
            <w:r>
              <w:rPr>
                <w:rFonts w:asciiTheme="minorHAnsi" w:hAnsiTheme="minorHAnsi" w:cstheme="minorHAnsi" w:hint="eastAsia"/>
                <w:color w:val="1A1A1A"/>
              </w:rPr>
              <w:t>)</w:t>
            </w:r>
          </w:p>
          <w:p w:rsidR="008448A8" w:rsidRPr="00195A18" w:rsidRDefault="008448A8" w:rsidP="008448A8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}</w:t>
            </w:r>
          </w:p>
        </w:tc>
      </w:tr>
      <w:tr w:rsidR="005A66D2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2339FA">
            <w:pPr>
              <w:pStyle w:val="af9"/>
              <w:numPr>
                <w:ilvl w:val="0"/>
                <w:numId w:val="2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207C1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commentRangeStart w:id="371"/>
            <w:commentRangeStart w:id="372"/>
            <w:commentRangeStart w:id="373"/>
            <w:r w:rsidRPr="005A66D2">
              <w:rPr>
                <w:rFonts w:asciiTheme="minorHAnsi" w:hAnsiTheme="minorHAnsi" w:cstheme="minorHAnsi"/>
                <w:color w:val="1A1A1A"/>
              </w:rPr>
              <w:t>IsChangeMobileNo</w:t>
            </w:r>
            <w:commentRangeEnd w:id="371"/>
            <w:r w:rsidR="001207C1">
              <w:rPr>
                <w:rStyle w:val="aff"/>
              </w:rPr>
              <w:commentReference w:id="371"/>
            </w:r>
            <w:commentRangeEnd w:id="372"/>
            <w:r w:rsidR="00F658D0">
              <w:rPr>
                <w:rStyle w:val="aff"/>
              </w:rPr>
              <w:commentReference w:id="372"/>
            </w:r>
            <w:commentRangeEnd w:id="373"/>
            <w:r w:rsidR="005F76BD">
              <w:rPr>
                <w:rStyle w:val="aff"/>
              </w:rPr>
              <w:commentReference w:id="373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Default="005A66D2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195A18" w:rsidRDefault="008448A8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8448A8">
              <w:rPr>
                <w:rFonts w:ascii="新細明體" w:eastAsia="新細明體" w:hAnsi="新細明體" w:cs="新細明體" w:hint="eastAsia"/>
                <w:sz w:val="23"/>
                <w:szCs w:val="23"/>
              </w:rPr>
              <w:t>最近是否變更手機號碼</w:t>
            </w:r>
          </w:p>
        </w:tc>
      </w:tr>
    </w:tbl>
    <w:p w:rsidR="005A66D2" w:rsidRPr="00AD5E3D" w:rsidRDefault="005A66D2" w:rsidP="005A66D2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5A66D2" w:rsidRPr="00AD5E3D" w:rsidRDefault="005A66D2" w:rsidP="005A66D2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74" w:name="_Toc11726773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74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5A66D2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5A66D2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5A66D2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A66D2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8448A8"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448A8" w:rsidRPr="00AD5E3D" w:rsidRDefault="008448A8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448A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BankCode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null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A66D2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66D2" w:rsidRPr="00AD5E3D" w:rsidRDefault="005A66D2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5A66D2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Pr="001872A9" w:rsidRDefault="005A66D2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8448A8" w:rsidRPr="00DC19D0" w:rsidRDefault="00DC19D0" w:rsidP="008448A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448A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CashLimit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120000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Pr="001872A9" w:rsidRDefault="008448A8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DC19D0" w:rsidRPr="00DC19D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CashAvailable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": </w:t>
            </w:r>
            <w:r w:rsidRPr="008448A8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20000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Pr="001872A9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448A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CreditCardLimit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DC19D0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60000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448A8" w:rsidRPr="001872A9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448A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CreditAvailable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DC19D0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100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8448A8" w:rsidRDefault="008448A8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448A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AuthAmount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66D2" w:rsidRPr="007B4246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DC19D0" w:rsidRPr="00DC19D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CardList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 [</w:t>
            </w:r>
          </w:p>
          <w:p w:rsidR="00DC19D0" w:rsidRPr="00C30F03" w:rsidRDefault="005A66D2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</w:t>
            </w:r>
            <w:r w:rsidR="00DC19D0"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DC19D0" w:rsidRPr="00C30F03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"4637111122223333"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"Name"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"MITSUI OUTLET PARK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御璽聯名卡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Pr="00C30F03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"CardTypeCode"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"PP"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"CardTypeDesc"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5A59C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正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"CardFace"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179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"ProductCode"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"228"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"ExpDate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1223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Pr="00C30F03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"CardBrand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V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DC19D0" w:rsidRPr="00C30F03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DC19D0" w:rsidRPr="00C30F03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DC19D0" w:rsidRPr="00C30F03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"5588111122223333"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"Name"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日圓雙幣卡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Pr="00C30F03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"CardTypeCode"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"PP"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"CardTypeDesc"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5A59C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正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"CardFace"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301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"ProductCode"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293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"ExpDate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0524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C19D0" w:rsidRPr="00C30F03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"CardBrand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J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DC19D0" w:rsidRDefault="00DC19D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</w:t>
            </w:r>
          </w:p>
          <w:p w:rsidR="005A66D2" w:rsidRDefault="005A66D2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]</w:t>
            </w:r>
            <w:r w:rsidR="00DC19D0">
              <w:rPr>
                <w:rFonts w:asciiTheme="minorHAnsi" w:hAnsiTheme="minorHAnsi" w:cstheme="minorHAnsi" w:hint="eastAsia"/>
                <w:kern w:val="0"/>
                <w:sz w:val="18"/>
                <w:szCs w:val="18"/>
              </w:rPr>
              <w:t>,</w:t>
            </w:r>
          </w:p>
          <w:p w:rsidR="00E07BF0" w:rsidRPr="001872A9" w:rsidRDefault="00DC19D0" w:rsidP="00E07BF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DC19D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BankList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[]</w:t>
            </w:r>
            <w:r w:rsidR="00E07BF0">
              <w:rPr>
                <w:rFonts w:asciiTheme="minorHAnsi" w:hAnsiTheme="minorHAnsi" w:cstheme="minorHAnsi" w:hint="eastAsia"/>
                <w:kern w:val="0"/>
                <w:sz w:val="18"/>
                <w:szCs w:val="18"/>
              </w:rPr>
              <w:t>,</w:t>
            </w:r>
          </w:p>
          <w:p w:rsidR="00DC19D0" w:rsidRPr="00DC19D0" w:rsidRDefault="00E07BF0" w:rsidP="00DC19D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07BF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IsChangeMobileNo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false</w:t>
            </w:r>
          </w:p>
          <w:p w:rsidR="00DC19D0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5A66D2" w:rsidRPr="00AD5E3D" w:rsidRDefault="005A66D2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AC7211" w:rsidRDefault="00AC7211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AC7211" w:rsidRDefault="00AC7211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AC7211" w:rsidRPr="00D31083" w:rsidRDefault="00AC7211" w:rsidP="00AC7211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75" w:name="_Toc117267739"/>
      <w:r w:rsidRPr="00AC7211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取得本行可轉帳的帳號清單</w:t>
      </w:r>
      <w:bookmarkEnd w:id="37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AC7211" w:rsidRPr="00AD5E3D" w:rsidTr="00622E50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7211" w:rsidRPr="00985A9F" w:rsidRDefault="00AC7211" w:rsidP="00622E50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AC7211">
              <w:rPr>
                <w:rFonts w:ascii="新細明體" w:eastAsia="新細明體" w:hAnsi="新細明體" w:cs="新細明體" w:hint="eastAsia"/>
                <w:lang w:val="en-GB"/>
              </w:rPr>
              <w:t>取得本行可轉帳的帳號清單</w:t>
            </w:r>
          </w:p>
        </w:tc>
      </w:tr>
      <w:tr w:rsidR="00AC7211" w:rsidRPr="00AD5E3D" w:rsidTr="00622E50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AC7211">
              <w:rPr>
                <w:rFonts w:asciiTheme="minorHAnsi" w:eastAsia="標楷體" w:hAnsiTheme="minorHAnsi" w:cstheme="minorHAnsi"/>
                <w:lang w:val="en-GB"/>
              </w:rPr>
              <w:t>TransferAccounts</w:t>
            </w:r>
          </w:p>
        </w:tc>
      </w:tr>
    </w:tbl>
    <w:p w:rsidR="00AC7211" w:rsidRPr="00AD5E3D" w:rsidRDefault="00AC7211" w:rsidP="00AC7211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C7211" w:rsidRPr="00AD5E3D" w:rsidRDefault="00AC7211" w:rsidP="00AC7211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76" w:name="_Toc11726774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76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C7211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AC7211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Pr="00AD5E3D" w:rsidRDefault="00AC7211" w:rsidP="002339FA">
            <w:pPr>
              <w:pStyle w:val="af9"/>
              <w:numPr>
                <w:ilvl w:val="0"/>
                <w:numId w:val="21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Pr="00725E2E" w:rsidRDefault="00AC7211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Pr="001A39E6" w:rsidRDefault="00AC7211" w:rsidP="00622E50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903A11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A11" w:rsidRPr="00AD5E3D" w:rsidRDefault="00903A11" w:rsidP="002339FA">
            <w:pPr>
              <w:pStyle w:val="af9"/>
              <w:numPr>
                <w:ilvl w:val="0"/>
                <w:numId w:val="21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A11" w:rsidRDefault="00903A11" w:rsidP="00622E50">
            <w:pPr>
              <w:jc w:val="both"/>
              <w:rPr>
                <w:rFonts w:asciiTheme="minorHAnsi" w:hAnsiTheme="minorHAnsi" w:cstheme="minorHAnsi" w:hint="eastAsia"/>
                <w:color w:val="1A1A1A"/>
              </w:rPr>
            </w:pPr>
            <w:r w:rsidRPr="00903A11">
              <w:rPr>
                <w:rFonts w:asciiTheme="minorHAnsi" w:hAnsiTheme="minorHAnsi" w:cstheme="minorHAnsi"/>
                <w:color w:val="1A1A1A"/>
              </w:rPr>
              <w:t>IsLimitFunction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A11" w:rsidRPr="00AD5E3D" w:rsidRDefault="00903A11" w:rsidP="00622E50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A11" w:rsidRPr="00725E2E" w:rsidRDefault="00903A11" w:rsidP="00622E50">
            <w:pPr>
              <w:jc w:val="both"/>
              <w:rPr>
                <w:rFonts w:ascii="新細明體" w:eastAsia="新細明體" w:hAnsi="新細明體" w:cs="新細明體" w:hint="eastAsia"/>
                <w:lang w:val="en-GB"/>
              </w:rPr>
            </w:pPr>
            <w:r w:rsidRPr="00903A11">
              <w:rPr>
                <w:rFonts w:ascii="新細明體" w:eastAsia="新細明體" w:hAnsi="新細明體" w:cs="新細明體"/>
              </w:rPr>
              <w:t>是否為限制特定會員的功能(Ex:大咖預借現金)</w:t>
            </w:r>
          </w:p>
        </w:tc>
      </w:tr>
    </w:tbl>
    <w:p w:rsidR="00AC7211" w:rsidRPr="00725E2E" w:rsidRDefault="00AC7211" w:rsidP="00AC7211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AC7211" w:rsidRPr="00AD5E3D" w:rsidRDefault="00AC7211" w:rsidP="00AC7211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77" w:name="_Toc117267741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77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C7211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AC7211" w:rsidRPr="00AD5E3D" w:rsidTr="00622E50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Pr="00AD5E3D" w:rsidRDefault="00AC7211" w:rsidP="002339FA">
            <w:pPr>
              <w:pStyle w:val="af9"/>
              <w:numPr>
                <w:ilvl w:val="0"/>
                <w:numId w:val="22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C7211">
              <w:rPr>
                <w:rFonts w:asciiTheme="minorHAnsi" w:eastAsia="標楷體" w:hAnsiTheme="minorHAnsi" w:cstheme="minorHAnsi"/>
                <w:lang w:val="en-GB"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Pr="00725E2E" w:rsidRDefault="00AC7211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Default="00AC7211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AC7211">
              <w:rPr>
                <w:rFonts w:ascii="新細明體" w:eastAsia="新細明體" w:hAnsi="新細明體" w:cs="新細明體" w:hint="eastAsia"/>
                <w:sz w:val="23"/>
                <w:szCs w:val="23"/>
              </w:rPr>
              <w:t>可轉帳的帳號清單</w:t>
            </w:r>
          </w:p>
          <w:p w:rsidR="00AC7211" w:rsidRDefault="00AC7211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{</w:t>
            </w:r>
          </w:p>
          <w:p w:rsidR="00AC7211" w:rsidRDefault="00AC7211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C7211">
              <w:rPr>
                <w:rFonts w:asciiTheme="minorHAnsi" w:eastAsia="標楷體" w:hAnsiTheme="minorHAnsi" w:cstheme="minorHAnsi"/>
                <w:color w:val="1A1A1A"/>
              </w:rPr>
              <w:t>AccountNo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>
              <w:rPr>
                <w:rFonts w:asciiTheme="minorHAnsi" w:hAnsiTheme="minorHAnsi" w:cstheme="minorHAnsi" w:hint="eastAsia"/>
                <w:color w:val="1A1A1A"/>
              </w:rPr>
              <w:t>帳</w:t>
            </w:r>
            <w:r w:rsidR="00315B37">
              <w:rPr>
                <w:rFonts w:asciiTheme="minorHAnsi" w:hAnsiTheme="minorHAnsi" w:cstheme="minorHAnsi" w:hint="eastAsia"/>
                <w:color w:val="1A1A1A"/>
              </w:rPr>
              <w:t>戶</w:t>
            </w:r>
            <w:r>
              <w:rPr>
                <w:rFonts w:asciiTheme="minorHAnsi" w:hAnsiTheme="minorHAnsi" w:cstheme="minorHAnsi" w:hint="eastAsia"/>
                <w:color w:val="1A1A1A"/>
              </w:rPr>
              <w:t>)</w:t>
            </w:r>
            <w:r w:rsidR="00315B37">
              <w:rPr>
                <w:rFonts w:asciiTheme="minorHAnsi" w:hAnsiTheme="minorHAnsi" w:cstheme="minorHAnsi" w:hint="eastAsia"/>
                <w:color w:val="1A1A1A"/>
              </w:rPr>
              <w:t>,</w:t>
            </w:r>
          </w:p>
          <w:p w:rsidR="00315B37" w:rsidRDefault="00315B37" w:rsidP="00622E50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315B37">
              <w:rPr>
                <w:rFonts w:asciiTheme="minorHAnsi" w:eastAsia="標楷體" w:hAnsiTheme="minorHAnsi" w:cstheme="minorHAnsi"/>
                <w:color w:val="1A1A1A"/>
              </w:rPr>
              <w:t>AccountName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>
              <w:rPr>
                <w:rFonts w:asciiTheme="minorHAnsi" w:hAnsiTheme="minorHAnsi" w:cstheme="minorHAnsi" w:hint="eastAsia"/>
                <w:color w:val="1A1A1A"/>
              </w:rPr>
              <w:t>帳戶名稱</w:t>
            </w:r>
            <w:r>
              <w:rPr>
                <w:rFonts w:asciiTheme="minorHAnsi" w:hAnsiTheme="minorHAnsi" w:cstheme="minorHAnsi" w:hint="eastAsia"/>
                <w:color w:val="1A1A1A"/>
              </w:rPr>
              <w:t>)</w:t>
            </w:r>
          </w:p>
          <w:p w:rsidR="00AC7211" w:rsidRPr="00716748" w:rsidRDefault="00AC7211" w:rsidP="00622E50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}</w:t>
            </w:r>
          </w:p>
        </w:tc>
      </w:tr>
    </w:tbl>
    <w:p w:rsidR="00AC7211" w:rsidRPr="00AD5E3D" w:rsidRDefault="00AC7211" w:rsidP="00AC7211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C7211" w:rsidRPr="00AD5E3D" w:rsidRDefault="00AC7211" w:rsidP="00AC7211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78" w:name="_Toc11726774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78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AC7211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AC7211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C7211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C7211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211" w:rsidRPr="00AD5E3D" w:rsidRDefault="00AC7211" w:rsidP="00622E50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AC7211" w:rsidRPr="00AD5E3D" w:rsidTr="00622E50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},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0D24EA" w:rsidRPr="000D24EA" w:rsidRDefault="00AC7211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0D24EA" w:rsidRPr="007B4246" w:rsidRDefault="000D24EA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"Items"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 [</w:t>
            </w:r>
          </w:p>
          <w:p w:rsidR="000D24EA" w:rsidRPr="007B4246" w:rsidRDefault="000D24EA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0D24EA" w:rsidRDefault="000D24EA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0D24E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AccountNo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D24EA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00100460185231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315B37"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15B37" w:rsidRPr="00BB7153" w:rsidRDefault="00315B37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"AccountN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ame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315B37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一般活期儲蓄存款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0D24EA" w:rsidRPr="007B4246" w:rsidRDefault="000D24EA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0D24EA" w:rsidRPr="007B4246" w:rsidRDefault="000D24EA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315B37" w:rsidRDefault="000D24EA" w:rsidP="00315B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0D24E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AccountNo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D24EA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20100460185231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315B37"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0D24EA" w:rsidRPr="00BB7153" w:rsidRDefault="00315B37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"AccountN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ame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315B37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外幣組合存款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0D24EA" w:rsidRPr="007B4246" w:rsidRDefault="000D24EA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AC7211" w:rsidRPr="00DC19D0" w:rsidRDefault="000D24EA" w:rsidP="000D24E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]</w:t>
            </w:r>
          </w:p>
          <w:p w:rsidR="00AC7211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AC7211" w:rsidRPr="00AD5E3D" w:rsidRDefault="00AC7211" w:rsidP="00622E5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F54626" w:rsidRDefault="00F54626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F54626" w:rsidRDefault="00F54626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54626" w:rsidRPr="00D31083" w:rsidRDefault="00F54626" w:rsidP="00F54626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79" w:name="_Toc117267743"/>
      <w:r w:rsidRPr="00F54626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線上預借現金申請</w:t>
      </w:r>
      <w:bookmarkEnd w:id="37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F54626" w:rsidRPr="00AD5E3D" w:rsidTr="00A802E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4626" w:rsidRPr="00985A9F" w:rsidRDefault="00F54626" w:rsidP="00A802E9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F54626">
              <w:rPr>
                <w:rFonts w:ascii="新細明體" w:eastAsia="新細明體" w:hAnsi="新細明體" w:cs="新細明體" w:hint="eastAsia"/>
                <w:lang w:val="en-GB"/>
              </w:rPr>
              <w:t>線上預借現金申請</w:t>
            </w:r>
          </w:p>
        </w:tc>
      </w:tr>
      <w:tr w:rsidR="00F54626" w:rsidRPr="00AD5E3D" w:rsidTr="00A802E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Account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F54626">
              <w:rPr>
                <w:rFonts w:asciiTheme="minorHAnsi" w:eastAsia="標楷體" w:hAnsiTheme="minorHAnsi" w:cstheme="minorHAnsi"/>
                <w:lang w:val="en-GB"/>
              </w:rPr>
              <w:t>ApplyCashAdvance</w:t>
            </w:r>
          </w:p>
        </w:tc>
      </w:tr>
    </w:tbl>
    <w:p w:rsidR="00F54626" w:rsidRPr="00AD5E3D" w:rsidRDefault="00F54626" w:rsidP="00F54626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F54626" w:rsidRPr="00AD5E3D" w:rsidRDefault="00F54626" w:rsidP="00F54626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80" w:name="_Toc11726774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80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2339FA">
            <w:pPr>
              <w:pStyle w:val="af9"/>
              <w:numPr>
                <w:ilvl w:val="0"/>
                <w:numId w:val="2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725E2E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1A39E6" w:rsidRDefault="00F54626" w:rsidP="00A802E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2339FA">
            <w:pPr>
              <w:pStyle w:val="af9"/>
              <w:numPr>
                <w:ilvl w:val="0"/>
                <w:numId w:val="2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54626">
              <w:rPr>
                <w:rFonts w:asciiTheme="minorHAnsi" w:hAnsiTheme="minorHAnsi" w:cstheme="minorHAnsi"/>
                <w:color w:val="1A1A1A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7396F">
              <w:rPr>
                <w:rFonts w:ascii="新細明體" w:eastAsia="新細明體" w:hAnsi="新細明體" w:cs="新細明體" w:hint="eastAsia"/>
                <w:lang w:val="en-GB"/>
              </w:rPr>
              <w:t>卡號</w:t>
            </w:r>
          </w:p>
        </w:tc>
      </w:tr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2339FA">
            <w:pPr>
              <w:pStyle w:val="af9"/>
              <w:numPr>
                <w:ilvl w:val="0"/>
                <w:numId w:val="2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54626">
              <w:rPr>
                <w:rFonts w:asciiTheme="minorHAnsi" w:hAnsiTheme="minorHAnsi" w:cstheme="minorHAnsi"/>
                <w:color w:val="1A1A1A"/>
              </w:rPr>
              <w:t>ExpiryDate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7396F">
              <w:rPr>
                <w:rFonts w:ascii="新細明體" w:eastAsia="新細明體" w:hAnsi="新細明體" w:cs="新細明體" w:hint="eastAsia"/>
                <w:lang w:val="en-GB"/>
              </w:rPr>
              <w:t>有效期限 MMYY</w:t>
            </w:r>
          </w:p>
        </w:tc>
      </w:tr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2339FA">
            <w:pPr>
              <w:pStyle w:val="af9"/>
              <w:numPr>
                <w:ilvl w:val="0"/>
                <w:numId w:val="2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commentRangeStart w:id="381"/>
            <w:commentRangeStart w:id="382"/>
            <w:r w:rsidRPr="00F54626">
              <w:rPr>
                <w:rFonts w:asciiTheme="minorHAnsi" w:hAnsiTheme="minorHAnsi" w:cstheme="minorHAnsi"/>
                <w:color w:val="1A1A1A"/>
              </w:rPr>
              <w:t>PIN</w:t>
            </w:r>
            <w:commentRangeEnd w:id="381"/>
            <w:r w:rsidR="004B5532">
              <w:rPr>
                <w:rStyle w:val="aff"/>
              </w:rPr>
              <w:commentReference w:id="381"/>
            </w:r>
            <w:commentRangeEnd w:id="382"/>
            <w:r w:rsidR="00F658D0">
              <w:rPr>
                <w:rStyle w:val="aff"/>
              </w:rPr>
              <w:commentReference w:id="382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7396F">
              <w:rPr>
                <w:rFonts w:ascii="新細明體" w:eastAsia="新細明體" w:hAnsi="新細明體" w:cs="新細明體" w:hint="eastAsia"/>
                <w:lang w:val="en-GB"/>
              </w:rPr>
              <w:t>預借現金密碼</w:t>
            </w:r>
          </w:p>
        </w:tc>
      </w:tr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2339FA">
            <w:pPr>
              <w:pStyle w:val="af9"/>
              <w:numPr>
                <w:ilvl w:val="0"/>
                <w:numId w:val="2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54626">
              <w:rPr>
                <w:rFonts w:asciiTheme="minorHAnsi" w:hAnsiTheme="minorHAnsi" w:cstheme="minorHAnsi"/>
                <w:color w:val="1A1A1A"/>
              </w:rPr>
              <w:t>TransBankCode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Default="0077396F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7396F">
              <w:rPr>
                <w:rFonts w:ascii="新細明體" w:eastAsia="新細明體" w:hAnsi="新細明體" w:cs="新細明體" w:hint="eastAsia"/>
                <w:lang w:val="en-GB"/>
              </w:rPr>
              <w:t>轉入行庫代號</w:t>
            </w:r>
          </w:p>
          <w:p w:rsidR="00B637A7" w:rsidRPr="00725E2E" w:rsidRDefault="00B637A7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>
              <w:rPr>
                <w:rFonts w:ascii="新細明體" w:eastAsia="新細明體" w:hAnsi="新細明體" w:cs="新細明體" w:hint="eastAsia"/>
                <w:lang w:val="en-GB"/>
              </w:rPr>
              <w:t>他行請帶入行號+分行號</w:t>
            </w:r>
          </w:p>
        </w:tc>
      </w:tr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2339FA">
            <w:pPr>
              <w:pStyle w:val="af9"/>
              <w:numPr>
                <w:ilvl w:val="0"/>
                <w:numId w:val="2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54626">
              <w:rPr>
                <w:rFonts w:asciiTheme="minorHAnsi" w:hAnsiTheme="minorHAnsi" w:cstheme="minorHAnsi"/>
                <w:color w:val="1A1A1A"/>
              </w:rPr>
              <w:t>TransAccount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7396F">
              <w:rPr>
                <w:rFonts w:ascii="新細明體" w:eastAsia="新細明體" w:hAnsi="新細明體" w:cs="新細明體" w:hint="eastAsia"/>
                <w:lang w:val="en-GB"/>
              </w:rPr>
              <w:t>轉入行庫帳號</w:t>
            </w:r>
          </w:p>
        </w:tc>
      </w:tr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2339FA">
            <w:pPr>
              <w:pStyle w:val="af9"/>
              <w:numPr>
                <w:ilvl w:val="0"/>
                <w:numId w:val="2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54626">
              <w:rPr>
                <w:rFonts w:asciiTheme="minorHAnsi" w:hAnsiTheme="minorHAnsi" w:cstheme="minorHAnsi"/>
                <w:color w:val="1A1A1A"/>
              </w:rPr>
              <w:t>Amount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/>
                <w:color w:val="1A1A1A"/>
              </w:rPr>
              <w:t>I</w:t>
            </w:r>
            <w:r>
              <w:rPr>
                <w:rFonts w:asciiTheme="minorHAnsi" w:hAnsiTheme="minorHAnsi" w:cstheme="minorHAnsi" w:hint="eastAsia"/>
                <w:color w:val="1A1A1A"/>
              </w:rPr>
              <w:t>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7396F">
              <w:rPr>
                <w:rFonts w:ascii="新細明體" w:eastAsia="新細明體" w:hAnsi="新細明體" w:cs="新細明體" w:hint="eastAsia"/>
                <w:lang w:val="en-GB"/>
              </w:rPr>
              <w:t>預現金額</w:t>
            </w:r>
          </w:p>
        </w:tc>
      </w:tr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2339FA">
            <w:pPr>
              <w:pStyle w:val="af9"/>
              <w:numPr>
                <w:ilvl w:val="0"/>
                <w:numId w:val="2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54626">
              <w:rPr>
                <w:rFonts w:asciiTheme="minorHAnsi" w:hAnsiTheme="minorHAnsi" w:cstheme="minorHAnsi"/>
                <w:color w:val="1A1A1A"/>
              </w:rPr>
              <w:t>PinType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F54626" w:rsidRDefault="00F54626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7396F">
              <w:rPr>
                <w:rFonts w:ascii="新細明體" w:eastAsia="新細明體" w:hAnsi="新細明體" w:cs="新細明體" w:hint="eastAsia"/>
                <w:lang w:val="en-GB"/>
              </w:rPr>
              <w:t>預借現金密碼類型(1:預借現金密碼; 2:OTP)</w:t>
            </w:r>
          </w:p>
        </w:tc>
      </w:tr>
    </w:tbl>
    <w:p w:rsidR="00F54626" w:rsidRPr="00725E2E" w:rsidRDefault="00F54626" w:rsidP="00F54626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F54626" w:rsidRPr="00AD5E3D" w:rsidRDefault="00F54626" w:rsidP="00F54626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83" w:name="_Toc117267745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83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F54626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77396F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2339FA">
            <w:pPr>
              <w:pStyle w:val="af9"/>
              <w:numPr>
                <w:ilvl w:val="0"/>
                <w:numId w:val="2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725E2E" w:rsidRDefault="0077396F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是否成功</w:t>
            </w:r>
          </w:p>
        </w:tc>
      </w:tr>
      <w:tr w:rsidR="0077396F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2339FA">
            <w:pPr>
              <w:pStyle w:val="af9"/>
              <w:numPr>
                <w:ilvl w:val="0"/>
                <w:numId w:val="2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725E2E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25E2E">
              <w:rPr>
                <w:rFonts w:asciiTheme="minorHAnsi" w:eastAsia="標楷體" w:hAnsiTheme="minorHAnsi" w:cstheme="minorHAnsi"/>
                <w:color w:val="1A1A1A"/>
              </w:rPr>
              <w:t>RefNo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Default="0077396F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25E2E">
              <w:rPr>
                <w:rFonts w:ascii="新細明體" w:eastAsia="新細明體" w:hAnsi="新細明體" w:cs="新細明體" w:hint="eastAsia"/>
                <w:sz w:val="23"/>
                <w:szCs w:val="23"/>
              </w:rPr>
              <w:t>交易編號</w:t>
            </w:r>
          </w:p>
        </w:tc>
      </w:tr>
      <w:tr w:rsidR="0077396F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2339FA">
            <w:pPr>
              <w:pStyle w:val="af9"/>
              <w:numPr>
                <w:ilvl w:val="0"/>
                <w:numId w:val="2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4B5532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commentRangeStart w:id="384"/>
            <w:commentRangeStart w:id="385"/>
            <w:r w:rsidRPr="004B5532">
              <w:rPr>
                <w:rFonts w:asciiTheme="minorHAnsi" w:eastAsia="標楷體" w:hAnsiTheme="minorHAnsi" w:cstheme="minorHAnsi"/>
                <w:color w:val="FF0000"/>
              </w:rPr>
              <w:t>ResultCode</w:t>
            </w:r>
            <w:commentRangeEnd w:id="384"/>
            <w:r w:rsidR="004B5532">
              <w:rPr>
                <w:rStyle w:val="aff"/>
              </w:rPr>
              <w:commentReference w:id="384"/>
            </w:r>
            <w:commentRangeEnd w:id="385"/>
            <w:r w:rsidR="00F658D0">
              <w:rPr>
                <w:rStyle w:val="aff"/>
              </w:rPr>
              <w:commentReference w:id="385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E" w:rsidRPr="00725E2E" w:rsidRDefault="0077396F" w:rsidP="00F03166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7396F">
              <w:rPr>
                <w:rFonts w:ascii="新細明體" w:eastAsia="新細明體" w:hAnsi="新細明體" w:cs="新細明體" w:hint="eastAsia"/>
                <w:sz w:val="23"/>
                <w:szCs w:val="23"/>
              </w:rPr>
              <w:t>本行預現：第一段電文(WB22)的結果碼</w:t>
            </w:r>
            <w:r w:rsidR="00F03166" w:rsidRPr="00725E2E">
              <w:rPr>
                <w:rFonts w:ascii="新細明體" w:eastAsia="新細明體" w:hAnsi="新細明體" w:cs="新細明體"/>
                <w:sz w:val="23"/>
                <w:szCs w:val="23"/>
              </w:rPr>
              <w:t xml:space="preserve"> </w:t>
            </w:r>
          </w:p>
        </w:tc>
      </w:tr>
      <w:tr w:rsidR="0077396F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2339FA">
            <w:pPr>
              <w:pStyle w:val="af9"/>
              <w:numPr>
                <w:ilvl w:val="0"/>
                <w:numId w:val="2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4B5532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4B5532">
              <w:rPr>
                <w:rFonts w:asciiTheme="minorHAnsi" w:eastAsia="標楷體" w:hAnsiTheme="minorHAnsi" w:cstheme="minorHAnsi"/>
                <w:color w:val="FF0000"/>
              </w:rPr>
              <w:t>ResultMessage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35" w:rsidRPr="00725E2E" w:rsidRDefault="0077396F" w:rsidP="00F03166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7396F">
              <w:rPr>
                <w:rFonts w:ascii="新細明體" w:eastAsia="新細明體" w:hAnsi="新細明體" w:cs="新細明體" w:hint="eastAsia"/>
                <w:sz w:val="23"/>
                <w:szCs w:val="23"/>
              </w:rPr>
              <w:t>本行預現：第一段電文(WB22)的結果訊息</w:t>
            </w:r>
            <w:r w:rsidR="00F03166" w:rsidRPr="00725E2E">
              <w:rPr>
                <w:rFonts w:ascii="新細明體" w:eastAsia="新細明體" w:hAnsi="新細明體" w:cs="新細明體"/>
                <w:sz w:val="23"/>
                <w:szCs w:val="23"/>
              </w:rPr>
              <w:t xml:space="preserve"> </w:t>
            </w:r>
          </w:p>
        </w:tc>
      </w:tr>
      <w:tr w:rsidR="0077396F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2339FA">
            <w:pPr>
              <w:pStyle w:val="af9"/>
              <w:numPr>
                <w:ilvl w:val="0"/>
                <w:numId w:val="2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4B5532" w:rsidRDefault="0077396F" w:rsidP="00A802E9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4B5532">
              <w:rPr>
                <w:rFonts w:asciiTheme="minorHAnsi" w:eastAsia="標楷體" w:hAnsiTheme="minorHAnsi" w:cstheme="minorHAnsi"/>
                <w:color w:val="FF0000"/>
              </w:rPr>
              <w:t>ResultCode</w:t>
            </w:r>
            <w:r w:rsidRPr="004B5532">
              <w:rPr>
                <w:rFonts w:asciiTheme="minorHAnsi" w:hAnsiTheme="minorHAnsi" w:cstheme="minorHAnsi" w:hint="eastAsia"/>
                <w:color w:val="FF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7396F">
              <w:rPr>
                <w:rFonts w:ascii="新細明體" w:eastAsia="新細明體" w:hAnsi="新細明體" w:cs="新細明體" w:hint="eastAsia"/>
                <w:sz w:val="23"/>
                <w:szCs w:val="23"/>
              </w:rPr>
              <w:t>本行預現：第二段電文(TRANSAD)的結果碼</w:t>
            </w:r>
          </w:p>
        </w:tc>
      </w:tr>
      <w:tr w:rsidR="0077396F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2339FA">
            <w:pPr>
              <w:pStyle w:val="af9"/>
              <w:numPr>
                <w:ilvl w:val="0"/>
                <w:numId w:val="2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4B5532" w:rsidRDefault="0077396F" w:rsidP="00A802E9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4B5532">
              <w:rPr>
                <w:rFonts w:asciiTheme="minorHAnsi" w:eastAsia="標楷體" w:hAnsiTheme="minorHAnsi" w:cstheme="minorHAnsi"/>
                <w:color w:val="FF0000"/>
              </w:rPr>
              <w:t>ResultMessage</w:t>
            </w:r>
            <w:r w:rsidRPr="004B5532">
              <w:rPr>
                <w:rFonts w:asciiTheme="minorHAnsi" w:hAnsiTheme="minorHAnsi" w:cstheme="minorHAnsi" w:hint="eastAsia"/>
                <w:color w:val="FF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7396F">
              <w:rPr>
                <w:rFonts w:ascii="新細明體" w:eastAsia="新細明體" w:hAnsi="新細明體" w:cs="新細明體" w:hint="eastAsia"/>
                <w:sz w:val="23"/>
                <w:szCs w:val="23"/>
              </w:rPr>
              <w:t>本行預現：第二段電文(TRANSAD)的結果訊息</w:t>
            </w:r>
          </w:p>
        </w:tc>
      </w:tr>
      <w:tr w:rsidR="0077396F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2339FA">
            <w:pPr>
              <w:pStyle w:val="af9"/>
              <w:numPr>
                <w:ilvl w:val="0"/>
                <w:numId w:val="2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77396F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7396F">
              <w:rPr>
                <w:rFonts w:asciiTheme="minorHAnsi" w:eastAsia="標楷體" w:hAnsiTheme="minorHAnsi" w:cstheme="minorHAnsi"/>
                <w:color w:val="1A1A1A"/>
              </w:rPr>
              <w:t>IsPinError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AD5E3D" w:rsidRDefault="0077396F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7396F">
              <w:rPr>
                <w:rFonts w:asciiTheme="minorHAnsi" w:eastAsia="標楷體" w:hAnsiTheme="minorHAnsi" w:cstheme="minorHAnsi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96F" w:rsidRPr="00725E2E" w:rsidRDefault="0077396F" w:rsidP="00A802E9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77396F">
              <w:rPr>
                <w:rFonts w:ascii="新細明體" w:eastAsia="新細明體" w:hAnsi="新細明體" w:cs="新細明體" w:hint="eastAsia"/>
                <w:sz w:val="23"/>
                <w:szCs w:val="23"/>
              </w:rPr>
              <w:t>是否為預現密碼或簡訊動態密碼錯誤</w:t>
            </w:r>
          </w:p>
        </w:tc>
      </w:tr>
    </w:tbl>
    <w:p w:rsidR="00F54626" w:rsidRPr="00AD5E3D" w:rsidRDefault="00F54626" w:rsidP="00F54626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F54626" w:rsidRPr="00AD5E3D" w:rsidRDefault="00F54626" w:rsidP="00F54626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86" w:name="_Toc11726774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86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F54626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F54626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F54626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117E8" w:rsidRDefault="00F54626" w:rsidP="00A117E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A117E8"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117E8" w:rsidRDefault="00A117E8" w:rsidP="00A117E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117E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CardNo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543376000557170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117E8" w:rsidRDefault="00A117E8" w:rsidP="00A117E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117E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ExpiryDate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1223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117E8" w:rsidRDefault="00A117E8" w:rsidP="00A117E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117E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PIN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2917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117E8" w:rsidRDefault="00A117E8" w:rsidP="00A117E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117E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TransBankCode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117E8" w:rsidRDefault="00A117E8" w:rsidP="00A117E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117E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TransAccount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0270049108170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117E8" w:rsidRDefault="00A117E8" w:rsidP="00A117E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117E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Amount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1000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117E8" w:rsidRDefault="00A117E8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117E8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PinType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54626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54626" w:rsidRPr="00AD5E3D" w:rsidRDefault="00F54626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lastRenderedPageBreak/>
              <w:t>Response</w:t>
            </w:r>
          </w:p>
        </w:tc>
      </w:tr>
      <w:tr w:rsidR="00F54626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Default="00F54626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A13E0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Success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RefNo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61D12E105954F0A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ResultCode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ResultMessage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ResultCode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2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ResultMessage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2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IsPinError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false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Pr="001872A9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"AuthKeys"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[</w:t>
            </w:r>
          </w:p>
          <w:p w:rsidR="005A13E0" w:rsidRPr="001872A9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365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5A13E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Auth1_5</w:t>
            </w:r>
            <w:r w:rsidRPr="00D365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A13E0" w:rsidRPr="001872A9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365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"OTP"</w:t>
            </w:r>
          </w:p>
          <w:p w:rsidR="005A13E0" w:rsidRPr="001872A9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D365D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]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,</w:t>
            </w:r>
          </w:p>
          <w:p w:rsidR="005A13E0" w:rsidRDefault="005A13E0" w:rsidP="005A13E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1872A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"IsClearAuthData": </w:t>
            </w:r>
            <w:r w:rsidRPr="00D365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true</w:t>
            </w:r>
          </w:p>
          <w:p w:rsidR="00F54626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F54626" w:rsidRPr="00AD5E3D" w:rsidRDefault="00F54626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5C7027" w:rsidRDefault="005C7027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5C7027" w:rsidRDefault="005C7027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C7027" w:rsidRPr="00D31083" w:rsidRDefault="005C7027" w:rsidP="005C7027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87" w:name="_Toc117267747"/>
      <w:r w:rsidRPr="005C7027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查詢手機號碼</w:t>
      </w:r>
      <w:bookmarkEnd w:id="387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5C7027" w:rsidRPr="00AD5E3D" w:rsidTr="00A802E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7027" w:rsidRPr="00985A9F" w:rsidRDefault="005C7027" w:rsidP="00A802E9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5C7027">
              <w:rPr>
                <w:rFonts w:ascii="新細明體" w:eastAsia="新細明體" w:hAnsi="新細明體" w:cs="新細明體" w:hint="eastAsia"/>
                <w:lang w:val="en-GB"/>
              </w:rPr>
              <w:t>查詢手機號碼</w:t>
            </w:r>
          </w:p>
        </w:tc>
      </w:tr>
      <w:tr w:rsidR="005C7027" w:rsidRPr="00AD5E3D" w:rsidTr="00A802E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5C7027">
              <w:rPr>
                <w:rFonts w:asciiTheme="minorHAnsi" w:hAnsiTheme="minorHAnsi" w:cstheme="minorHAnsi"/>
                <w:lang w:val="en-GB"/>
              </w:rPr>
              <w:t>Member/QueryMobile</w:t>
            </w:r>
          </w:p>
        </w:tc>
      </w:tr>
    </w:tbl>
    <w:p w:rsidR="005C7027" w:rsidRPr="00AD5E3D" w:rsidRDefault="005C7027" w:rsidP="005C7027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5C7027" w:rsidRPr="00AD5E3D" w:rsidRDefault="005C7027" w:rsidP="005C702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88" w:name="_Toc11726774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88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5C7027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5C7027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AD5E3D" w:rsidRDefault="005C7027" w:rsidP="002339FA">
            <w:pPr>
              <w:pStyle w:val="af9"/>
              <w:numPr>
                <w:ilvl w:val="0"/>
                <w:numId w:val="25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725E2E" w:rsidRDefault="005C7027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1A39E6" w:rsidRDefault="005C7027" w:rsidP="00A802E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5C7027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AD5E3D" w:rsidRDefault="005C7027" w:rsidP="002339FA">
            <w:pPr>
              <w:pStyle w:val="af9"/>
              <w:numPr>
                <w:ilvl w:val="0"/>
                <w:numId w:val="25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Default="005C7027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C7027">
              <w:rPr>
                <w:rFonts w:asciiTheme="minorHAnsi" w:hAnsiTheme="minorHAnsi" w:cstheme="minorHAnsi"/>
                <w:color w:val="1A1A1A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Default="005C7027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5C7027">
              <w:rPr>
                <w:rFonts w:ascii="新細明體" w:eastAsia="新細明體" w:hAnsi="新細明體" w:cs="新細明體" w:hint="eastAsia"/>
                <w:lang w:val="en-GB"/>
              </w:rPr>
              <w:t>查詢類別</w:t>
            </w:r>
          </w:p>
          <w:p w:rsidR="005C7027" w:rsidRDefault="005C7027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>
              <w:rPr>
                <w:rFonts w:ascii="新細明體" w:eastAsia="新細明體" w:hAnsi="新細明體" w:cs="新細明體" w:hint="eastAsia"/>
                <w:lang w:val="en-GB"/>
              </w:rPr>
              <w:t>一般查詢：預設不傳</w:t>
            </w:r>
          </w:p>
          <w:p w:rsidR="005C7027" w:rsidRPr="003B5CFF" w:rsidRDefault="005C7027" w:rsidP="005C702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5C7027">
              <w:rPr>
                <w:rFonts w:ascii="新細明體" w:eastAsia="新細明體" w:hAnsi="新細明體" w:cs="新細明體" w:hint="eastAsia"/>
                <w:lang w:val="en-GB"/>
              </w:rPr>
              <w:t>數位帳戶(大戶辦卡)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1,</w:t>
            </w:r>
          </w:p>
          <w:p w:rsidR="005C7027" w:rsidRDefault="005C7027" w:rsidP="005C7027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5C7027">
              <w:rPr>
                <w:rFonts w:ascii="新細明體" w:eastAsia="新細明體" w:hAnsi="新細明體" w:cs="新細明體" w:hint="eastAsia"/>
                <w:lang w:val="en-GB"/>
              </w:rPr>
              <w:t>數位帳戶(運動卡)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 w:rsidRPr="003B5CFF">
              <w:rPr>
                <w:rFonts w:asciiTheme="minorHAnsi" w:eastAsia="標楷體" w:hAnsiTheme="minorHAnsi" w:cstheme="minorHAnsi" w:hint="eastAsia"/>
                <w:lang w:val="en-GB"/>
              </w:rPr>
              <w:t>2</w:t>
            </w:r>
            <w:r>
              <w:rPr>
                <w:rFonts w:asciiTheme="minorHAnsi" w:hAnsiTheme="minorHAnsi" w:cstheme="minorHAnsi" w:hint="eastAsia"/>
                <w:lang w:val="en-GB"/>
              </w:rPr>
              <w:t>,</w:t>
            </w:r>
          </w:p>
          <w:p w:rsidR="005C7027" w:rsidRDefault="005C7027" w:rsidP="005C7027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5C7027">
              <w:rPr>
                <w:rFonts w:ascii="新細明體" w:eastAsia="新細明體" w:hAnsi="新細明體" w:cs="新細明體" w:hint="eastAsia"/>
                <w:lang w:val="en-GB"/>
              </w:rPr>
              <w:t>信用卡溢繳退款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>
              <w:rPr>
                <w:rFonts w:asciiTheme="minorHAnsi" w:hAnsiTheme="minorHAnsi" w:cstheme="minorHAnsi" w:hint="eastAsia"/>
                <w:lang w:val="en-GB"/>
              </w:rPr>
              <w:t>3,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5C7027" w:rsidRPr="00725E2E" w:rsidRDefault="005C7027" w:rsidP="005C7027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5C7027">
              <w:rPr>
                <w:rFonts w:ascii="新細明體" w:eastAsia="新細明體" w:hAnsi="新細明體" w:cs="新細明體" w:hint="eastAsia"/>
                <w:lang w:val="en-GB"/>
              </w:rPr>
              <w:t>雲端開戶</w:t>
            </w:r>
            <w:r>
              <w:rPr>
                <w:rFonts w:asciiTheme="minorEastAsia" w:hAnsiTheme="minorEastAsia" w:cstheme="minorHAnsi" w:hint="eastAsia"/>
                <w:lang w:val="en-GB"/>
              </w:rPr>
              <w:t>：</w:t>
            </w:r>
            <w:r>
              <w:rPr>
                <w:rFonts w:asciiTheme="minorHAnsi" w:hAnsiTheme="minorHAnsi" w:cstheme="minorHAnsi" w:hint="eastAsia"/>
                <w:lang w:val="en-GB"/>
              </w:rPr>
              <w:t>4</w:t>
            </w:r>
          </w:p>
        </w:tc>
      </w:tr>
    </w:tbl>
    <w:p w:rsidR="005C7027" w:rsidRPr="00725E2E" w:rsidRDefault="005C7027" w:rsidP="005C7027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5C7027" w:rsidRPr="00AD5E3D" w:rsidRDefault="005C7027" w:rsidP="005C702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89" w:name="_Toc117267749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89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5C7027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5C7027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AD5E3D" w:rsidRDefault="005C7027" w:rsidP="002339FA">
            <w:pPr>
              <w:pStyle w:val="af9"/>
              <w:numPr>
                <w:ilvl w:val="0"/>
                <w:numId w:val="26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AD5E3D" w:rsidRDefault="00D1321D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D1321D">
              <w:rPr>
                <w:rFonts w:asciiTheme="minorHAnsi" w:eastAsia="標楷體" w:hAnsiTheme="minorHAnsi" w:cstheme="minorHAnsi"/>
                <w:color w:val="1A1A1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725E2E" w:rsidRDefault="00D1321D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AD5E3D" w:rsidRDefault="00D1321D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D1321D">
              <w:rPr>
                <w:rFonts w:ascii="新細明體" w:eastAsia="新細明體" w:hAnsi="新細明體" w:cs="新細明體" w:hint="eastAsia"/>
                <w:sz w:val="23"/>
                <w:szCs w:val="23"/>
              </w:rPr>
              <w:t>手機號碼</w:t>
            </w:r>
          </w:p>
        </w:tc>
      </w:tr>
    </w:tbl>
    <w:p w:rsidR="005C7027" w:rsidRPr="00AD5E3D" w:rsidRDefault="005C7027" w:rsidP="005C7027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5C7027" w:rsidRPr="00AD5E3D" w:rsidRDefault="005C7027" w:rsidP="005C702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90" w:name="_Toc11726775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9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5C7027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5C7027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5C7027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C7027" w:rsidRDefault="005C7027" w:rsidP="00D1321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117E8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D1321D" w:rsidRPr="00D1321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D1321D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null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C7027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C7027" w:rsidRPr="00AD5E3D" w:rsidRDefault="005C7027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5C7027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C7027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C7027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D1321D" w:rsidRPr="00D1321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Mobile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D1321D"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D1321D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0987654321</w:t>
            </w:r>
            <w:r w:rsidR="00D1321D"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5C7027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5C7027" w:rsidRPr="00AD5E3D" w:rsidRDefault="005C7027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F3551D" w:rsidRDefault="00F3551D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F3551D" w:rsidRDefault="00F3551D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9219C" w:rsidRPr="00D31083" w:rsidRDefault="0099219C" w:rsidP="0099219C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91" w:name="_Toc117267751"/>
      <w:r w:rsidRPr="00F3551D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產生動態密碼</w:t>
      </w:r>
      <w:bookmarkEnd w:id="39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99219C" w:rsidRPr="00AD5E3D" w:rsidTr="00F018AE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219C" w:rsidRPr="00985A9F" w:rsidRDefault="0099219C" w:rsidP="00F018AE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F3551D">
              <w:rPr>
                <w:rFonts w:ascii="新細明體" w:eastAsia="新細明體" w:hAnsi="新細明體" w:cs="新細明體" w:hint="eastAsia"/>
                <w:lang w:val="en-GB"/>
              </w:rPr>
              <w:t>產生動態密碼</w:t>
            </w:r>
          </w:p>
        </w:tc>
      </w:tr>
      <w:tr w:rsidR="0099219C" w:rsidRPr="00AD5E3D" w:rsidTr="00F018AE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F3551D">
              <w:rPr>
                <w:rFonts w:asciiTheme="minorHAnsi" w:hAnsiTheme="minorHAnsi" w:cstheme="minorHAnsi"/>
                <w:lang w:val="en-GB"/>
              </w:rPr>
              <w:t>Member/GenerateOTP</w:t>
            </w:r>
          </w:p>
        </w:tc>
      </w:tr>
    </w:tbl>
    <w:p w:rsidR="0099219C" w:rsidRPr="00AD5E3D" w:rsidRDefault="0099219C" w:rsidP="0099219C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99219C" w:rsidRPr="00AD5E3D" w:rsidRDefault="0099219C" w:rsidP="0099219C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92" w:name="_Toc11726775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92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99219C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99219C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AD5E3D" w:rsidRDefault="0099219C" w:rsidP="00206007">
            <w:pPr>
              <w:pStyle w:val="af9"/>
              <w:numPr>
                <w:ilvl w:val="0"/>
                <w:numId w:val="38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725E2E" w:rsidRDefault="0099219C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1A39E6" w:rsidRDefault="0099219C" w:rsidP="00F018A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99219C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AD5E3D" w:rsidRDefault="0099219C" w:rsidP="00206007">
            <w:pPr>
              <w:pStyle w:val="af9"/>
              <w:numPr>
                <w:ilvl w:val="0"/>
                <w:numId w:val="38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Default="0099219C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3551D">
              <w:rPr>
                <w:rFonts w:asciiTheme="minorHAnsi" w:hAnsiTheme="minorHAnsi" w:cstheme="minorHAnsi"/>
                <w:color w:val="1A1A1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725E2E" w:rsidRDefault="0099219C" w:rsidP="00F018AE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F3551D">
              <w:rPr>
                <w:rFonts w:ascii="新細明體" w:eastAsia="新細明體" w:hAnsi="新細明體" w:cs="新細明體" w:hint="eastAsia"/>
                <w:lang w:val="en-GB"/>
              </w:rPr>
              <w:t>手機號碼</w:t>
            </w:r>
          </w:p>
        </w:tc>
      </w:tr>
      <w:tr w:rsidR="0099219C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AD5E3D" w:rsidRDefault="0099219C" w:rsidP="00206007">
            <w:pPr>
              <w:pStyle w:val="af9"/>
              <w:numPr>
                <w:ilvl w:val="0"/>
                <w:numId w:val="38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5C7027" w:rsidRDefault="0099219C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3551D">
              <w:rPr>
                <w:rFonts w:asciiTheme="minorHAnsi" w:hAnsiTheme="minorHAnsi" w:cstheme="minorHAnsi"/>
                <w:color w:val="1A1A1A"/>
              </w:rPr>
              <w:t>FunctionCode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F3551D">
              <w:rPr>
                <w:rFonts w:asciiTheme="minorHAnsi" w:eastAsia="標楷體" w:hAnsiTheme="minorHAnsi" w:cstheme="minorHAnsi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Default="0099219C" w:rsidP="00F018AE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F3551D">
              <w:rPr>
                <w:rFonts w:ascii="新細明體" w:eastAsia="新細明體" w:hAnsi="新細明體" w:cs="新細明體" w:hint="eastAsia"/>
                <w:lang w:val="en-GB"/>
              </w:rPr>
              <w:t>功能代碼</w:t>
            </w:r>
          </w:p>
          <w:p w:rsidR="0099219C" w:rsidRDefault="0099219C" w:rsidP="00F018AE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F3551D">
              <w:rPr>
                <w:rFonts w:ascii="新細明體" w:eastAsia="新細明體" w:hAnsi="新細明體" w:cs="新細明體" w:hint="eastAsia"/>
                <w:lang w:val="en-GB"/>
              </w:rPr>
              <w:t>線上預借現金申請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：12</w:t>
            </w:r>
          </w:p>
          <w:p w:rsidR="009C3470" w:rsidRDefault="0064268F" w:rsidP="00F018AE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>
              <w:rPr>
                <w:rFonts w:ascii="新細明體" w:eastAsia="新細明體" w:hAnsi="新細明體" w:cs="新細明體" w:hint="eastAsia"/>
                <w:lang w:val="en-GB"/>
              </w:rPr>
              <w:t>掛失</w:t>
            </w:r>
            <w:r w:rsidR="009C3470">
              <w:rPr>
                <w:rFonts w:ascii="新細明體" w:eastAsia="新細明體" w:hAnsi="新細明體" w:cs="新細明體" w:hint="eastAsia"/>
                <w:lang w:val="en-GB"/>
              </w:rPr>
              <w:t>補發：103</w:t>
            </w:r>
          </w:p>
          <w:p w:rsidR="0064268F" w:rsidRPr="005C7027" w:rsidRDefault="0064268F" w:rsidP="00F018AE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>
              <w:rPr>
                <w:rFonts w:ascii="新細明體" w:eastAsia="新細明體" w:hAnsi="新細明體" w:cs="新細明體" w:hint="eastAsia"/>
                <w:lang w:val="en-GB"/>
              </w:rPr>
              <w:t>毀損補發：104</w:t>
            </w:r>
          </w:p>
        </w:tc>
      </w:tr>
    </w:tbl>
    <w:p w:rsidR="0099219C" w:rsidRPr="00725E2E" w:rsidRDefault="0099219C" w:rsidP="0099219C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99219C" w:rsidRPr="00AD5E3D" w:rsidRDefault="0099219C" w:rsidP="0099219C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93" w:name="_Toc117267753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93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99219C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</w:tbl>
    <w:p w:rsidR="0099219C" w:rsidRPr="00AD5E3D" w:rsidRDefault="0099219C" w:rsidP="0099219C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99219C" w:rsidRPr="00AD5E3D" w:rsidRDefault="0099219C" w:rsidP="0099219C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94" w:name="_Toc11726775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94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99219C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99219C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99219C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99219C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802E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Mobile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0987654321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117E8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802E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FunctionCode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12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99219C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219C" w:rsidRPr="00AD5E3D" w:rsidRDefault="0099219C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99219C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},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9219C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99219C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99219C" w:rsidRPr="00AD5E3D" w:rsidRDefault="0099219C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E867E3" w:rsidRDefault="00E867E3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E867E3" w:rsidRDefault="00E867E3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867E3" w:rsidRPr="00D31083" w:rsidRDefault="00E867E3" w:rsidP="00E867E3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95" w:name="_Toc117267755"/>
      <w:r w:rsidRPr="0099219C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驗證動態密碼</w:t>
      </w:r>
      <w:bookmarkEnd w:id="39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E867E3" w:rsidRPr="00AD5E3D" w:rsidTr="00F018AE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67E3" w:rsidRPr="00985A9F" w:rsidRDefault="00E867E3" w:rsidP="00F018AE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99219C">
              <w:rPr>
                <w:rFonts w:ascii="新細明體" w:eastAsia="新細明體" w:hAnsi="新細明體" w:cs="新細明體" w:hint="eastAsia"/>
                <w:lang w:val="en-GB"/>
              </w:rPr>
              <w:t>驗證動態密碼</w:t>
            </w:r>
          </w:p>
        </w:tc>
      </w:tr>
      <w:tr w:rsidR="00E867E3" w:rsidRPr="00AD5E3D" w:rsidTr="00F018AE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F3551D">
              <w:rPr>
                <w:rFonts w:asciiTheme="minorHAnsi" w:hAnsiTheme="minorHAnsi" w:cstheme="minorHAnsi"/>
                <w:lang w:val="en-GB"/>
              </w:rPr>
              <w:t>Member/</w:t>
            </w:r>
            <w:r w:rsidRPr="0099219C">
              <w:rPr>
                <w:rFonts w:asciiTheme="minorHAnsi" w:hAnsiTheme="minorHAnsi" w:cstheme="minorHAnsi"/>
                <w:lang w:val="en-GB"/>
              </w:rPr>
              <w:t>VerifyOTP</w:t>
            </w:r>
          </w:p>
        </w:tc>
      </w:tr>
    </w:tbl>
    <w:p w:rsidR="00E867E3" w:rsidRPr="00AD5E3D" w:rsidRDefault="00E867E3" w:rsidP="00E867E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E867E3" w:rsidRPr="00AD5E3D" w:rsidRDefault="00E867E3" w:rsidP="00E867E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96" w:name="_Toc11726775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96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E867E3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E867E3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206007">
            <w:pPr>
              <w:pStyle w:val="af9"/>
              <w:numPr>
                <w:ilvl w:val="0"/>
                <w:numId w:val="40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5C7027" w:rsidRDefault="00E867E3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F3551D">
              <w:rPr>
                <w:rFonts w:asciiTheme="minorHAnsi" w:hAnsiTheme="minorHAnsi" w:cstheme="minorHAnsi"/>
                <w:color w:val="1A1A1A"/>
              </w:rPr>
              <w:t>FunctionCode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F3551D">
              <w:rPr>
                <w:rFonts w:asciiTheme="minorHAnsi" w:eastAsia="標楷體" w:hAnsiTheme="minorHAnsi" w:cstheme="minorHAnsi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Default="00E867E3" w:rsidP="00F018AE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F3551D">
              <w:rPr>
                <w:rFonts w:ascii="新細明體" w:eastAsia="新細明體" w:hAnsi="新細明體" w:cs="新細明體" w:hint="eastAsia"/>
                <w:lang w:val="en-GB"/>
              </w:rPr>
              <w:t>功能代碼</w:t>
            </w:r>
          </w:p>
          <w:p w:rsidR="00E867E3" w:rsidRPr="005C7027" w:rsidRDefault="00E867E3" w:rsidP="00F018AE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F3551D">
              <w:rPr>
                <w:rFonts w:ascii="新細明體" w:eastAsia="新細明體" w:hAnsi="新細明體" w:cs="新細明體" w:hint="eastAsia"/>
                <w:lang w:val="en-GB"/>
              </w:rPr>
              <w:t>線上預借現金申請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：12</w:t>
            </w:r>
          </w:p>
        </w:tc>
      </w:tr>
      <w:tr w:rsidR="00E867E3" w:rsidRPr="001A39E6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206007">
            <w:pPr>
              <w:pStyle w:val="af9"/>
              <w:numPr>
                <w:ilvl w:val="0"/>
                <w:numId w:val="40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725E2E" w:rsidRDefault="00E867E3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1A39E6" w:rsidRDefault="00E867E3" w:rsidP="00F018A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25E2E">
              <w:rPr>
                <w:rFonts w:ascii="新細明體" w:eastAsia="新細明體" w:hAnsi="新細明體" w:cs="新細明體" w:hint="eastAsia"/>
                <w:lang w:val="en-GB"/>
              </w:rPr>
              <w:t>身份證字號</w:t>
            </w:r>
          </w:p>
        </w:tc>
      </w:tr>
      <w:tr w:rsidR="00E867E3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206007">
            <w:pPr>
              <w:pStyle w:val="af9"/>
              <w:numPr>
                <w:ilvl w:val="0"/>
                <w:numId w:val="40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F3551D" w:rsidRDefault="00E867E3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Otp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F3551D" w:rsidRDefault="00E867E3" w:rsidP="00F018A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F3551D" w:rsidRDefault="00E867E3" w:rsidP="00F018AE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99219C">
              <w:rPr>
                <w:rFonts w:ascii="新細明體" w:eastAsia="新細明體" w:hAnsi="新細明體" w:cs="新細明體" w:hint="eastAsia"/>
                <w:lang w:val="en-GB"/>
              </w:rPr>
              <w:t>動態密碼</w:t>
            </w:r>
          </w:p>
        </w:tc>
      </w:tr>
    </w:tbl>
    <w:p w:rsidR="00E867E3" w:rsidRPr="00725E2E" w:rsidRDefault="00E867E3" w:rsidP="00E867E3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E867E3" w:rsidRPr="00AD5E3D" w:rsidRDefault="00E867E3" w:rsidP="00E867E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97" w:name="_Toc117267757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397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E867E3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E867E3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206007">
            <w:pPr>
              <w:pStyle w:val="af9"/>
              <w:numPr>
                <w:ilvl w:val="0"/>
                <w:numId w:val="3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99219C">
              <w:rPr>
                <w:rFonts w:asciiTheme="minorHAnsi" w:eastAsia="標楷體" w:hAnsiTheme="minorHAnsi" w:cstheme="minorHAnsi"/>
                <w:color w:val="1A1A1A"/>
              </w:rPr>
              <w:t>VerifyFailCount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725E2E" w:rsidRDefault="00E867E3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/>
                <w:color w:val="1A1A1A"/>
              </w:rPr>
              <w:t>I</w:t>
            </w:r>
            <w:r>
              <w:rPr>
                <w:rFonts w:asciiTheme="minorHAnsi" w:hAnsiTheme="minorHAnsi" w:cstheme="minorHAnsi" w:hint="eastAsia"/>
                <w:color w:val="1A1A1A"/>
              </w:rPr>
              <w:t>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99219C">
              <w:rPr>
                <w:rFonts w:ascii="新細明體" w:eastAsia="新細明體" w:hAnsi="新細明體" w:cs="新細明體" w:hint="eastAsia"/>
                <w:sz w:val="23"/>
                <w:szCs w:val="23"/>
              </w:rPr>
              <w:t>驗證失敗次數</w:t>
            </w:r>
          </w:p>
        </w:tc>
      </w:tr>
      <w:tr w:rsidR="00E867E3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206007">
            <w:pPr>
              <w:pStyle w:val="af9"/>
              <w:numPr>
                <w:ilvl w:val="0"/>
                <w:numId w:val="3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99219C" w:rsidRDefault="00E867E3" w:rsidP="00F018AE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99219C">
              <w:rPr>
                <w:rFonts w:asciiTheme="minorHAnsi" w:eastAsia="標楷體" w:hAnsiTheme="minorHAnsi" w:cstheme="minorHAnsi"/>
                <w:color w:val="1A1A1A"/>
              </w:rPr>
              <w:t>HasReachedMaxTries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Default="00E867E3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D1321D" w:rsidRDefault="00E867E3" w:rsidP="00F018AE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99219C">
              <w:rPr>
                <w:rFonts w:ascii="新細明體" w:eastAsia="新細明體" w:hAnsi="新細明體" w:cs="新細明體" w:hint="eastAsia"/>
                <w:sz w:val="23"/>
                <w:szCs w:val="23"/>
              </w:rPr>
              <w:t>是否已達錯誤次數上限</w:t>
            </w:r>
          </w:p>
        </w:tc>
      </w:tr>
    </w:tbl>
    <w:p w:rsidR="00E867E3" w:rsidRPr="00AD5E3D" w:rsidRDefault="00E867E3" w:rsidP="00E867E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E867E3" w:rsidRPr="00AD5E3D" w:rsidRDefault="00E867E3" w:rsidP="00E867E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398" w:name="_Toc11726775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398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E867E3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E867E3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E867E3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867E3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A802E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FunctionCode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12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117E8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99219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Otp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582167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867E3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67E3" w:rsidRPr="00AD5E3D" w:rsidRDefault="00E867E3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E867E3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867E3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99219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VerifyFailCount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867E3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99219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HasReachedMaxTries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false</w:t>
            </w:r>
          </w:p>
          <w:p w:rsidR="00E867E3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E867E3" w:rsidRPr="00AD5E3D" w:rsidRDefault="00E867E3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EA2C90" w:rsidRDefault="00EA2C90" w:rsidP="00E867E3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EA2C90" w:rsidRDefault="00EA2C90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A2C90" w:rsidRPr="00AD5E3D" w:rsidRDefault="00EA2C90" w:rsidP="00EA2C90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399" w:name="_Toc117267759"/>
      <w:r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卡片狀態2</w:t>
      </w:r>
      <w:bookmarkEnd w:id="39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EA2C90" w:rsidRPr="00AD5E3D" w:rsidTr="0062368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A2C90" w:rsidRPr="00985A9F" w:rsidRDefault="00EA2C90" w:rsidP="00623685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卡片狀態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2</w:t>
            </w:r>
          </w:p>
        </w:tc>
      </w:tr>
      <w:tr w:rsidR="00EA2C90" w:rsidRPr="00AD5E3D" w:rsidTr="0062368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A2C90" w:rsidRPr="00AD5E3D" w:rsidRDefault="00EA2C90" w:rsidP="00EA2C90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Member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CardStatus2</w:t>
            </w:r>
          </w:p>
        </w:tc>
      </w:tr>
    </w:tbl>
    <w:p w:rsidR="00EA2C90" w:rsidRPr="00AD5E3D" w:rsidRDefault="00EA2C90" w:rsidP="00EA2C90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EA2C90" w:rsidRPr="00AD5E3D" w:rsidRDefault="00EA2C90" w:rsidP="00EA2C90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00" w:name="_Toc11726776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00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EA2C90" w:rsidRPr="00AD5E3D" w:rsidTr="0062368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EA2C90" w:rsidRPr="00AD5E3D" w:rsidTr="0062368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Pr="00AD5E3D" w:rsidRDefault="00EA2C90" w:rsidP="00206007">
            <w:pPr>
              <w:pStyle w:val="af9"/>
              <w:numPr>
                <w:ilvl w:val="0"/>
                <w:numId w:val="4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Pr="001A39E6" w:rsidRDefault="00EA2C90" w:rsidP="006236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B4E80">
              <w:rPr>
                <w:rFonts w:ascii="新細明體" w:eastAsia="新細明體" w:hAnsi="新細明體" w:cs="新細明體" w:hint="eastAsia"/>
                <w:sz w:val="23"/>
                <w:szCs w:val="23"/>
              </w:rPr>
              <w:t>身份證字號</w:t>
            </w:r>
          </w:p>
        </w:tc>
      </w:tr>
    </w:tbl>
    <w:p w:rsidR="00EA2C90" w:rsidRPr="00AD5E3D" w:rsidRDefault="00EA2C90" w:rsidP="00EA2C90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EA2C90" w:rsidRPr="00AD5E3D" w:rsidRDefault="00EA2C90" w:rsidP="00EA2C90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01" w:name="_Toc117267761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01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EA2C90" w:rsidRPr="00AD5E3D" w:rsidTr="0062368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EA2C90" w:rsidRPr="00AD5E3D" w:rsidTr="0062368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Pr="00AD5E3D" w:rsidRDefault="00EA2C90" w:rsidP="00206007">
            <w:pPr>
              <w:pStyle w:val="af9"/>
              <w:numPr>
                <w:ilvl w:val="0"/>
                <w:numId w:val="5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Pr="009B4E80" w:rsidRDefault="00EA2C90" w:rsidP="0062368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Default="00EA2C90" w:rsidP="0062368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Default="00EA2C90" w:rsidP="00623685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CC4ACE">
              <w:rPr>
                <w:rFonts w:ascii="新細明體" w:eastAsia="新細明體" w:hAnsi="新細明體" w:cs="新細明體" w:hint="eastAsia"/>
                <w:sz w:val="23"/>
                <w:szCs w:val="23"/>
              </w:rPr>
              <w:t>卡片清單</w:t>
            </w:r>
          </w:p>
          <w:p w:rsidR="00EA2C90" w:rsidRDefault="00EA2C90" w:rsidP="00623685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{</w:t>
            </w:r>
          </w:p>
          <w:p w:rsidR="00EA2C90" w:rsidRDefault="00EA2C90" w:rsidP="0062368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CardNo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卡號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EA2C90" w:rsidRDefault="00EA2C90" w:rsidP="0062368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Name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卡片名稱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EA2C90" w:rsidRDefault="00EA2C90" w:rsidP="0062368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CardTypeCode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="005A59C4">
              <w:rPr>
                <w:rFonts w:asciiTheme="minorHAnsi" w:hAnsiTheme="minorHAnsi" w:cstheme="minorHAnsi" w:hint="eastAsia"/>
                <w:color w:val="1A1A1A"/>
              </w:rPr>
              <w:t>正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附卡代碼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EA2C90" w:rsidRDefault="00EA2C90" w:rsidP="0062368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CardTypeDesc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="005A59C4">
              <w:rPr>
                <w:rFonts w:asciiTheme="minorHAnsi" w:hAnsiTheme="minorHAnsi" w:cstheme="minorHAnsi" w:hint="eastAsia"/>
                <w:color w:val="1A1A1A"/>
              </w:rPr>
              <w:t>正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卡或附卡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  <w:r>
              <w:rPr>
                <w:rFonts w:asciiTheme="minorHAnsi" w:hAnsiTheme="minorHAnsi" w:cstheme="minorHAnsi"/>
                <w:color w:val="1A1A1A"/>
              </w:rPr>
              <w:t xml:space="preserve"> </w:t>
            </w:r>
          </w:p>
          <w:p w:rsidR="00EA2C90" w:rsidRDefault="00EA2C90" w:rsidP="0062368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ProductCode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卡別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494F34" w:rsidRDefault="00EA2C90" w:rsidP="00494F3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CardFace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/>
                <w:color w:val="1A1A1A"/>
              </w:rPr>
              <w:t>Card Face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  <w:r w:rsidR="00494F34">
              <w:rPr>
                <w:rFonts w:asciiTheme="minorHAnsi" w:hAnsiTheme="minorHAnsi" w:cstheme="minorHAnsi"/>
                <w:color w:val="1A1A1A"/>
              </w:rPr>
              <w:t xml:space="preserve"> </w:t>
            </w:r>
          </w:p>
          <w:p w:rsidR="00EA2C90" w:rsidRPr="00494F34" w:rsidRDefault="00494F34" w:rsidP="0062368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494F34">
              <w:rPr>
                <w:rFonts w:asciiTheme="minorHAnsi" w:eastAsia="標楷體" w:hAnsiTheme="minorHAnsi" w:cstheme="minorHAnsi"/>
                <w:color w:val="1A1A1A"/>
              </w:rPr>
              <w:t>ExpDate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有效期限</w:t>
            </w:r>
            <w:r>
              <w:rPr>
                <w:rFonts w:asciiTheme="minorHAnsi" w:hAnsiTheme="minorHAnsi" w:cstheme="minorHAnsi" w:hint="eastAsia"/>
                <w:color w:val="1A1A1A"/>
              </w:rPr>
              <w:t>-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欄位格式【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MMYY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】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EA2C90" w:rsidRDefault="00EA2C90" w:rsidP="0062368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0053C">
              <w:rPr>
                <w:rFonts w:asciiTheme="minorHAnsi" w:eastAsia="標楷體" w:hAnsiTheme="minorHAnsi" w:cstheme="minorHAnsi"/>
                <w:color w:val="1A1A1A"/>
              </w:rPr>
              <w:t>CardBrand</w:t>
            </w:r>
            <w:r>
              <w:rPr>
                <w:rFonts w:asciiTheme="minorHAnsi" w:hAnsiTheme="minorHAnsi" w:cstheme="minorHAnsi" w:hint="eastAsia"/>
                <w:color w:val="1A1A1A"/>
              </w:rPr>
              <w:t>: string (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卡別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(M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V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J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、</w:t>
            </w:r>
            <w:r w:rsidRPr="0070053C">
              <w:rPr>
                <w:rFonts w:asciiTheme="minorHAnsi" w:hAnsiTheme="minorHAnsi" w:cstheme="minorHAnsi" w:hint="eastAsia"/>
                <w:color w:val="1A1A1A"/>
              </w:rPr>
              <w:t>A)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494F34" w:rsidRDefault="00494F34" w:rsidP="00494F3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494F34">
              <w:rPr>
                <w:rFonts w:asciiTheme="minorHAnsi" w:eastAsia="標楷體" w:hAnsiTheme="minorHAnsi" w:cstheme="minorHAnsi"/>
                <w:color w:val="1A1A1A"/>
              </w:rPr>
              <w:t>IsEmbossed</w:t>
            </w:r>
            <w:r>
              <w:rPr>
                <w:rFonts w:asciiTheme="minorHAnsi" w:hAnsiTheme="minorHAnsi" w:cstheme="minorHAnsi" w:hint="eastAsia"/>
                <w:color w:val="1A1A1A"/>
              </w:rPr>
              <w:t>: bool (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是否已製卡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EA2C90" w:rsidRDefault="00494F34" w:rsidP="0062368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494F34">
              <w:rPr>
                <w:rFonts w:asciiTheme="minorHAnsi" w:eastAsia="標楷體" w:hAnsiTheme="minorHAnsi" w:cstheme="minorHAnsi"/>
                <w:color w:val="1A1A1A"/>
              </w:rPr>
              <w:t>IsActivated</w:t>
            </w:r>
            <w:r w:rsidR="00EA2C90">
              <w:rPr>
                <w:rFonts w:asciiTheme="minorHAnsi" w:hAnsiTheme="minorHAnsi" w:cstheme="minorHAnsi" w:hint="eastAsia"/>
                <w:color w:val="1A1A1A"/>
              </w:rPr>
              <w:t>: bool (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是否已開卡</w:t>
            </w:r>
            <w:r w:rsidR="00EA2C90"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494F34" w:rsidRPr="0064721A" w:rsidRDefault="00494F34" w:rsidP="00494F34">
            <w:pPr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  <w:r w:rsidRPr="0064721A">
              <w:rPr>
                <w:rFonts w:asciiTheme="minorHAnsi" w:eastAsia="標楷體" w:hAnsiTheme="minorHAnsi" w:cstheme="minorHAnsi"/>
                <w:b/>
                <w:color w:val="FF0000"/>
              </w:rPr>
              <w:t>XferFlag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</w:rPr>
              <w:t xml:space="preserve">: </w:t>
            </w:r>
            <w:r w:rsidR="004813AE" w:rsidRPr="0064721A">
              <w:rPr>
                <w:rFonts w:asciiTheme="minorHAnsi" w:hAnsiTheme="minorHAnsi" w:cstheme="minorHAnsi" w:hint="eastAsia"/>
                <w:b/>
                <w:color w:val="FF0000"/>
              </w:rPr>
              <w:t xml:space="preserve">string 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</w:rPr>
              <w:t>(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</w:rPr>
              <w:t>掛失註記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</w:rPr>
              <w:t>, "Y"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</w:rPr>
              <w:t>：掛失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</w:rPr>
              <w:t>30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</w:rPr>
              <w:t>天內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</w:rPr>
              <w:t>),</w:t>
            </w:r>
          </w:p>
          <w:p w:rsidR="00494F34" w:rsidRDefault="00494F34" w:rsidP="00494F3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494F34">
              <w:rPr>
                <w:rFonts w:asciiTheme="minorHAnsi" w:eastAsia="標楷體" w:hAnsiTheme="minorHAnsi" w:cstheme="minorHAnsi"/>
                <w:color w:val="1A1A1A"/>
              </w:rPr>
              <w:t>MobileFlag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string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手機變更註記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, "Y"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：手機變更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30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天內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494F34" w:rsidRDefault="00494F34" w:rsidP="00494F34">
            <w:pPr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  <w:r w:rsidRPr="004813AE">
              <w:rPr>
                <w:rFonts w:asciiTheme="minorHAnsi" w:hAnsiTheme="minorHAnsi" w:cstheme="minorHAnsi"/>
                <w:b/>
                <w:color w:val="FF0000"/>
              </w:rPr>
              <w:t>A</w:t>
            </w:r>
            <w:r w:rsidRPr="004813AE">
              <w:rPr>
                <w:rFonts w:asciiTheme="minorHAnsi" w:hAnsiTheme="minorHAnsi" w:cstheme="minorHAnsi" w:hint="eastAsia"/>
                <w:b/>
                <w:color w:val="FF0000"/>
              </w:rPr>
              <w:t>ddr</w:t>
            </w:r>
            <w:r w:rsidRPr="004813AE">
              <w:rPr>
                <w:rFonts w:asciiTheme="minorHAnsi" w:hAnsiTheme="minorHAnsi" w:cstheme="minorHAnsi"/>
                <w:b/>
                <w:color w:val="FF0000"/>
              </w:rPr>
              <w:t>M</w:t>
            </w:r>
            <w:r w:rsidRPr="004813AE">
              <w:rPr>
                <w:rFonts w:asciiTheme="minorHAnsi" w:hAnsiTheme="minorHAnsi" w:cstheme="minorHAnsi" w:hint="eastAsia"/>
                <w:b/>
                <w:color w:val="FF0000"/>
              </w:rPr>
              <w:t xml:space="preserve">aint: </w:t>
            </w:r>
            <w:r w:rsidR="004813AE">
              <w:rPr>
                <w:rFonts w:asciiTheme="minorHAnsi" w:hAnsiTheme="minorHAnsi" w:cstheme="minorHAnsi" w:hint="eastAsia"/>
                <w:b/>
                <w:color w:val="FF0000"/>
              </w:rPr>
              <w:t>string</w:t>
            </w:r>
            <w:r w:rsidRPr="004813AE">
              <w:rPr>
                <w:rFonts w:asciiTheme="minorHAnsi" w:hAnsiTheme="minorHAnsi" w:cstheme="minorHAnsi" w:hint="eastAsia"/>
                <w:b/>
                <w:color w:val="FF0000"/>
              </w:rPr>
              <w:t xml:space="preserve"> (</w:t>
            </w:r>
            <w:r w:rsidR="004813AE">
              <w:rPr>
                <w:rFonts w:asciiTheme="minorHAnsi" w:hAnsiTheme="minorHAnsi" w:cstheme="minorHAnsi" w:hint="eastAsia"/>
                <w:b/>
                <w:color w:val="FF0000"/>
              </w:rPr>
              <w:t>地址異動註記</w:t>
            </w:r>
            <w:r w:rsidR="004813AE">
              <w:rPr>
                <w:rFonts w:asciiTheme="minorHAnsi" w:hAnsiTheme="minorHAnsi" w:cstheme="minorHAnsi" w:hint="eastAsia"/>
                <w:b/>
                <w:color w:val="FF0000"/>
              </w:rPr>
              <w:t>,</w:t>
            </w:r>
            <w:r w:rsidR="004813AE">
              <w:rPr>
                <w:rFonts w:hint="eastAsia"/>
              </w:rPr>
              <w:t xml:space="preserve"> </w:t>
            </w:r>
            <w:r w:rsidR="004813AE" w:rsidRPr="004813AE">
              <w:rPr>
                <w:rFonts w:asciiTheme="minorHAnsi" w:hAnsiTheme="minorHAnsi" w:cstheme="minorHAnsi" w:hint="eastAsia"/>
                <w:b/>
                <w:color w:val="FF0000"/>
              </w:rPr>
              <w:t>"Y"</w:t>
            </w:r>
            <w:r w:rsidR="004813AE" w:rsidRPr="004813AE">
              <w:rPr>
                <w:rFonts w:asciiTheme="minorHAnsi" w:hAnsiTheme="minorHAnsi" w:cstheme="minorHAnsi" w:hint="eastAsia"/>
                <w:b/>
                <w:color w:val="FF0000"/>
              </w:rPr>
              <w:t>：地址異動</w:t>
            </w:r>
            <w:r w:rsidR="004813AE" w:rsidRPr="004813AE">
              <w:rPr>
                <w:rFonts w:asciiTheme="minorHAnsi" w:hAnsiTheme="minorHAnsi" w:cstheme="minorHAnsi" w:hint="eastAsia"/>
                <w:b/>
                <w:color w:val="FF0000"/>
              </w:rPr>
              <w:t>30</w:t>
            </w:r>
            <w:r w:rsidR="004813AE" w:rsidRPr="004813AE">
              <w:rPr>
                <w:rFonts w:asciiTheme="minorHAnsi" w:hAnsiTheme="minorHAnsi" w:cstheme="minorHAnsi" w:hint="eastAsia"/>
                <w:b/>
                <w:color w:val="FF0000"/>
              </w:rPr>
              <w:t>天內</w:t>
            </w:r>
            <w:r w:rsidRPr="004813AE">
              <w:rPr>
                <w:rFonts w:asciiTheme="minorHAnsi" w:hAnsiTheme="minorHAnsi" w:cstheme="minorHAnsi" w:hint="eastAsia"/>
                <w:b/>
                <w:color w:val="FF0000"/>
              </w:rPr>
              <w:t>) ,</w:t>
            </w:r>
          </w:p>
          <w:p w:rsidR="00730EFD" w:rsidRPr="004813AE" w:rsidRDefault="00730EFD" w:rsidP="00494F34">
            <w:pPr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  <w:r w:rsidRPr="00730EFD">
              <w:rPr>
                <w:rFonts w:asciiTheme="minorHAnsi" w:hAnsiTheme="minorHAnsi" w:cstheme="minorHAnsi"/>
                <w:b/>
                <w:color w:val="FF0000"/>
              </w:rPr>
              <w:t>R</w:t>
            </w:r>
            <w:r>
              <w:rPr>
                <w:rFonts w:asciiTheme="minorHAnsi" w:hAnsiTheme="minorHAnsi" w:cstheme="minorHAnsi" w:hint="eastAsia"/>
                <w:b/>
                <w:color w:val="FF0000"/>
              </w:rPr>
              <w:t>eissue</w:t>
            </w:r>
            <w:r w:rsidRPr="004813AE">
              <w:rPr>
                <w:rFonts w:asciiTheme="minorHAnsi" w:hAnsiTheme="minorHAnsi" w:cstheme="minorHAnsi" w:hint="eastAsia"/>
                <w:b/>
                <w:color w:val="FF0000"/>
              </w:rPr>
              <w:t xml:space="preserve">: </w:t>
            </w:r>
            <w:r>
              <w:rPr>
                <w:rFonts w:asciiTheme="minorHAnsi" w:hAnsiTheme="minorHAnsi" w:cstheme="minorHAnsi" w:hint="eastAsia"/>
                <w:b/>
                <w:color w:val="FF0000"/>
              </w:rPr>
              <w:t>string</w:t>
            </w:r>
            <w:r w:rsidRPr="004813AE">
              <w:rPr>
                <w:rFonts w:asciiTheme="minorHAnsi" w:hAnsiTheme="minorHAnsi" w:cstheme="minorHAnsi" w:hint="eastAsia"/>
                <w:b/>
                <w:color w:val="FF0000"/>
              </w:rPr>
              <w:t xml:space="preserve"> (</w:t>
            </w:r>
            <w:r w:rsidRPr="00730EFD">
              <w:rPr>
                <w:rFonts w:asciiTheme="minorHAnsi" w:hAnsiTheme="minorHAnsi" w:cstheme="minorHAnsi" w:hint="eastAsia"/>
                <w:b/>
                <w:color w:val="FF0000"/>
              </w:rPr>
              <w:t>空白：無限制</w:t>
            </w:r>
            <w:r w:rsidRPr="00730EFD">
              <w:rPr>
                <w:rFonts w:asciiTheme="minorHAnsi" w:hAnsiTheme="minorHAnsi" w:cstheme="minorHAnsi" w:hint="eastAsia"/>
                <w:b/>
                <w:color w:val="FF0000"/>
              </w:rPr>
              <w:t xml:space="preserve"> 1:</w:t>
            </w:r>
            <w:r w:rsidRPr="00730EFD">
              <w:rPr>
                <w:rFonts w:asciiTheme="minorHAnsi" w:hAnsiTheme="minorHAnsi" w:cstheme="minorHAnsi" w:hint="eastAsia"/>
                <w:b/>
                <w:color w:val="FF0000"/>
              </w:rPr>
              <w:t>不可掛補</w:t>
            </w:r>
            <w:r w:rsidRPr="00730EFD">
              <w:rPr>
                <w:rFonts w:asciiTheme="minorHAnsi" w:hAnsiTheme="minorHAnsi" w:cstheme="minorHAnsi" w:hint="eastAsia"/>
                <w:b/>
                <w:color w:val="FF0000"/>
              </w:rPr>
              <w:t xml:space="preserve"> 2:</w:t>
            </w:r>
            <w:r w:rsidRPr="00730EFD">
              <w:rPr>
                <w:rFonts w:asciiTheme="minorHAnsi" w:hAnsiTheme="minorHAnsi" w:cstheme="minorHAnsi" w:hint="eastAsia"/>
                <w:b/>
                <w:color w:val="FF0000"/>
              </w:rPr>
              <w:t>不可毀補</w:t>
            </w:r>
            <w:r w:rsidRPr="00730EFD">
              <w:rPr>
                <w:rFonts w:asciiTheme="minorHAnsi" w:hAnsiTheme="minorHAnsi" w:cstheme="minorHAnsi" w:hint="eastAsia"/>
                <w:b/>
                <w:color w:val="FF0000"/>
              </w:rPr>
              <w:t xml:space="preserve"> 3:</w:t>
            </w:r>
            <w:r w:rsidRPr="00730EFD">
              <w:rPr>
                <w:rFonts w:asciiTheme="minorHAnsi" w:hAnsiTheme="minorHAnsi" w:cstheme="minorHAnsi" w:hint="eastAsia"/>
                <w:b/>
                <w:color w:val="FF0000"/>
              </w:rPr>
              <w:t>不可掛補及毀補</w:t>
            </w:r>
            <w:r w:rsidRPr="004813AE">
              <w:rPr>
                <w:rFonts w:asciiTheme="minorHAnsi" w:hAnsiTheme="minorHAnsi" w:cstheme="minorHAnsi" w:hint="eastAsia"/>
                <w:b/>
                <w:color w:val="FF0000"/>
              </w:rPr>
              <w:t>) ,</w:t>
            </w:r>
          </w:p>
          <w:p w:rsidR="00494F34" w:rsidRDefault="00494F34" w:rsidP="00494F3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494F34">
              <w:rPr>
                <w:rFonts w:asciiTheme="minorHAnsi" w:eastAsia="標楷體" w:hAnsiTheme="minorHAnsi" w:cstheme="minorHAnsi"/>
                <w:color w:val="1A1A1A"/>
              </w:rPr>
              <w:t>VCard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string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啟用註記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 xml:space="preserve"> 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空白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: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非虛實卡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/"1":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未啟用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/"2":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已啟用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/"3":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啟用日已過期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494F34" w:rsidRDefault="00494F34" w:rsidP="00494F3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494F34">
              <w:rPr>
                <w:rFonts w:asciiTheme="minorHAnsi" w:eastAsia="標楷體" w:hAnsiTheme="minorHAnsi" w:cstheme="minorHAnsi"/>
                <w:color w:val="1A1A1A"/>
              </w:rPr>
              <w:t>IsVIREAL</w:t>
            </w:r>
            <w:r>
              <w:rPr>
                <w:rFonts w:asciiTheme="minorHAnsi" w:hAnsiTheme="minorHAnsi" w:cstheme="minorHAnsi" w:hint="eastAsia"/>
                <w:color w:val="1A1A1A"/>
              </w:rPr>
              <w:t>: bool (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是否為虛實卡且可啟用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494F34" w:rsidRDefault="00494F34" w:rsidP="00494F3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494F34">
              <w:rPr>
                <w:rFonts w:asciiTheme="minorHAnsi" w:eastAsia="標楷體" w:hAnsiTheme="minorHAnsi" w:cstheme="minorHAnsi"/>
                <w:color w:val="1A1A1A"/>
              </w:rPr>
              <w:t>VIREAL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string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虛實卡註記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(1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碼，空白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: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否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; 1: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是</w:t>
            </w:r>
            <w:r w:rsidRPr="00494F34">
              <w:rPr>
                <w:rFonts w:asciiTheme="minorHAnsi" w:hAnsiTheme="minorHAnsi" w:cstheme="minorHAnsi" w:hint="eastAsia"/>
                <w:color w:val="1A1A1A"/>
              </w:rPr>
              <w:t>)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ApplyNo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string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申請編號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StatusDesc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string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申請狀態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StatusMemo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string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申請進度說明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StatusCode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string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申請進度狀態日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StatusDate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string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CE1DC8">
              <w:rPr>
                <w:rFonts w:asciiTheme="minorHAnsi" w:hAnsiTheme="minorHAnsi" w:cstheme="minorHAnsi" w:hint="eastAsia"/>
                <w:color w:val="1A1A1A"/>
              </w:rPr>
              <w:t>是否申請成功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DocStatus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>List&lt;string&gt;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 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補件狀態碼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lastRenderedPageBreak/>
              <w:t>ServiceMessages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>List&lt;string&gt;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 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客服訊息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UploadFileMessages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>List&lt;string&gt;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 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缺補件訊息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DownloadFileMessages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 xml:space="preserve">List&lt;string&gt; </w:t>
            </w:r>
            <w:r>
              <w:rPr>
                <w:rFonts w:asciiTheme="minorHAnsi" w:hAnsiTheme="minorHAnsi" w:cstheme="minorHAnsi" w:hint="eastAsia"/>
                <w:color w:val="1A1A1A"/>
              </w:rPr>
              <w:t>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下載聲明書訊息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A31178" w:rsidP="00A3117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31178">
              <w:rPr>
                <w:rFonts w:asciiTheme="minorHAnsi" w:eastAsia="標楷體" w:hAnsiTheme="minorHAnsi" w:cstheme="minorHAnsi"/>
                <w:color w:val="1A1A1A"/>
              </w:rPr>
              <w:t>LetterCode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: </w:t>
            </w:r>
            <w:r w:rsidR="004813AE">
              <w:rPr>
                <w:rFonts w:asciiTheme="minorHAnsi" w:hAnsiTheme="minorHAnsi" w:cstheme="minorHAnsi" w:hint="eastAsia"/>
                <w:color w:val="1A1A1A"/>
              </w:rPr>
              <w:t>string</w:t>
            </w:r>
            <w:r>
              <w:rPr>
                <w:rFonts w:asciiTheme="minorHAnsi" w:hAnsiTheme="minorHAnsi" w:cstheme="minorHAnsi" w:hint="eastAsia"/>
                <w:color w:val="1A1A1A"/>
              </w:rPr>
              <w:t xml:space="preserve"> (</w:t>
            </w:r>
            <w:r w:rsidRPr="00A31178">
              <w:rPr>
                <w:rFonts w:asciiTheme="minorHAnsi" w:hAnsiTheme="minorHAnsi" w:cstheme="minorHAnsi" w:hint="eastAsia"/>
                <w:color w:val="1A1A1A"/>
              </w:rPr>
              <w:t>卡片名稱</w:t>
            </w:r>
            <w:r>
              <w:rPr>
                <w:rFonts w:asciiTheme="minorHAnsi" w:hAnsiTheme="minorHAnsi" w:cstheme="minorHAnsi" w:hint="eastAsia"/>
                <w:color w:val="1A1A1A"/>
              </w:rPr>
              <w:t>),</w:t>
            </w:r>
          </w:p>
          <w:p w:rsidR="00A31178" w:rsidRDefault="00494F34" w:rsidP="00494F3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494F34">
              <w:rPr>
                <w:rFonts w:asciiTheme="minorHAnsi" w:eastAsia="標楷體" w:hAnsiTheme="minorHAnsi" w:cstheme="minorHAnsi"/>
                <w:color w:val="1A1A1A"/>
              </w:rPr>
              <w:t>CanApplyUrgentCase</w:t>
            </w:r>
            <w:r>
              <w:rPr>
                <w:rFonts w:asciiTheme="minorHAnsi" w:hAnsiTheme="minorHAnsi" w:cstheme="minorHAnsi" w:hint="eastAsia"/>
                <w:color w:val="1A1A1A"/>
              </w:rPr>
              <w:t>: bool (</w:t>
            </w:r>
            <w:r w:rsidR="00A31178" w:rsidRPr="00A31178">
              <w:rPr>
                <w:rFonts w:asciiTheme="minorHAnsi" w:hAnsiTheme="minorHAnsi" w:cstheme="minorHAnsi" w:hint="eastAsia"/>
                <w:color w:val="1A1A1A"/>
              </w:rPr>
              <w:t>是否可以催件</w:t>
            </w:r>
            <w:r w:rsidR="00A31178">
              <w:rPr>
                <w:rFonts w:asciiTheme="minorHAnsi" w:hAnsiTheme="minorHAnsi" w:cstheme="minorHAnsi" w:hint="eastAsia"/>
                <w:color w:val="1A1A1A"/>
              </w:rPr>
              <w:t>)</w:t>
            </w:r>
          </w:p>
          <w:p w:rsidR="00EA2C90" w:rsidRPr="009B4E80" w:rsidRDefault="00EA2C90" w:rsidP="00623685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sz w:val="23"/>
                <w:szCs w:val="23"/>
              </w:rPr>
              <w:t>}</w:t>
            </w:r>
          </w:p>
        </w:tc>
      </w:tr>
    </w:tbl>
    <w:p w:rsidR="00EA2C90" w:rsidRPr="00AD5E3D" w:rsidRDefault="00EA2C90" w:rsidP="00EA2C90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EA2C90" w:rsidRPr="00AD5E3D" w:rsidRDefault="00EA2C90" w:rsidP="00EA2C90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02" w:name="_Toc11726776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範例</w:t>
      </w:r>
      <w:bookmarkEnd w:id="402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EA2C90" w:rsidRPr="00AD5E3D" w:rsidTr="0062368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EA2C90" w:rsidRPr="00AD5E3D" w:rsidTr="0062368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A2C90" w:rsidRPr="00AD5E3D" w:rsidTr="0062368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A2C90" w:rsidRPr="00AD5E3D" w:rsidRDefault="00EA2C90" w:rsidP="0062368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EA2C90" w:rsidRPr="00AD5E3D" w:rsidTr="0062368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A2C90" w:rsidRPr="00C30F03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C111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Items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 [</w:t>
            </w:r>
          </w:p>
          <w:p w:rsidR="00EA2C90" w:rsidRPr="00C30F03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EA2C90" w:rsidRPr="00C30F03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"4637111122223333"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"Name"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DAWHO</w:t>
            </w:r>
            <w:r w:rsidRP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現金回饋信用卡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Pr="00C30F03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"CardTypeCode"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"PP"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"CardTypeDesc"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5A59C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正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"ProductCode"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426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"CardFace"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178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A2C9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ExpDate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1212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"CardBrand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V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494F34" w:rsidRPr="00494F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IsEmbossed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="00494F34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94F3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494F34" w:rsidRDefault="00EA2C90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494F34" w:rsidRPr="00494F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IsActivated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494F34" w:rsidRPr="0064721A" w:rsidRDefault="00494F34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64721A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>"XferFlag":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" ",</w:t>
            </w:r>
          </w:p>
          <w:p w:rsidR="00494F34" w:rsidRDefault="00494F34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494F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MobileFlag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730EFD" w:rsidRDefault="00494F34" w:rsidP="00730EF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31178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ab/>
              <w:t xml:space="preserve"> </w:t>
            </w:r>
            <w:r w:rsidRPr="00A31178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 xml:space="preserve">    "AddrMaint":</w:t>
            </w:r>
            <w:r w:rsidRPr="00A31178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false,</w:t>
            </w:r>
            <w:r w:rsidR="00730EF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494F34" w:rsidRPr="00A31178" w:rsidRDefault="00730EFD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</w:pPr>
            <w:r w:rsidRPr="00A31178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ab/>
              <w:t xml:space="preserve"> </w:t>
            </w:r>
            <w:r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 xml:space="preserve">    "</w:t>
            </w:r>
            <w:r w:rsidRPr="00730EFD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eissue</w:t>
            </w:r>
            <w:r w:rsidRPr="00A31178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>":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1</w:t>
            </w:r>
            <w:r w:rsidRPr="0064721A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"</w:t>
            </w:r>
            <w:r w:rsidRPr="00A31178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,</w:t>
            </w:r>
          </w:p>
          <w:p w:rsidR="00494F34" w:rsidRDefault="00494F34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494F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VCard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494F34" w:rsidRDefault="00494F34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494F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IsVIREAL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false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494F34" w:rsidRDefault="00494F34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494F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VIREAL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494F34" w:rsidRDefault="00494F34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494F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CanApplyUrgentCase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false</w:t>
            </w:r>
          </w:p>
          <w:p w:rsidR="00EA2C90" w:rsidRPr="00C30F03" w:rsidRDefault="00EA2C90" w:rsidP="00494F34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]</w:t>
            </w:r>
          </w:p>
          <w:p w:rsidR="00EA2C90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EA2C90" w:rsidRPr="00AD5E3D" w:rsidRDefault="00EA2C90" w:rsidP="0062368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802E9" w:rsidRDefault="00E867E3" w:rsidP="00EA2C90">
      <w:pPr>
        <w:widowControl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:rsidR="00A802E9" w:rsidRPr="00D31083" w:rsidRDefault="007B1634" w:rsidP="00A802E9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03" w:name="_Toc117267763"/>
      <w:r w:rsidRPr="007B1634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取得條款資料</w:t>
      </w:r>
      <w:bookmarkEnd w:id="40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A802E9" w:rsidRPr="00AD5E3D" w:rsidTr="00A802E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02E9" w:rsidRPr="00985A9F" w:rsidRDefault="007B1634" w:rsidP="00A802E9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取得條款資料</w:t>
            </w:r>
          </w:p>
        </w:tc>
      </w:tr>
      <w:tr w:rsidR="00A802E9" w:rsidRPr="00AD5E3D" w:rsidTr="00A802E9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="007B1634" w:rsidRPr="007B1634">
              <w:rPr>
                <w:rFonts w:asciiTheme="minorHAnsi" w:hAnsiTheme="minorHAnsi" w:cstheme="minorHAnsi"/>
                <w:lang w:val="en-GB"/>
              </w:rPr>
              <w:t>Agreement/GetAgreementInfo</w:t>
            </w:r>
          </w:p>
        </w:tc>
      </w:tr>
    </w:tbl>
    <w:p w:rsidR="00A802E9" w:rsidRPr="00AD5E3D" w:rsidRDefault="00A802E9" w:rsidP="00A802E9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802E9" w:rsidRPr="00AD5E3D" w:rsidRDefault="00A802E9" w:rsidP="00A802E9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04" w:name="_Toc11726776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04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802E9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A802E9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Pr="00AD5E3D" w:rsidRDefault="00A802E9" w:rsidP="002339FA">
            <w:pPr>
              <w:pStyle w:val="af9"/>
              <w:numPr>
                <w:ilvl w:val="0"/>
                <w:numId w:val="27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Pr="00AD5E3D" w:rsidRDefault="007B1634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commentRangeStart w:id="405"/>
            <w:commentRangeStart w:id="406"/>
            <w:r w:rsidRPr="007B1634">
              <w:rPr>
                <w:rFonts w:asciiTheme="minorHAnsi" w:hAnsiTheme="minorHAnsi" w:cstheme="minorHAnsi"/>
                <w:color w:val="1A1A1A"/>
              </w:rPr>
              <w:t>Title</w:t>
            </w:r>
            <w:commentRangeEnd w:id="405"/>
            <w:r w:rsidR="00566120">
              <w:rPr>
                <w:rStyle w:val="aff"/>
              </w:rPr>
              <w:commentReference w:id="405"/>
            </w:r>
            <w:commentRangeEnd w:id="406"/>
            <w:r w:rsidR="002849F3">
              <w:rPr>
                <w:rStyle w:val="aff"/>
              </w:rPr>
              <w:commentReference w:id="406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Pr="00725E2E" w:rsidRDefault="00A802E9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Default="007B1634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條款名稱</w:t>
            </w:r>
          </w:p>
          <w:p w:rsidR="007B1634" w:rsidRPr="007B1634" w:rsidRDefault="007B1634" w:rsidP="007B1634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B1634">
              <w:rPr>
                <w:rFonts w:ascii="新細明體" w:eastAsia="新細明體" w:hAnsi="新細明體" w:cs="新細明體" w:hint="eastAsia"/>
              </w:rPr>
              <w:t>臨調：申請提高臨時信用額度注意事項</w:t>
            </w:r>
          </w:p>
          <w:p w:rsidR="007B1634" w:rsidRPr="007B1634" w:rsidRDefault="007B1634" w:rsidP="007B1634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B1634">
              <w:rPr>
                <w:rFonts w:ascii="新細明體" w:eastAsia="新細明體" w:hAnsi="新細明體" w:cs="新細明體" w:hint="eastAsia"/>
              </w:rPr>
              <w:t>永調：申請提高永久信用額度注意事項</w:t>
            </w:r>
          </w:p>
          <w:p w:rsidR="007B1634" w:rsidRDefault="007B1634" w:rsidP="007B1634">
            <w:pPr>
              <w:jc w:val="both"/>
              <w:rPr>
                <w:rFonts w:ascii="新細明體" w:eastAsia="新細明體" w:hAnsi="新細明體" w:cs="新細明體"/>
              </w:rPr>
            </w:pPr>
            <w:r w:rsidRPr="007B1634">
              <w:rPr>
                <w:rFonts w:ascii="新細明體" w:eastAsia="新細明體" w:hAnsi="新細明體" w:cs="新細明體" w:hint="eastAsia"/>
              </w:rPr>
              <w:t>預借現金：申請預借現金注意事項</w:t>
            </w:r>
          </w:p>
          <w:p w:rsidR="00073D85" w:rsidRDefault="00B01DC4" w:rsidP="007B1634">
            <w:pPr>
              <w:jc w:val="both"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掛失</w:t>
            </w:r>
            <w:r w:rsidR="00073D85">
              <w:rPr>
                <w:rFonts w:ascii="新細明體" w:eastAsia="新細明體" w:hAnsi="新細明體" w:cs="新細明體" w:hint="eastAsia"/>
              </w:rPr>
              <w:t>補發：信用卡</w:t>
            </w:r>
            <w:r>
              <w:rPr>
                <w:rFonts w:ascii="新細明體" w:eastAsia="新細明體" w:hAnsi="新細明體" w:cs="新細明體" w:hint="eastAsia"/>
              </w:rPr>
              <w:t>掛失</w:t>
            </w:r>
            <w:r w:rsidR="00073D85">
              <w:rPr>
                <w:rFonts w:ascii="新細明體" w:eastAsia="新細明體" w:hAnsi="新細明體" w:cs="新細明體" w:hint="eastAsia"/>
              </w:rPr>
              <w:t>補發注意事項</w:t>
            </w:r>
          </w:p>
          <w:p w:rsidR="00B01DC4" w:rsidRPr="00073D85" w:rsidRDefault="00B01DC4" w:rsidP="007B163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="新細明體" w:eastAsia="新細明體" w:hAnsi="新細明體" w:cs="新細明體" w:hint="eastAsia"/>
              </w:rPr>
              <w:t>毀損補發：信用卡毀損補發注意事項</w:t>
            </w:r>
          </w:p>
        </w:tc>
      </w:tr>
      <w:tr w:rsidR="00A802E9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Pr="00AD5E3D" w:rsidRDefault="00A802E9" w:rsidP="002339FA">
            <w:pPr>
              <w:pStyle w:val="af9"/>
              <w:numPr>
                <w:ilvl w:val="0"/>
                <w:numId w:val="27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Default="007B1634" w:rsidP="00A802E9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B1634">
              <w:rPr>
                <w:rFonts w:asciiTheme="minorHAnsi" w:hAnsiTheme="minorHAnsi" w:cstheme="minorHAnsi"/>
                <w:color w:val="1A1A1A"/>
              </w:rPr>
              <w:t>Source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Default="007B1634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來源程式名稱</w:t>
            </w:r>
          </w:p>
          <w:p w:rsidR="007B1634" w:rsidRPr="00725E2E" w:rsidRDefault="007B1634" w:rsidP="00A802E9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>
              <w:rPr>
                <w:rFonts w:ascii="新細明體" w:eastAsia="新細明體" w:hAnsi="新細明體" w:cs="新細明體" w:hint="eastAsia"/>
                <w:lang w:val="en-GB"/>
              </w:rPr>
              <w:t>大咖：</w:t>
            </w:r>
            <w:r w:rsidRPr="007B1634">
              <w:rPr>
                <w:rFonts w:ascii="新細明體" w:eastAsia="新細明體" w:hAnsi="新細明體" w:cs="新細明體"/>
                <w:lang w:val="en-GB"/>
              </w:rPr>
              <w:t>CAWHO</w:t>
            </w:r>
          </w:p>
        </w:tc>
      </w:tr>
    </w:tbl>
    <w:p w:rsidR="00A802E9" w:rsidRPr="00725E2E" w:rsidRDefault="00A802E9" w:rsidP="00A802E9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A802E9" w:rsidRPr="00AD5E3D" w:rsidRDefault="00A802E9" w:rsidP="00A802E9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07" w:name="_Toc117267765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07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802E9" w:rsidRPr="00AD5E3D" w:rsidTr="00A802E9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7B1634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AD5E3D" w:rsidRDefault="007B1634" w:rsidP="002339FA">
            <w:pPr>
              <w:pStyle w:val="af9"/>
              <w:numPr>
                <w:ilvl w:val="0"/>
                <w:numId w:val="28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AD5E3D" w:rsidRDefault="007B1634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7B1634">
              <w:rPr>
                <w:rFonts w:asciiTheme="minorHAnsi" w:hAnsiTheme="minorHAnsi" w:cstheme="minorHAnsi"/>
                <w:color w:val="1A1A1A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725E2E" w:rsidRDefault="007B1634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1A39E6" w:rsidRDefault="007B1634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條款名稱</w:t>
            </w:r>
          </w:p>
        </w:tc>
      </w:tr>
      <w:tr w:rsidR="007B1634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AD5E3D" w:rsidRDefault="007B1634" w:rsidP="002339FA">
            <w:pPr>
              <w:pStyle w:val="af9"/>
              <w:numPr>
                <w:ilvl w:val="0"/>
                <w:numId w:val="28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7B1634" w:rsidRDefault="007B1634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B1634">
              <w:rPr>
                <w:rFonts w:asciiTheme="minorHAnsi" w:hAnsiTheme="minorHAnsi" w:cstheme="minorHAnsi"/>
                <w:color w:val="1A1A1A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AD5E3D" w:rsidRDefault="007B1634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7B1634" w:rsidRDefault="007B1634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條款版本</w:t>
            </w:r>
          </w:p>
        </w:tc>
      </w:tr>
      <w:tr w:rsidR="007B1634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AD5E3D" w:rsidRDefault="007B1634" w:rsidP="002339FA">
            <w:pPr>
              <w:pStyle w:val="af9"/>
              <w:numPr>
                <w:ilvl w:val="0"/>
                <w:numId w:val="28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7B1634" w:rsidRDefault="007B1634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B1634">
              <w:rPr>
                <w:rFonts w:asciiTheme="minorHAnsi" w:hAnsiTheme="minorHAnsi" w:cstheme="minorHAnsi"/>
                <w:color w:val="1A1A1A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7B1634" w:rsidRDefault="007B1634" w:rsidP="007B1634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in</w:t>
            </w:r>
            <w:r>
              <w:rPr>
                <w:rFonts w:asciiTheme="minorHAnsi" w:hAnsiTheme="minorHAnsi" w:cstheme="minorHAnsi" w:hint="eastAsia"/>
                <w:color w:val="1A1A1A"/>
              </w:rPr>
              <w:t>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7B1634" w:rsidRDefault="007B1634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條款類型 (1:Url, 2:內文)</w:t>
            </w:r>
          </w:p>
        </w:tc>
      </w:tr>
      <w:tr w:rsidR="007B1634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AD5E3D" w:rsidRDefault="007B1634" w:rsidP="002339FA">
            <w:pPr>
              <w:pStyle w:val="af9"/>
              <w:numPr>
                <w:ilvl w:val="0"/>
                <w:numId w:val="28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7B1634" w:rsidRDefault="007B1634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B1634">
              <w:rPr>
                <w:rFonts w:asciiTheme="minorHAnsi" w:hAnsiTheme="minorHAnsi" w:cstheme="minorHAnsi"/>
                <w:color w:val="1A1A1A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AD5E3D" w:rsidRDefault="007B1634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34" w:rsidRPr="007B1634" w:rsidRDefault="007B1634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commentRangeStart w:id="408"/>
            <w:commentRangeStart w:id="409"/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條款 Url</w:t>
            </w:r>
            <w:commentRangeEnd w:id="408"/>
            <w:r w:rsidR="00D014B4">
              <w:rPr>
                <w:rStyle w:val="aff"/>
              </w:rPr>
              <w:commentReference w:id="408"/>
            </w:r>
            <w:commentRangeEnd w:id="409"/>
            <w:r w:rsidR="002849F3">
              <w:rPr>
                <w:rStyle w:val="aff"/>
              </w:rPr>
              <w:commentReference w:id="409"/>
            </w: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 xml:space="preserve"> / 內文</w:t>
            </w:r>
          </w:p>
        </w:tc>
      </w:tr>
    </w:tbl>
    <w:p w:rsidR="00A802E9" w:rsidRPr="00AD5E3D" w:rsidRDefault="00A802E9" w:rsidP="00A802E9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802E9" w:rsidRPr="00AD5E3D" w:rsidRDefault="00A802E9" w:rsidP="00A802E9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10" w:name="_Toc11726776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1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A802E9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A802E9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802E9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802E9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7B1634" w:rsidRPr="007B16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Title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7B1634" w:rsidRPr="007B163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申請提高臨時信用額度注意事項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7B1634" w:rsidRPr="007B16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Source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7B163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CAWHO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802E9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02E9" w:rsidRPr="00AD5E3D" w:rsidRDefault="00A802E9" w:rsidP="00A802E9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A802E9" w:rsidRPr="00AD5E3D" w:rsidTr="00A802E9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04682F" w:rsidRDefault="00A802E9" w:rsidP="000468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04682F" w:rsidRDefault="0004682F" w:rsidP="000468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468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Title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163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申請提高臨時信用額度注意事項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04682F" w:rsidRDefault="0004682F" w:rsidP="000468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468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Version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V1.0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04682F" w:rsidRDefault="0004682F" w:rsidP="0004682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468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02E9" w:rsidRDefault="0004682F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4682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Content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4682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assets/htmls/</w:t>
            </w:r>
            <w:r w:rsidRPr="007B163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申請提高臨時信用額度注意事項</w:t>
            </w:r>
            <w:r w:rsidRPr="0004682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.html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A802E9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A802E9" w:rsidRPr="00AD5E3D" w:rsidRDefault="00A802E9" w:rsidP="00A802E9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26782B" w:rsidRDefault="0026782B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26782B" w:rsidRDefault="0026782B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6782B" w:rsidRPr="00D31083" w:rsidRDefault="0026782B" w:rsidP="0026782B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11" w:name="_Toc117267767"/>
      <w:r w:rsidRPr="0026782B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新增同意條款紀錄</w:t>
      </w:r>
      <w:bookmarkEnd w:id="41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26782B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782B" w:rsidRPr="00985A9F" w:rsidRDefault="0026782B" w:rsidP="00A84F65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26782B">
              <w:rPr>
                <w:rFonts w:ascii="新細明體" w:eastAsia="新細明體" w:hAnsi="新細明體" w:cs="新細明體" w:hint="eastAsia"/>
                <w:lang w:val="en-GB"/>
              </w:rPr>
              <w:t>新增同意條款紀錄</w:t>
            </w:r>
          </w:p>
        </w:tc>
      </w:tr>
      <w:tr w:rsidR="0026782B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26782B">
              <w:rPr>
                <w:rFonts w:asciiTheme="minorHAnsi" w:hAnsiTheme="minorHAnsi" w:cstheme="minorHAnsi"/>
                <w:lang w:val="en-GB"/>
              </w:rPr>
              <w:t>Agreement/InsertAgreementRecord</w:t>
            </w:r>
          </w:p>
        </w:tc>
      </w:tr>
    </w:tbl>
    <w:p w:rsidR="0026782B" w:rsidRPr="00AD5E3D" w:rsidRDefault="0026782B" w:rsidP="0026782B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26782B" w:rsidRPr="00AD5E3D" w:rsidRDefault="0026782B" w:rsidP="0026782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12" w:name="_Toc11726776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12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26782B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26782B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2339FA">
            <w:pPr>
              <w:pStyle w:val="af9"/>
              <w:numPr>
                <w:ilvl w:val="0"/>
                <w:numId w:val="29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26782B" w:rsidRDefault="0026782B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725E2E" w:rsidRDefault="0026782B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1A39E6" w:rsidRDefault="0026782B" w:rsidP="0026782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6782B">
              <w:rPr>
                <w:rFonts w:asciiTheme="minorHAnsi" w:eastAsia="標楷體" w:hAnsiTheme="minorHAnsi" w:cstheme="minorHAnsi" w:hint="eastAsia"/>
              </w:rPr>
              <w:t>身份證字號</w:t>
            </w:r>
          </w:p>
        </w:tc>
      </w:tr>
      <w:tr w:rsidR="0026782B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2339FA">
            <w:pPr>
              <w:pStyle w:val="af9"/>
              <w:numPr>
                <w:ilvl w:val="0"/>
                <w:numId w:val="29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7B1634" w:rsidRDefault="0026782B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B1634">
              <w:rPr>
                <w:rFonts w:asciiTheme="minorHAnsi" w:hAnsiTheme="minorHAnsi" w:cstheme="minorHAnsi"/>
                <w:color w:val="1A1A1A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26782B" w:rsidRDefault="0026782B" w:rsidP="00A84F65">
            <w:pPr>
              <w:jc w:val="both"/>
              <w:rPr>
                <w:rFonts w:asciiTheme="minorHAnsi" w:hAnsiTheme="minorHAnsi" w:cstheme="minorHAnsi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條款名稱</w:t>
            </w:r>
          </w:p>
        </w:tc>
      </w:tr>
      <w:tr w:rsidR="0026782B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2339FA">
            <w:pPr>
              <w:pStyle w:val="af9"/>
              <w:numPr>
                <w:ilvl w:val="0"/>
                <w:numId w:val="29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7B1634" w:rsidRDefault="0026782B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B1634">
              <w:rPr>
                <w:rFonts w:asciiTheme="minorHAnsi" w:hAnsiTheme="minorHAnsi" w:cstheme="minorHAnsi"/>
                <w:color w:val="1A1A1A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7B1634" w:rsidRDefault="0026782B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條款版本</w:t>
            </w:r>
          </w:p>
        </w:tc>
      </w:tr>
      <w:tr w:rsidR="0026782B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2339FA">
            <w:pPr>
              <w:pStyle w:val="af9"/>
              <w:numPr>
                <w:ilvl w:val="0"/>
                <w:numId w:val="29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Default="0026782B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7B1634">
              <w:rPr>
                <w:rFonts w:asciiTheme="minorHAnsi" w:hAnsiTheme="minorHAnsi" w:cstheme="minorHAnsi"/>
                <w:color w:val="1A1A1A"/>
              </w:rPr>
              <w:t>Source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Default="0026782B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7B1634">
              <w:rPr>
                <w:rFonts w:ascii="新細明體" w:eastAsia="新細明體" w:hAnsi="新細明體" w:cs="新細明體" w:hint="eastAsia"/>
                <w:lang w:val="en-GB"/>
              </w:rPr>
              <w:t>來源程式名稱</w:t>
            </w:r>
          </w:p>
          <w:p w:rsidR="0026782B" w:rsidRPr="00725E2E" w:rsidRDefault="0026782B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>
              <w:rPr>
                <w:rFonts w:ascii="新細明體" w:eastAsia="新細明體" w:hAnsi="新細明體" w:cs="新細明體" w:hint="eastAsia"/>
                <w:lang w:val="en-GB"/>
              </w:rPr>
              <w:t>大咖：</w:t>
            </w:r>
            <w:r w:rsidRPr="007B1634">
              <w:rPr>
                <w:rFonts w:ascii="新細明體" w:eastAsia="新細明體" w:hAnsi="新細明體" w:cs="新細明體"/>
                <w:lang w:val="en-GB"/>
              </w:rPr>
              <w:t>CAWHO</w:t>
            </w:r>
          </w:p>
        </w:tc>
      </w:tr>
    </w:tbl>
    <w:p w:rsidR="0026782B" w:rsidRPr="00725E2E" w:rsidRDefault="0026782B" w:rsidP="0026782B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26782B" w:rsidRPr="00AD5E3D" w:rsidRDefault="0026782B" w:rsidP="0026782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13" w:name="_Toc117267769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13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26782B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26782B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2339FA">
            <w:pPr>
              <w:pStyle w:val="af9"/>
              <w:numPr>
                <w:ilvl w:val="0"/>
                <w:numId w:val="30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D801F7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commentRangeStart w:id="414"/>
            <w:commentRangeStart w:id="415"/>
            <w:r w:rsidRPr="00D801F7">
              <w:rPr>
                <w:rFonts w:asciiTheme="minorHAnsi" w:hAnsiTheme="minorHAnsi" w:cstheme="minorHAnsi"/>
                <w:color w:val="1A1A1A"/>
              </w:rPr>
              <w:t>Success</w:t>
            </w:r>
            <w:commentRangeEnd w:id="414"/>
            <w:r w:rsidR="00D014B4">
              <w:rPr>
                <w:rStyle w:val="aff"/>
              </w:rPr>
              <w:commentReference w:id="414"/>
            </w:r>
            <w:commentRangeEnd w:id="415"/>
            <w:r w:rsidR="00F658D0">
              <w:rPr>
                <w:rStyle w:val="aff"/>
              </w:rPr>
              <w:commentReference w:id="415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D801F7" w:rsidRDefault="00D801F7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1A39E6" w:rsidRDefault="00D801F7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D801F7">
              <w:rPr>
                <w:rFonts w:ascii="新細明體" w:eastAsia="新細明體" w:hAnsi="新細明體" w:cs="新細明體" w:hint="eastAsia"/>
                <w:lang w:val="en-GB"/>
              </w:rPr>
              <w:t>是否新增成功</w:t>
            </w:r>
          </w:p>
        </w:tc>
      </w:tr>
    </w:tbl>
    <w:p w:rsidR="0026782B" w:rsidRPr="00AD5E3D" w:rsidRDefault="0026782B" w:rsidP="0026782B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26782B" w:rsidRPr="00AD5E3D" w:rsidRDefault="0026782B" w:rsidP="0026782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16" w:name="_Toc11726777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16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26782B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26782B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26782B" w:rsidRDefault="0026782B" w:rsidP="0026782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6782B" w:rsidRPr="0026782B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26782B" w:rsidRDefault="0026782B" w:rsidP="0026782B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16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Title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7B163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申請提高臨時信用額度注意事項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26782B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6782B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Version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V1.0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163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Source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CAWHO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26782B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782B" w:rsidRPr="00AD5E3D" w:rsidRDefault="0026782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26782B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6782B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6782B" w:rsidRDefault="0026782B" w:rsidP="00D801F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D801F7" w:rsidRPr="00D801F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Success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0F3F08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</w:p>
          <w:p w:rsidR="0026782B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26782B" w:rsidRPr="00AD5E3D" w:rsidRDefault="0026782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A84F65" w:rsidRDefault="00A84F65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A84F65" w:rsidRDefault="00A84F65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A84F65" w:rsidRPr="00D31083" w:rsidRDefault="00B449FE" w:rsidP="00A84F65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17" w:name="_Toc117267771"/>
      <w:r w:rsidRPr="00B449FE">
        <w:rPr>
          <w:rFonts w:ascii="新細明體" w:eastAsia="新細明體" w:hAnsi="新細明體" w:cs="新細明體"/>
          <w:sz w:val="28"/>
          <w:szCs w:val="28"/>
          <w:lang w:val="en-GB"/>
        </w:rPr>
        <w:lastRenderedPageBreak/>
        <w:t>MyData</w:t>
      </w:r>
      <w:r w:rsidR="00174AF7" w:rsidRPr="00174AF7">
        <w:rPr>
          <w:rFonts w:ascii="新細明體" w:eastAsia="新細明體" w:hAnsi="新細明體" w:cs="新細明體"/>
          <w:sz w:val="28"/>
          <w:szCs w:val="28"/>
          <w:lang w:val="en-GB"/>
        </w:rPr>
        <w:t>:</w:t>
      </w:r>
      <w:r w:rsidRPr="00B449FE">
        <w:rPr>
          <w:rFonts w:ascii="新細明體" w:eastAsia="新細明體" w:hAnsi="新細明體" w:cs="新細明體"/>
          <w:sz w:val="28"/>
          <w:szCs w:val="28"/>
          <w:lang w:val="en-GB"/>
        </w:rPr>
        <w:t xml:space="preserve"> Login</w:t>
      </w:r>
      <w:bookmarkEnd w:id="417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A84F65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4F65" w:rsidRPr="00985A9F" w:rsidRDefault="00174AF7" w:rsidP="00A84F65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A84F65">
              <w:rPr>
                <w:rFonts w:asciiTheme="minorHAnsi" w:eastAsia="標楷體" w:hAnsiTheme="minorHAnsi" w:cstheme="minorHAnsi"/>
              </w:rPr>
              <w:t>MyData: Login</w:t>
            </w:r>
          </w:p>
        </w:tc>
      </w:tr>
      <w:tr w:rsidR="00A84F65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4F65" w:rsidRPr="00AD5E3D" w:rsidRDefault="00A84F65" w:rsidP="00B449F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="00B449FE">
              <w:rPr>
                <w:rFonts w:asciiTheme="minorHAnsi" w:hAnsiTheme="minorHAnsi" w:cstheme="minorHAnsi"/>
                <w:lang w:val="en-GB"/>
              </w:rPr>
              <w:t>MyData</w:t>
            </w:r>
            <w:r w:rsidRPr="0026782B">
              <w:rPr>
                <w:rFonts w:asciiTheme="minorHAnsi" w:hAnsiTheme="minorHAnsi" w:cstheme="minorHAnsi"/>
                <w:lang w:val="en-GB"/>
              </w:rPr>
              <w:t>/</w:t>
            </w:r>
            <w:r w:rsidR="00B449FE" w:rsidRPr="00B449FE">
              <w:rPr>
                <w:rFonts w:asciiTheme="minorHAnsi" w:hAnsiTheme="minorHAnsi" w:cstheme="minorHAnsi"/>
                <w:lang w:val="en-GB"/>
              </w:rPr>
              <w:t>MyDataLogin</w:t>
            </w:r>
          </w:p>
        </w:tc>
      </w:tr>
    </w:tbl>
    <w:p w:rsidR="00A84F65" w:rsidRPr="00AD5E3D" w:rsidRDefault="00A84F65" w:rsidP="00A84F65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84F65" w:rsidRPr="00AD5E3D" w:rsidRDefault="00A84F65" w:rsidP="00A84F65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18" w:name="_Toc11726777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18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84F65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A84F65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AD5E3D" w:rsidRDefault="00A84F65" w:rsidP="00B449FE">
            <w:pPr>
              <w:pStyle w:val="af9"/>
              <w:numPr>
                <w:ilvl w:val="0"/>
                <w:numId w:val="35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26782B" w:rsidRDefault="00A84F65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725E2E" w:rsidRDefault="00A84F65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1A39E6" w:rsidRDefault="00A84F65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6782B">
              <w:rPr>
                <w:rFonts w:ascii="新細明體" w:eastAsia="新細明體" w:hAnsi="新細明體" w:cs="新細明體" w:hint="eastAsia"/>
              </w:rPr>
              <w:t>身份證字號</w:t>
            </w:r>
          </w:p>
        </w:tc>
      </w:tr>
      <w:tr w:rsidR="00A84F65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AD5E3D" w:rsidRDefault="00A84F65" w:rsidP="00B449FE">
            <w:pPr>
              <w:pStyle w:val="af9"/>
              <w:numPr>
                <w:ilvl w:val="0"/>
                <w:numId w:val="35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7B1634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出生日期(YYYYMMDD)</w:t>
            </w:r>
          </w:p>
          <w:p w:rsidR="00B449FE" w:rsidRPr="00062C17" w:rsidRDefault="00B449FE" w:rsidP="00062C17">
            <w:pPr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  <w:r w:rsidRPr="00062C17">
              <w:rPr>
                <w:rFonts w:asciiTheme="minorHAnsi" w:hAnsiTheme="minorHAnsi" w:cstheme="minorHAnsi" w:hint="eastAsia"/>
                <w:b/>
                <w:color w:val="FF0000"/>
              </w:rPr>
              <w:t>永調</w:t>
            </w:r>
            <w:r w:rsidR="00062C17" w:rsidRPr="00062C17">
              <w:rPr>
                <w:rFonts w:asciiTheme="minorHAnsi" w:hAnsiTheme="minorHAnsi" w:cstheme="minorHAnsi" w:hint="eastAsia"/>
                <w:b/>
                <w:color w:val="FF0000"/>
              </w:rPr>
              <w:t>需帶入</w:t>
            </w:r>
            <w:r w:rsidR="00062C17" w:rsidRPr="00062C17">
              <w:rPr>
                <w:rFonts w:asciiTheme="minorHAnsi" w:hAnsiTheme="minorHAnsi" w:cstheme="minorHAnsi"/>
                <w:b/>
                <w:color w:val="FF0000"/>
              </w:rPr>
              <w:t>GetPermanentCreditInfo</w:t>
            </w:r>
            <w:r w:rsidR="00062C17" w:rsidRPr="00062C17">
              <w:rPr>
                <w:rFonts w:asciiTheme="minorHAnsi" w:hAnsiTheme="minorHAnsi" w:cstheme="minorHAnsi" w:hint="eastAsia"/>
                <w:b/>
                <w:color w:val="FF0000"/>
              </w:rPr>
              <w:t>抓到的生日</w:t>
            </w:r>
          </w:p>
        </w:tc>
      </w:tr>
      <w:tr w:rsidR="00A84F65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AD5E3D" w:rsidRDefault="00A84F65" w:rsidP="00B449FE">
            <w:pPr>
              <w:pStyle w:val="af9"/>
              <w:numPr>
                <w:ilvl w:val="0"/>
                <w:numId w:val="35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7B1634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FunctionCode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int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功能代碼</w:t>
            </w:r>
          </w:p>
          <w:p w:rsid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線上辦卡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：1</w:t>
            </w:r>
          </w:p>
          <w:p w:rsid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信用卡申請補件服務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：2</w:t>
            </w:r>
          </w:p>
          <w:p w:rsidR="00A84F65" w:rsidRPr="007B1634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永久額度調整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>：3</w:t>
            </w:r>
          </w:p>
        </w:tc>
      </w:tr>
      <w:tr w:rsidR="00A84F65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AD5E3D" w:rsidRDefault="00A84F65" w:rsidP="00B449FE">
            <w:pPr>
              <w:pStyle w:val="af9"/>
              <w:numPr>
                <w:ilvl w:val="0"/>
                <w:numId w:val="35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IsMobile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725E2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是否為小網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 xml:space="preserve"> (大咖為APP直接帶true)</w:t>
            </w:r>
          </w:p>
        </w:tc>
      </w:tr>
    </w:tbl>
    <w:p w:rsidR="00A84F65" w:rsidRPr="00725E2E" w:rsidRDefault="00A84F65" w:rsidP="00A84F65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A84F65" w:rsidRPr="00AD5E3D" w:rsidRDefault="00A84F65" w:rsidP="00A84F65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19" w:name="_Toc117267773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19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84F65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A84F65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AD5E3D" w:rsidRDefault="00A84F65" w:rsidP="00B449FE">
            <w:pPr>
              <w:pStyle w:val="af9"/>
              <w:numPr>
                <w:ilvl w:val="0"/>
                <w:numId w:val="3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AD5E3D" w:rsidRDefault="00B449FE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BusinessNo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D801F7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1A39E6" w:rsidRDefault="00B449FE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應用平台代號</w:t>
            </w:r>
          </w:p>
        </w:tc>
      </w:tr>
      <w:tr w:rsidR="00B449FE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AD5E3D" w:rsidRDefault="00B449FE" w:rsidP="00B449FE">
            <w:pPr>
              <w:pStyle w:val="af9"/>
              <w:numPr>
                <w:ilvl w:val="0"/>
                <w:numId w:val="3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ApiVersion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API版本</w:t>
            </w:r>
          </w:p>
        </w:tc>
      </w:tr>
      <w:tr w:rsidR="00B449FE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AD5E3D" w:rsidRDefault="00B449FE" w:rsidP="00B449FE">
            <w:pPr>
              <w:pStyle w:val="af9"/>
              <w:numPr>
                <w:ilvl w:val="0"/>
                <w:numId w:val="3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HashKeyNo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HashKey組別</w:t>
            </w:r>
          </w:p>
        </w:tc>
      </w:tr>
      <w:tr w:rsidR="00B449FE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AD5E3D" w:rsidRDefault="00B449FE" w:rsidP="00B449FE">
            <w:pPr>
              <w:pStyle w:val="af9"/>
              <w:numPr>
                <w:ilvl w:val="0"/>
                <w:numId w:val="3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VerifyNo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驗證編號</w:t>
            </w:r>
          </w:p>
        </w:tc>
      </w:tr>
      <w:tr w:rsidR="00B449FE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AD5E3D" w:rsidRDefault="00B449FE" w:rsidP="00B449FE">
            <w:pPr>
              <w:pStyle w:val="af9"/>
              <w:numPr>
                <w:ilvl w:val="0"/>
                <w:numId w:val="3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Token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通行證</w:t>
            </w:r>
          </w:p>
        </w:tc>
      </w:tr>
      <w:tr w:rsidR="00B449FE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AD5E3D" w:rsidRDefault="00B449FE" w:rsidP="00B449FE">
            <w:pPr>
              <w:pStyle w:val="af9"/>
              <w:numPr>
                <w:ilvl w:val="0"/>
                <w:numId w:val="3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IdentifyNo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驗證碼</w:t>
            </w:r>
          </w:p>
        </w:tc>
      </w:tr>
      <w:tr w:rsidR="00B449FE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AD5E3D" w:rsidRDefault="00B449FE" w:rsidP="00B449FE">
            <w:pPr>
              <w:pStyle w:val="af9"/>
              <w:numPr>
                <w:ilvl w:val="0"/>
                <w:numId w:val="3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TwidPortalUrl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B449FE">
              <w:rPr>
                <w:rFonts w:asciiTheme="minorHAnsi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9FE" w:rsidRPr="00B449FE" w:rsidRDefault="00B449FE" w:rsidP="00A84F65">
            <w:pPr>
              <w:jc w:val="both"/>
              <w:rPr>
                <w:rFonts w:ascii="新細明體" w:eastAsia="新細明體" w:hAnsi="新細明體" w:cs="新細明體"/>
                <w:lang w:val="en-GB"/>
              </w:rPr>
            </w:pPr>
            <w:r w:rsidRPr="00B449FE">
              <w:rPr>
                <w:rFonts w:ascii="新細明體" w:eastAsia="新細明體" w:hAnsi="新細明體" w:cs="新細明體" w:hint="eastAsia"/>
                <w:lang w:val="en-GB"/>
              </w:rPr>
              <w:t>台網身份識別中心 Portal URL (在 Internet 上的網址，給前執行 DO 的網址)</w:t>
            </w:r>
          </w:p>
        </w:tc>
      </w:tr>
    </w:tbl>
    <w:p w:rsidR="00A84F65" w:rsidRPr="00AD5E3D" w:rsidRDefault="00A84F65" w:rsidP="00A84F65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84F65" w:rsidRPr="00AD5E3D" w:rsidRDefault="00A84F65" w:rsidP="00A84F65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20" w:name="_Toc11726777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2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A84F65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A84F65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84F65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84F65" w:rsidRPr="0026782B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26782B" w:rsidRDefault="00A84F65" w:rsidP="00B449F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B449FE" w:rsidRPr="00B449FE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FunctionCode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B449FE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3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B449FE" w:rsidRPr="00B449FE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IsMobile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B449FE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84F65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4F65" w:rsidRPr="00AD5E3D" w:rsidRDefault="00A84F65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lastRenderedPageBreak/>
              <w:t>Response</w:t>
            </w:r>
          </w:p>
        </w:tc>
      </w:tr>
      <w:tr w:rsidR="00A84F65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93D4C" w:rsidRDefault="00A84F65" w:rsidP="00893D4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893D4C" w:rsidRDefault="00893D4C" w:rsidP="00893D4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BusinessNo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CRDCD02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93D4C" w:rsidRDefault="00893D4C" w:rsidP="00893D4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ApiVersion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1.0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93D4C" w:rsidRDefault="00893D4C" w:rsidP="00893D4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HashKeyNo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93D4C" w:rsidRDefault="00893D4C" w:rsidP="00893D4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VerifyNo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4d539be968cb4ae3893c388233b7417d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893D4C" w:rsidRDefault="00893D4C" w:rsidP="00893D4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Token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4f819467803b4e75a284b14125fac5c0817980fb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893D4C" w:rsidRDefault="00893D4C" w:rsidP="00893D4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IdentifyNo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8f918bfeac3be18fc5d24854fbf9aea4a58993d9e75ea3de86e7821bfc2e23c0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893D4C" w:rsidRPr="00893D4C" w:rsidRDefault="00893D4C" w:rsidP="00893D4C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TwidPortalUrl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http://10.11.37.16/IDPortal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A84F65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A84F65" w:rsidRPr="00AD5E3D" w:rsidRDefault="00A84F65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174AF7" w:rsidRDefault="00174AF7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174AF7" w:rsidRDefault="00174AF7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74AF7" w:rsidRPr="00D31083" w:rsidRDefault="00174AF7" w:rsidP="00174AF7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21" w:name="_Toc117267775"/>
      <w:r w:rsidRPr="00B449FE">
        <w:rPr>
          <w:rFonts w:ascii="新細明體" w:eastAsia="新細明體" w:hAnsi="新細明體" w:cs="新細明體"/>
          <w:sz w:val="28"/>
          <w:szCs w:val="28"/>
          <w:lang w:val="en-GB"/>
        </w:rPr>
        <w:lastRenderedPageBreak/>
        <w:t>MyData</w:t>
      </w:r>
      <w:r w:rsidRPr="00174AF7">
        <w:rPr>
          <w:rFonts w:ascii="新細明體" w:eastAsia="新細明體" w:hAnsi="新細明體" w:cs="新細明體"/>
          <w:sz w:val="28"/>
          <w:szCs w:val="28"/>
          <w:lang w:val="en-GB"/>
        </w:rPr>
        <w:t>:</w:t>
      </w:r>
      <w:r>
        <w:rPr>
          <w:rFonts w:ascii="新細明體" w:eastAsia="新細明體" w:hAnsi="新細明體" w:cs="新細明體"/>
          <w:sz w:val="28"/>
          <w:szCs w:val="28"/>
          <w:lang w:val="en-GB"/>
        </w:rPr>
        <w:t xml:space="preserve"> </w:t>
      </w:r>
      <w:r>
        <w:rPr>
          <w:rFonts w:ascii="新細明體" w:eastAsia="新細明體" w:hAnsi="新細明體" w:cs="新細明體" w:hint="eastAsia"/>
          <w:sz w:val="28"/>
          <w:szCs w:val="28"/>
          <w:lang w:val="en-GB"/>
        </w:rPr>
        <w:t>Do</w:t>
      </w:r>
      <w:bookmarkEnd w:id="42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174AF7" w:rsidRPr="00AD5E3D" w:rsidTr="00F018AE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4AF7" w:rsidRPr="00985A9F" w:rsidRDefault="00174AF7" w:rsidP="00F018AE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174AF7">
              <w:rPr>
                <w:rFonts w:ascii="新細明體" w:eastAsia="新細明體" w:hAnsi="新細明體" w:cs="新細明體"/>
                <w:lang w:val="en-GB"/>
              </w:rPr>
              <w:t>MyData: Do</w:t>
            </w:r>
            <w:r>
              <w:rPr>
                <w:rFonts w:ascii="新細明體" w:eastAsia="新細明體" w:hAnsi="新細明體" w:cs="新細明體" w:hint="eastAsia"/>
                <w:lang w:val="en-GB"/>
              </w:rPr>
              <w:t xml:space="preserve"> (執行Do時寫紀錄到Table)</w:t>
            </w:r>
          </w:p>
        </w:tc>
      </w:tr>
      <w:tr w:rsidR="00174AF7" w:rsidRPr="00AD5E3D" w:rsidTr="00F018AE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174AF7">
              <w:rPr>
                <w:rFonts w:asciiTheme="minorHAnsi" w:hAnsiTheme="minorHAnsi" w:cstheme="minorHAnsi"/>
                <w:lang w:val="en-GB"/>
              </w:rPr>
              <w:t>MyData/MyDataDo</w:t>
            </w:r>
          </w:p>
        </w:tc>
      </w:tr>
    </w:tbl>
    <w:p w:rsidR="00174AF7" w:rsidRPr="00AD5E3D" w:rsidRDefault="00174AF7" w:rsidP="00174AF7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174AF7" w:rsidRPr="00AD5E3D" w:rsidRDefault="00174AF7" w:rsidP="00174AF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22" w:name="_Toc11726777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22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174AF7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174AF7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F7" w:rsidRPr="00AD5E3D" w:rsidRDefault="00174AF7" w:rsidP="00174AF7">
            <w:pPr>
              <w:pStyle w:val="af9"/>
              <w:numPr>
                <w:ilvl w:val="0"/>
                <w:numId w:val="37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F7" w:rsidRPr="0026782B" w:rsidRDefault="00174AF7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174AF7">
              <w:rPr>
                <w:rFonts w:asciiTheme="minorHAnsi" w:hAnsiTheme="minorHAnsi" w:cstheme="minorHAnsi"/>
                <w:color w:val="1A1A1A"/>
              </w:rPr>
              <w:t>VerifyNo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F7" w:rsidRPr="00725E2E" w:rsidRDefault="00174AF7" w:rsidP="00F018A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F7" w:rsidRPr="001A39E6" w:rsidRDefault="00174AF7" w:rsidP="00F018A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174AF7">
              <w:rPr>
                <w:rFonts w:ascii="新細明體" w:eastAsia="新細明體" w:hAnsi="新細明體" w:cs="新細明體" w:hint="eastAsia"/>
              </w:rPr>
              <w:t>驗證編號</w:t>
            </w:r>
          </w:p>
        </w:tc>
      </w:tr>
    </w:tbl>
    <w:p w:rsidR="00174AF7" w:rsidRPr="00725E2E" w:rsidRDefault="00174AF7" w:rsidP="00174AF7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174AF7" w:rsidRPr="00AD5E3D" w:rsidRDefault="00174AF7" w:rsidP="00174AF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23" w:name="_Toc117267777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23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174AF7" w:rsidRPr="00AD5E3D" w:rsidTr="00F018AE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</w:tbl>
    <w:p w:rsidR="00174AF7" w:rsidRPr="00AD5E3D" w:rsidRDefault="00174AF7" w:rsidP="00174AF7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174AF7" w:rsidRPr="00AD5E3D" w:rsidRDefault="00174AF7" w:rsidP="00174AF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24" w:name="_Toc11726777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24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174AF7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174AF7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174AF7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74AF7" w:rsidRDefault="00174AF7" w:rsidP="00174AF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74AF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VerifyNo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893D4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4d539be968cb4ae3893c388233b7417d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174AF7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74AF7" w:rsidRPr="00AD5E3D" w:rsidRDefault="00174AF7" w:rsidP="00F018AE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174AF7" w:rsidRPr="00AD5E3D" w:rsidTr="00F018AE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74AF7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}</w:t>
            </w:r>
          </w:p>
          <w:p w:rsidR="00174AF7" w:rsidRPr="00AD5E3D" w:rsidRDefault="00174AF7" w:rsidP="00F018A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5D21FE" w:rsidRDefault="005D21FE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5D21FE" w:rsidRDefault="005D21FE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D21FE" w:rsidRPr="00D31083" w:rsidRDefault="005D21FE" w:rsidP="005D21FE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25" w:name="_Toc117267779"/>
      <w:commentRangeStart w:id="426"/>
      <w:commentRangeStart w:id="427"/>
      <w:r w:rsidRPr="005D21FE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檢查是否為假日</w:t>
      </w:r>
      <w:commentRangeEnd w:id="426"/>
      <w:r w:rsidR="00DC0028">
        <w:rPr>
          <w:rStyle w:val="aff"/>
          <w:rFonts w:ascii="Times New Roman" w:hAnsi="Times New Roman"/>
          <w:b w:val="0"/>
          <w:bCs w:val="0"/>
        </w:rPr>
        <w:commentReference w:id="426"/>
      </w:r>
      <w:commentRangeEnd w:id="427"/>
      <w:r w:rsidR="00F658D0">
        <w:rPr>
          <w:rStyle w:val="aff"/>
          <w:rFonts w:ascii="Times New Roman" w:hAnsi="Times New Roman"/>
          <w:b w:val="0"/>
          <w:bCs w:val="0"/>
        </w:rPr>
        <w:commentReference w:id="427"/>
      </w:r>
      <w:bookmarkEnd w:id="42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5D21FE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="新細明體" w:eastAsia="新細明體" w:hAnsi="新細明體" w:cs="新細明體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21FE" w:rsidRPr="00985A9F" w:rsidRDefault="005D21FE" w:rsidP="00A84F65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5D21FE">
              <w:rPr>
                <w:rFonts w:ascii="新細明體" w:eastAsia="新細明體" w:hAnsi="新細明體" w:cs="新細明體" w:hint="eastAsia"/>
                <w:lang w:val="en-GB"/>
              </w:rPr>
              <w:t>檢查是否為假日</w:t>
            </w:r>
          </w:p>
        </w:tc>
      </w:tr>
      <w:tr w:rsidR="005D21FE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5D21FE">
              <w:rPr>
                <w:rFonts w:asciiTheme="minorHAnsi" w:hAnsiTheme="minorHAnsi" w:cstheme="minorHAnsi"/>
                <w:lang w:val="en-GB"/>
              </w:rPr>
              <w:t>Data/CheckIsHoliday</w:t>
            </w:r>
          </w:p>
        </w:tc>
      </w:tr>
    </w:tbl>
    <w:p w:rsidR="005D21FE" w:rsidRPr="00AD5E3D" w:rsidRDefault="005D21FE" w:rsidP="005D21FE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5D21FE" w:rsidRPr="00AD5E3D" w:rsidRDefault="005D21FE" w:rsidP="005D21F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28" w:name="_Toc11726778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28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5D21FE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5D21FE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AD5E3D" w:rsidRDefault="005D21FE" w:rsidP="002339FA">
            <w:pPr>
              <w:pStyle w:val="af9"/>
              <w:numPr>
                <w:ilvl w:val="0"/>
                <w:numId w:val="31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26782B" w:rsidRDefault="005D21FE" w:rsidP="005D21FE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D21FE">
              <w:rPr>
                <w:rFonts w:asciiTheme="minorHAnsi" w:hAnsiTheme="minorHAnsi" w:cstheme="minorHAnsi"/>
                <w:color w:val="1A1A1A"/>
              </w:rPr>
              <w:t>QueryDate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725E2E" w:rsidRDefault="005D21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5D21FE">
              <w:rPr>
                <w:rFonts w:asciiTheme="minorHAnsi" w:eastAsia="標楷體" w:hAnsiTheme="minorHAnsi" w:cstheme="minorHAnsi"/>
                <w:color w:val="1A1A1A"/>
              </w:rPr>
              <w:t>DateTime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1A39E6" w:rsidRDefault="005D21FE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5D21FE">
              <w:rPr>
                <w:rFonts w:ascii="新細明體" w:eastAsia="新細明體" w:hAnsi="新細明體" w:cs="新細明體" w:hint="eastAsia"/>
              </w:rPr>
              <w:t>查詢日期</w:t>
            </w:r>
          </w:p>
        </w:tc>
      </w:tr>
    </w:tbl>
    <w:p w:rsidR="005D21FE" w:rsidRPr="00725E2E" w:rsidRDefault="005D21FE" w:rsidP="005D21FE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5D21FE" w:rsidRPr="00AD5E3D" w:rsidRDefault="005D21FE" w:rsidP="005D21F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29" w:name="_Toc117267781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29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5D21FE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5D21FE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AD5E3D" w:rsidRDefault="005D21FE" w:rsidP="002339FA">
            <w:pPr>
              <w:pStyle w:val="af9"/>
              <w:numPr>
                <w:ilvl w:val="0"/>
                <w:numId w:val="32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5D21FE">
              <w:rPr>
                <w:rFonts w:asciiTheme="minorHAnsi" w:hAnsiTheme="minorHAnsi" w:cstheme="minorHAnsi"/>
                <w:color w:val="1A1A1A"/>
              </w:rPr>
              <w:t>IsHoliday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D801F7" w:rsidRDefault="005D21FE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1A39E6" w:rsidRDefault="005D21FE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5D21FE">
              <w:rPr>
                <w:rFonts w:ascii="新細明體" w:eastAsia="新細明體" w:hAnsi="新細明體" w:cs="新細明體" w:hint="eastAsia"/>
                <w:lang w:val="en-GB"/>
              </w:rPr>
              <w:t>是否為假日</w:t>
            </w:r>
          </w:p>
        </w:tc>
      </w:tr>
    </w:tbl>
    <w:p w:rsidR="005D21FE" w:rsidRPr="00AD5E3D" w:rsidRDefault="005D21FE" w:rsidP="005D21FE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5D21FE" w:rsidRPr="00AD5E3D" w:rsidRDefault="005D21FE" w:rsidP="005D21F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30" w:name="_Toc11726778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3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5D21FE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5D21FE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5D21FE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D21FE" w:rsidRDefault="005D21FE" w:rsidP="005D21F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D21FE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QueryDate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="000C26C1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2022-08-0</w:t>
            </w:r>
            <w:r w:rsidR="000C26C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6</w:t>
            </w:r>
            <w:r w:rsidRPr="005D21FE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T00:00:00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D21FE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D21FE" w:rsidRPr="00AD5E3D" w:rsidRDefault="005D21FE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5D21FE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5D21FE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5D21FE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0C26C1" w:rsidRPr="000C26C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IsHoliday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</w:p>
          <w:p w:rsidR="005D21FE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5D21FE" w:rsidRPr="00AD5E3D" w:rsidRDefault="005D21FE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9C0744" w:rsidRDefault="009C0744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9C0744" w:rsidRDefault="009C0744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C0744" w:rsidRPr="00D31083" w:rsidRDefault="009C0744" w:rsidP="009C0744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31" w:name="_Toc117267783"/>
      <w:r w:rsidRPr="009C0744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取得台灣3碼郵遞區號資訊</w:t>
      </w:r>
      <w:bookmarkEnd w:id="43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9C0744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C0744" w:rsidRPr="00BD572A" w:rsidRDefault="009C0744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br w:type="page"/>
            </w:r>
            <w:r w:rsidRPr="00BD572A">
              <w:rPr>
                <w:rFonts w:asciiTheme="minorHAnsi" w:eastAsia="標楷體" w:hAnsiTheme="minorHAnsi" w:cstheme="minorHAnsi" w:hint="eastAsia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0744" w:rsidRPr="00985A9F" w:rsidRDefault="009C0744" w:rsidP="00A84F65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取得台灣</w:t>
            </w:r>
            <w:r w:rsidRPr="00BD572A">
              <w:rPr>
                <w:rFonts w:asciiTheme="minorHAnsi" w:eastAsia="標楷體" w:hAnsiTheme="minorHAnsi" w:cstheme="minorHAnsi" w:hint="eastAsia"/>
              </w:rPr>
              <w:t>3</w:t>
            </w:r>
            <w:r w:rsidRPr="00BD572A">
              <w:rPr>
                <w:rFonts w:asciiTheme="minorHAnsi" w:eastAsia="標楷體" w:hAnsiTheme="minorHAnsi" w:cstheme="minorHAnsi" w:hint="eastAsia"/>
              </w:rPr>
              <w:t>碼郵遞區號資訊</w:t>
            </w:r>
          </w:p>
        </w:tc>
      </w:tr>
      <w:tr w:rsidR="009C0744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9C0744">
              <w:rPr>
                <w:rFonts w:asciiTheme="minorHAnsi" w:hAnsiTheme="minorHAnsi" w:cstheme="minorHAnsi"/>
                <w:lang w:val="en-GB"/>
              </w:rPr>
              <w:t>Data/TWZip3Code</w:t>
            </w:r>
          </w:p>
        </w:tc>
      </w:tr>
    </w:tbl>
    <w:p w:rsidR="009C0744" w:rsidRPr="00AD5E3D" w:rsidRDefault="009C0744" w:rsidP="009C0744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9C0744" w:rsidRPr="00AD5E3D" w:rsidRDefault="009C0744" w:rsidP="009C0744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32" w:name="_Toc11726778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32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9C0744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</w:tbl>
    <w:p w:rsidR="009C0744" w:rsidRPr="00725E2E" w:rsidRDefault="009C0744" w:rsidP="009C0744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9C0744" w:rsidRPr="00AD5E3D" w:rsidRDefault="009C0744" w:rsidP="009C0744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33" w:name="_Toc117267785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33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9C0744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9C0744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744" w:rsidRPr="00AD5E3D" w:rsidRDefault="009C0744" w:rsidP="002339FA">
            <w:pPr>
              <w:pStyle w:val="af9"/>
              <w:numPr>
                <w:ilvl w:val="0"/>
                <w:numId w:val="3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/>
                <w:color w:val="1A1A1A"/>
              </w:rPr>
              <w:t>I</w:t>
            </w:r>
            <w:r>
              <w:rPr>
                <w:rFonts w:asciiTheme="minorHAnsi" w:hAnsiTheme="minorHAnsi" w:cstheme="minorHAnsi" w:hint="eastAsia"/>
                <w:color w:val="1A1A1A"/>
              </w:rPr>
              <w:t>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744" w:rsidRPr="00D801F7" w:rsidRDefault="000C15C4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744" w:rsidRPr="00BD572A" w:rsidRDefault="009C0744" w:rsidP="00BD572A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台灣</w:t>
            </w:r>
            <w:r w:rsidRPr="00BD572A">
              <w:rPr>
                <w:rFonts w:asciiTheme="minorHAnsi" w:eastAsia="標楷體" w:hAnsiTheme="minorHAnsi" w:cstheme="minorHAnsi" w:hint="eastAsia"/>
              </w:rPr>
              <w:t>3</w:t>
            </w:r>
            <w:r w:rsidRPr="00BD572A">
              <w:rPr>
                <w:rFonts w:asciiTheme="minorHAnsi" w:eastAsia="標楷體" w:hAnsiTheme="minorHAnsi" w:cstheme="minorHAnsi" w:hint="eastAsia"/>
              </w:rPr>
              <w:t>碼郵遞區號資訊</w:t>
            </w:r>
          </w:p>
          <w:p w:rsidR="009C0744" w:rsidRPr="00BD572A" w:rsidRDefault="009C0744" w:rsidP="00BD572A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{</w:t>
            </w:r>
          </w:p>
          <w:p w:rsidR="009C0744" w:rsidRPr="00BD572A" w:rsidRDefault="009C0744" w:rsidP="00BD572A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City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縣市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9C0744" w:rsidRPr="00BD572A" w:rsidRDefault="009C0744" w:rsidP="00BD572A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Area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區域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9C0744" w:rsidRPr="00BD572A" w:rsidRDefault="009C0744" w:rsidP="00BD572A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ZipCode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(3</w:t>
            </w:r>
            <w:r w:rsidRPr="00BD572A">
              <w:rPr>
                <w:rFonts w:asciiTheme="minorHAnsi" w:eastAsia="標楷體" w:hAnsiTheme="minorHAnsi" w:cstheme="minorHAnsi" w:hint="eastAsia"/>
              </w:rPr>
              <w:t>碼郵遞區號</w:t>
            </w:r>
            <w:r w:rsidRPr="00BD572A">
              <w:rPr>
                <w:rFonts w:asciiTheme="minorHAnsi" w:eastAsia="標楷體" w:hAnsiTheme="minorHAnsi" w:cstheme="minorHAnsi" w:hint="eastAsia"/>
              </w:rPr>
              <w:t>)</w:t>
            </w:r>
          </w:p>
          <w:p w:rsidR="009C0744" w:rsidRPr="001A39E6" w:rsidRDefault="009C0744" w:rsidP="00BD572A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}</w:t>
            </w:r>
          </w:p>
        </w:tc>
      </w:tr>
    </w:tbl>
    <w:p w:rsidR="009C0744" w:rsidRPr="00AD5E3D" w:rsidRDefault="009C0744" w:rsidP="009C0744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9C0744" w:rsidRPr="00AD5E3D" w:rsidRDefault="009C0744" w:rsidP="009C0744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34" w:name="_Toc11726778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34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9C0744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9C0744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9C0744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9C0744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744" w:rsidRPr="00AD5E3D" w:rsidRDefault="009C0744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9C0744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92405" w:rsidRPr="000D24EA" w:rsidRDefault="009C0744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"Items"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 [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39240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City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392405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臺北市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39240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Area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392405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中正區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92405" w:rsidRPr="00BB7153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39240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ZipCode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100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39240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City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392405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臺北市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39240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Area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392405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大同區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392405" w:rsidRPr="00BB7153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39240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ZipCode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103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392405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392405" w:rsidRPr="007B4246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Theme="minorHAnsi" w:hAnsiTheme="minorHAnsi" w:cstheme="minorHAnsi"/>
                <w:kern w:val="0"/>
                <w:sz w:val="18"/>
                <w:szCs w:val="18"/>
              </w:rPr>
              <w:t>…</w:t>
            </w:r>
            <w:r>
              <w:rPr>
                <w:rFonts w:asciiTheme="minorHAnsi" w:hAnsiTheme="minorHAnsi" w:cstheme="minorHAnsi" w:hint="eastAsia"/>
                <w:kern w:val="0"/>
                <w:sz w:val="18"/>
                <w:szCs w:val="18"/>
              </w:rPr>
              <w:t>..</w:t>
            </w:r>
          </w:p>
          <w:p w:rsidR="00392405" w:rsidRDefault="00392405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]</w:t>
            </w:r>
          </w:p>
          <w:p w:rsidR="009C0744" w:rsidRDefault="009C0744" w:rsidP="0039240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9C0744" w:rsidRPr="00AD5E3D" w:rsidRDefault="009C0744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13307B" w:rsidRDefault="0013307B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13307B" w:rsidRDefault="0013307B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3307B" w:rsidRPr="00D31083" w:rsidRDefault="0013307B" w:rsidP="0013307B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35" w:name="_Toc117267787"/>
      <w:r w:rsidRPr="0013307B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取得銀行清單(所有機構別)</w:t>
      </w:r>
      <w:bookmarkEnd w:id="43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13307B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BD572A">
              <w:rPr>
                <w:rFonts w:asciiTheme="minorHAnsi" w:eastAsia="標楷體" w:hAnsiTheme="minorHAnsi" w:cstheme="minorHAnsi" w:hint="eastAsia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07B" w:rsidRPr="00985A9F" w:rsidRDefault="0013307B" w:rsidP="00BD572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取得銀行清單</w:t>
            </w:r>
            <w:r w:rsidRPr="00BD572A">
              <w:rPr>
                <w:rFonts w:asciiTheme="minorHAnsi" w:eastAsia="標楷體" w:hAnsiTheme="minorHAnsi" w:cstheme="minorHAnsi" w:hint="eastAsia"/>
              </w:rPr>
              <w:t>(</w:t>
            </w:r>
            <w:r w:rsidRPr="00BD572A">
              <w:rPr>
                <w:rFonts w:asciiTheme="minorHAnsi" w:eastAsia="標楷體" w:hAnsiTheme="minorHAnsi" w:cstheme="minorHAnsi" w:hint="eastAsia"/>
              </w:rPr>
              <w:t>所有機構別</w:t>
            </w:r>
            <w:r w:rsidRPr="00BD572A">
              <w:rPr>
                <w:rFonts w:asciiTheme="minorHAnsi" w:eastAsia="標楷體" w:hAnsiTheme="minorHAnsi" w:cstheme="minorHAnsi" w:hint="eastAsia"/>
              </w:rPr>
              <w:t>)</w:t>
            </w:r>
          </w:p>
        </w:tc>
      </w:tr>
      <w:tr w:rsidR="0013307B" w:rsidRPr="00AD5E3D" w:rsidTr="00A84F65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13307B">
              <w:rPr>
                <w:rFonts w:asciiTheme="minorHAnsi" w:hAnsiTheme="minorHAnsi" w:cstheme="minorHAnsi"/>
                <w:lang w:val="en-GB"/>
              </w:rPr>
              <w:t>Data/GetBankList</w:t>
            </w:r>
          </w:p>
        </w:tc>
      </w:tr>
    </w:tbl>
    <w:p w:rsidR="0013307B" w:rsidRPr="00AD5E3D" w:rsidRDefault="0013307B" w:rsidP="0013307B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13307B" w:rsidRPr="00AD5E3D" w:rsidRDefault="0013307B" w:rsidP="0013307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36" w:name="_Toc11726778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36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13307B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</w:tbl>
    <w:p w:rsidR="0013307B" w:rsidRPr="00725E2E" w:rsidRDefault="0013307B" w:rsidP="0013307B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13307B" w:rsidRPr="00AD5E3D" w:rsidRDefault="0013307B" w:rsidP="0013307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37" w:name="_Toc117267789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37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13307B" w:rsidRPr="00AD5E3D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13307B" w:rsidRPr="001A39E6" w:rsidTr="00A84F65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07B" w:rsidRPr="00AD5E3D" w:rsidRDefault="0013307B" w:rsidP="002339FA">
            <w:pPr>
              <w:pStyle w:val="af9"/>
              <w:numPr>
                <w:ilvl w:val="0"/>
                <w:numId w:val="34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/>
                <w:color w:val="1A1A1A"/>
              </w:rPr>
              <w:t>I</w:t>
            </w:r>
            <w:r>
              <w:rPr>
                <w:rFonts w:asciiTheme="minorHAnsi" w:hAnsiTheme="minorHAnsi" w:cstheme="minorHAnsi" w:hint="eastAsia"/>
                <w:color w:val="1A1A1A"/>
              </w:rPr>
              <w:t>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07B" w:rsidRPr="00D801F7" w:rsidRDefault="000C15C4" w:rsidP="00A84F65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07B" w:rsidRPr="00BD572A" w:rsidRDefault="0013307B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台灣</w:t>
            </w:r>
            <w:r w:rsidRPr="00BD572A">
              <w:rPr>
                <w:rFonts w:asciiTheme="minorHAnsi" w:eastAsia="標楷體" w:hAnsiTheme="minorHAnsi" w:cstheme="minorHAnsi" w:hint="eastAsia"/>
              </w:rPr>
              <w:t>3</w:t>
            </w:r>
            <w:r w:rsidRPr="00BD572A">
              <w:rPr>
                <w:rFonts w:asciiTheme="minorHAnsi" w:eastAsia="標楷體" w:hAnsiTheme="minorHAnsi" w:cstheme="minorHAnsi" w:hint="eastAsia"/>
              </w:rPr>
              <w:t>碼郵遞區號資訊</w:t>
            </w:r>
          </w:p>
          <w:p w:rsidR="0013307B" w:rsidRPr="00BD572A" w:rsidRDefault="0013307B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{</w:t>
            </w:r>
          </w:p>
          <w:p w:rsidR="0013307B" w:rsidRPr="00BD572A" w:rsidRDefault="00977241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Type</w:t>
            </w:r>
            <w:r w:rsidR="0013307B"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機構別</w:t>
            </w:r>
            <w:r w:rsidR="0013307B"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977241" w:rsidRPr="00BD572A" w:rsidRDefault="00977241" w:rsidP="0097724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BankCode</w:t>
            </w:r>
            <w:r w:rsidR="0013307B"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銀行代碼</w:t>
            </w:r>
            <w:r w:rsidR="0013307B" w:rsidRPr="00BD572A">
              <w:rPr>
                <w:rFonts w:asciiTheme="minorHAnsi" w:eastAsia="標楷體" w:hAnsiTheme="minorHAnsi" w:cstheme="minorHAnsi" w:hint="eastAsia"/>
              </w:rPr>
              <w:t>),</w:t>
            </w:r>
            <w:r w:rsidRPr="00BD572A">
              <w:rPr>
                <w:rFonts w:asciiTheme="minorHAnsi" w:eastAsia="標楷體" w:hAnsiTheme="minorHAnsi" w:cstheme="minorHAnsi"/>
              </w:rPr>
              <w:t xml:space="preserve"> </w:t>
            </w:r>
          </w:p>
          <w:p w:rsidR="0013307B" w:rsidRPr="00BD572A" w:rsidRDefault="00977241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BankName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銀行名稱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13307B" w:rsidRPr="00BD572A" w:rsidRDefault="00977241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BankLong</w:t>
            </w:r>
            <w:r w:rsidR="0013307B"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帳號長度</w:t>
            </w:r>
            <w:r w:rsidR="0013307B" w:rsidRPr="00BD572A">
              <w:rPr>
                <w:rFonts w:asciiTheme="minorHAnsi" w:eastAsia="標楷體" w:hAnsiTheme="minorHAnsi" w:cstheme="minorHAnsi" w:hint="eastAsia"/>
              </w:rPr>
              <w:t>)</w:t>
            </w:r>
          </w:p>
          <w:p w:rsidR="0013307B" w:rsidRPr="001A39E6" w:rsidRDefault="0013307B" w:rsidP="00A84F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}</w:t>
            </w:r>
          </w:p>
        </w:tc>
      </w:tr>
    </w:tbl>
    <w:p w:rsidR="0013307B" w:rsidRPr="00AD5E3D" w:rsidRDefault="0013307B" w:rsidP="0013307B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13307B" w:rsidRPr="00AD5E3D" w:rsidRDefault="0013307B" w:rsidP="0013307B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38" w:name="_Toc11726779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38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13307B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13307B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13307B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13307B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307B" w:rsidRPr="00AD5E3D" w:rsidRDefault="0013307B" w:rsidP="00A84F65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13307B" w:rsidRPr="00AD5E3D" w:rsidTr="00A84F65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0D24EA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3307B" w:rsidRPr="007B4246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"Items"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 [</w:t>
            </w:r>
          </w:p>
          <w:p w:rsidR="0013307B" w:rsidRPr="007B4246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13307B" w:rsidRPr="007B4246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977241" w:rsidRPr="0097724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7724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77241" w:rsidRPr="007B4246" w:rsidRDefault="0013307B" w:rsidP="0097724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977241" w:rsidRPr="0097724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BankCode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7724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000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7B4246" w:rsidRDefault="00977241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97724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BankName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7724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000 </w:t>
            </w:r>
            <w:r w:rsidRPr="0097724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中央銀行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3307B" w:rsidRPr="00BB7153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="00977241" w:rsidRPr="0097724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BankLong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97724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14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13307B" w:rsidRPr="007B4246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977241" w:rsidRPr="007B4246" w:rsidRDefault="00977241" w:rsidP="0097724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977241" w:rsidRPr="007B4246" w:rsidRDefault="00977241" w:rsidP="0097724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97724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77241" w:rsidRPr="007B4246" w:rsidRDefault="00977241" w:rsidP="0097724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97724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BankCode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001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77241" w:rsidRPr="007B4246" w:rsidRDefault="00977241" w:rsidP="0097724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97724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BankName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7724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001 </w:t>
            </w:r>
            <w:r w:rsidRPr="0097724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中央信託局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977241" w:rsidRPr="00BB7153" w:rsidRDefault="00977241" w:rsidP="0097724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 w:rsidRPr="0097724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BankLong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14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977241" w:rsidRPr="007B4246" w:rsidRDefault="00977241" w:rsidP="0097724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13307B" w:rsidRPr="007B4246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Theme="minorHAnsi" w:hAnsiTheme="minorHAnsi" w:cstheme="minorHAnsi"/>
                <w:kern w:val="0"/>
                <w:sz w:val="18"/>
                <w:szCs w:val="18"/>
              </w:rPr>
              <w:t>…</w:t>
            </w:r>
            <w:r>
              <w:rPr>
                <w:rFonts w:asciiTheme="minorHAnsi" w:hAnsiTheme="minorHAnsi" w:cstheme="minorHAnsi" w:hint="eastAsia"/>
                <w:kern w:val="0"/>
                <w:sz w:val="18"/>
                <w:szCs w:val="18"/>
              </w:rPr>
              <w:t>..</w:t>
            </w:r>
          </w:p>
          <w:p w:rsidR="0013307B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]</w:t>
            </w:r>
          </w:p>
          <w:p w:rsidR="0013307B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13307B" w:rsidRPr="00AD5E3D" w:rsidRDefault="0013307B" w:rsidP="00A84F65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AF080E" w:rsidRDefault="00AF080E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AF080E" w:rsidRDefault="00AF080E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AF080E" w:rsidRPr="00D31083" w:rsidRDefault="00213B48" w:rsidP="00AF080E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39" w:name="_Toc117267791"/>
      <w:r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取得分行</w:t>
      </w:r>
      <w:r w:rsidR="00AF080E" w:rsidRPr="0013307B">
        <w:rPr>
          <w:rFonts w:ascii="新細明體" w:eastAsia="新細明體" w:hAnsi="新細明體" w:cs="新細明體" w:hint="eastAsia"/>
          <w:sz w:val="28"/>
          <w:szCs w:val="28"/>
          <w:lang w:val="en-GB"/>
        </w:rPr>
        <w:t>清單</w:t>
      </w:r>
      <w:bookmarkEnd w:id="43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AF080E" w:rsidRPr="00AD5E3D" w:rsidTr="00213B48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BD572A">
              <w:rPr>
                <w:rFonts w:asciiTheme="minorHAnsi" w:eastAsia="標楷體" w:hAnsiTheme="minorHAnsi" w:cstheme="minorHAnsi" w:hint="eastAsia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F080E" w:rsidRPr="00985A9F" w:rsidRDefault="00AF080E" w:rsidP="00BD572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取得</w:t>
            </w:r>
            <w:r w:rsidR="00213B48" w:rsidRPr="00BD572A">
              <w:rPr>
                <w:rFonts w:asciiTheme="minorHAnsi" w:eastAsia="標楷體" w:hAnsiTheme="minorHAnsi" w:cstheme="minorHAnsi" w:hint="eastAsia"/>
              </w:rPr>
              <w:t>分行</w:t>
            </w:r>
            <w:r w:rsidRPr="00BD572A">
              <w:rPr>
                <w:rFonts w:asciiTheme="minorHAnsi" w:eastAsia="標楷體" w:hAnsiTheme="minorHAnsi" w:cstheme="minorHAnsi" w:hint="eastAsia"/>
              </w:rPr>
              <w:t>清單</w:t>
            </w:r>
          </w:p>
        </w:tc>
      </w:tr>
      <w:tr w:rsidR="00AF080E" w:rsidRPr="00AD5E3D" w:rsidTr="00213B48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F080E" w:rsidRPr="00AD5E3D" w:rsidRDefault="00AF080E" w:rsidP="00AF080E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13307B">
              <w:rPr>
                <w:rFonts w:asciiTheme="minorHAnsi" w:hAnsiTheme="minorHAnsi" w:cstheme="minorHAnsi"/>
                <w:lang w:val="en-GB"/>
              </w:rPr>
              <w:t>Data/GetB</w:t>
            </w:r>
            <w:r>
              <w:rPr>
                <w:rFonts w:asciiTheme="minorHAnsi" w:hAnsiTheme="minorHAnsi" w:cstheme="minorHAnsi" w:hint="eastAsia"/>
                <w:lang w:val="en-GB"/>
              </w:rPr>
              <w:t>ranch</w:t>
            </w:r>
            <w:r w:rsidRPr="0013307B">
              <w:rPr>
                <w:rFonts w:asciiTheme="minorHAnsi" w:hAnsiTheme="minorHAnsi" w:cstheme="minorHAnsi"/>
                <w:lang w:val="en-GB"/>
              </w:rPr>
              <w:t>List</w:t>
            </w:r>
          </w:p>
        </w:tc>
      </w:tr>
    </w:tbl>
    <w:p w:rsidR="00AF080E" w:rsidRPr="00AD5E3D" w:rsidRDefault="00AF080E" w:rsidP="00AF080E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F080E" w:rsidRPr="00AD5E3D" w:rsidRDefault="00AF080E" w:rsidP="00AF080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40" w:name="_Toc11726779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40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F080E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AF080E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AD5E3D" w:rsidRDefault="00AF080E" w:rsidP="00206007">
            <w:pPr>
              <w:pStyle w:val="af9"/>
              <w:numPr>
                <w:ilvl w:val="0"/>
                <w:numId w:val="43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26782B" w:rsidRDefault="00AF080E" w:rsidP="00213B4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F080E">
              <w:rPr>
                <w:rFonts w:asciiTheme="minorHAnsi" w:hAnsiTheme="minorHAnsi" w:cstheme="minorHAnsi"/>
                <w:color w:val="1A1A1A"/>
              </w:rPr>
              <w:t>BankCode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725E2E" w:rsidRDefault="00AF080E" w:rsidP="00213B4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 w:hint="eastAsia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1A39E6" w:rsidRDefault="00AF080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銀行代號</w:t>
            </w:r>
          </w:p>
        </w:tc>
      </w:tr>
    </w:tbl>
    <w:p w:rsidR="00AF080E" w:rsidRPr="00725E2E" w:rsidRDefault="00AF080E" w:rsidP="00AF080E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AF080E" w:rsidRPr="00AD5E3D" w:rsidRDefault="00AF080E" w:rsidP="00AF080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41" w:name="_Toc117267793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41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F080E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AF080E" w:rsidRPr="001A39E6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AD5E3D" w:rsidRDefault="00AF080E" w:rsidP="00206007">
            <w:pPr>
              <w:pStyle w:val="af9"/>
              <w:numPr>
                <w:ilvl w:val="0"/>
                <w:numId w:val="45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hAnsiTheme="minorHAnsi" w:cstheme="minorHAnsi"/>
                <w:color w:val="1A1A1A"/>
              </w:rPr>
              <w:t>I</w:t>
            </w:r>
            <w:r>
              <w:rPr>
                <w:rFonts w:asciiTheme="minorHAnsi" w:hAnsiTheme="minorHAnsi" w:cstheme="minorHAnsi" w:hint="eastAsia"/>
                <w:color w:val="1A1A1A"/>
              </w:rPr>
              <w:t>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D801F7" w:rsidRDefault="00AF080E" w:rsidP="00213B48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BD572A" w:rsidRDefault="00AF080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分行資訊</w:t>
            </w:r>
          </w:p>
          <w:p w:rsidR="00AF080E" w:rsidRPr="00BD572A" w:rsidRDefault="00AF080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{</w:t>
            </w:r>
          </w:p>
          <w:p w:rsidR="00AF080E" w:rsidRPr="00BD572A" w:rsidRDefault="00AF080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BranchCode: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分行代碼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F080E" w:rsidRPr="00BD572A" w:rsidRDefault="00AF080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FullName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分行名稱</w:t>
            </w:r>
            <w:r w:rsidRPr="00BD572A">
              <w:rPr>
                <w:rFonts w:asciiTheme="minorHAnsi" w:eastAsia="標楷體" w:hAnsiTheme="minorHAnsi" w:cstheme="minorHAnsi" w:hint="eastAsia"/>
              </w:rPr>
              <w:t>)</w:t>
            </w:r>
          </w:p>
          <w:p w:rsidR="00AF080E" w:rsidRPr="001A39E6" w:rsidRDefault="00AF080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}</w:t>
            </w:r>
          </w:p>
        </w:tc>
      </w:tr>
    </w:tbl>
    <w:p w:rsidR="00AF080E" w:rsidRPr="00AD5E3D" w:rsidRDefault="00AF080E" w:rsidP="00AF080E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F080E" w:rsidRPr="00AD5E3D" w:rsidRDefault="00AF080E" w:rsidP="00AF080E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42" w:name="_Toc11726779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42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AF080E" w:rsidRPr="00AD5E3D" w:rsidTr="00213B4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AF080E" w:rsidRPr="00AD5E3D" w:rsidTr="00213B4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F080E" w:rsidRDefault="00AF080E" w:rsidP="00AF080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F080E" w:rsidRDefault="00AF080E" w:rsidP="00AF080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BankCode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001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AF080E" w:rsidRPr="00AD5E3D" w:rsidRDefault="00AF080E" w:rsidP="00AF080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F080E" w:rsidRPr="00AD5E3D" w:rsidTr="00213B4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080E" w:rsidRPr="00AD5E3D" w:rsidRDefault="00AF080E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AF080E" w:rsidRPr="00AD5E3D" w:rsidTr="00213B4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0D24EA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"Items"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 [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BranchCode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0285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FullName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F080E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三重分行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  {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BranchCode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F080E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0241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FullName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F080E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士林分行</w:t>
            </w:r>
            <w:r w:rsidRPr="007B4246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BB715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     </w:t>
            </w: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},</w:t>
            </w:r>
          </w:p>
          <w:p w:rsidR="00AF080E" w:rsidRPr="007B4246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Theme="minorHAnsi" w:hAnsiTheme="minorHAnsi" w:cstheme="minorHAnsi"/>
                <w:kern w:val="0"/>
                <w:sz w:val="18"/>
                <w:szCs w:val="18"/>
              </w:rPr>
              <w:t>…</w:t>
            </w:r>
            <w:r>
              <w:rPr>
                <w:rFonts w:asciiTheme="minorHAnsi" w:hAnsiTheme="minorHAnsi" w:cstheme="minorHAnsi" w:hint="eastAsia"/>
                <w:kern w:val="0"/>
                <w:sz w:val="18"/>
                <w:szCs w:val="18"/>
              </w:rPr>
              <w:t>..</w:t>
            </w:r>
          </w:p>
          <w:p w:rsidR="00AF080E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 xml:space="preserve">    ]</w:t>
            </w:r>
          </w:p>
          <w:p w:rsidR="00AF080E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AF080E" w:rsidRPr="00AD5E3D" w:rsidRDefault="00AF080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127D6A" w:rsidRDefault="00127D6A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127D6A" w:rsidRDefault="00127D6A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27D6A" w:rsidRPr="00D31083" w:rsidRDefault="00127D6A" w:rsidP="00127D6A">
      <w:pPr>
        <w:pStyle w:val="2"/>
        <w:numPr>
          <w:ilvl w:val="1"/>
          <w:numId w:val="1"/>
        </w:numPr>
        <w:spacing w:line="360" w:lineRule="auto"/>
        <w:jc w:val="both"/>
        <w:rPr>
          <w:rFonts w:asciiTheme="minorHAnsi" w:eastAsia="標楷體" w:hAnsiTheme="minorHAnsi" w:cstheme="minorHAnsi"/>
          <w:sz w:val="28"/>
          <w:szCs w:val="28"/>
          <w:lang w:val="en-GB"/>
        </w:rPr>
      </w:pPr>
      <w:bookmarkStart w:id="443" w:name="_Toc117267795"/>
      <w:r w:rsidRPr="00127D6A">
        <w:rPr>
          <w:rFonts w:ascii="新細明體" w:eastAsia="新細明體" w:hAnsi="新細明體" w:cs="新細明體" w:hint="eastAsia"/>
          <w:sz w:val="28"/>
          <w:szCs w:val="28"/>
          <w:lang w:val="en-GB"/>
        </w:rPr>
        <w:lastRenderedPageBreak/>
        <w:t>DACARD APP 推播</w:t>
      </w:r>
      <w:bookmarkEnd w:id="44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127D6A" w:rsidRPr="00AD5E3D" w:rsidTr="00B624A7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27D6A" w:rsidRPr="00AD5E3D" w:rsidRDefault="00127D6A" w:rsidP="00BD572A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BD572A">
              <w:rPr>
                <w:rFonts w:asciiTheme="minorHAnsi" w:eastAsia="標楷體" w:hAnsiTheme="minorHAnsi" w:cstheme="minorHAnsi" w:hint="eastAsia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D6A" w:rsidRPr="00985A9F" w:rsidRDefault="00127D6A" w:rsidP="00BD572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 xml:space="preserve">DACARD APP </w:t>
            </w:r>
            <w:r w:rsidRPr="00BD572A">
              <w:rPr>
                <w:rFonts w:asciiTheme="minorHAnsi" w:eastAsia="標楷體" w:hAnsiTheme="minorHAnsi" w:cstheme="minorHAnsi" w:hint="eastAsia"/>
              </w:rPr>
              <w:t>推播</w:t>
            </w:r>
          </w:p>
        </w:tc>
      </w:tr>
      <w:tr w:rsidR="00127D6A" w:rsidRPr="00AD5E3D" w:rsidTr="00B624A7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127D6A">
              <w:rPr>
                <w:rFonts w:asciiTheme="minorHAnsi" w:hAnsiTheme="minorHAnsi" w:cstheme="minorHAnsi"/>
                <w:lang w:val="en-GB"/>
              </w:rPr>
              <w:t>PayBill</w:t>
            </w:r>
            <w:r w:rsidRPr="0013307B">
              <w:rPr>
                <w:rFonts w:asciiTheme="minorHAnsi" w:hAnsiTheme="minorHAnsi" w:cstheme="minorHAnsi"/>
                <w:lang w:val="en-GB"/>
              </w:rPr>
              <w:t>/</w:t>
            </w:r>
            <w:r w:rsidRPr="00127D6A">
              <w:rPr>
                <w:rFonts w:asciiTheme="minorHAnsi" w:hAnsiTheme="minorHAnsi" w:cstheme="minorHAnsi"/>
                <w:lang w:val="en-GB"/>
              </w:rPr>
              <w:t>PushTemplate</w:t>
            </w:r>
          </w:p>
        </w:tc>
      </w:tr>
    </w:tbl>
    <w:p w:rsidR="00127D6A" w:rsidRPr="00AD5E3D" w:rsidRDefault="00127D6A" w:rsidP="00127D6A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127D6A" w:rsidRPr="00AD5E3D" w:rsidRDefault="00127D6A" w:rsidP="00127D6A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44" w:name="_Toc11726779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44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127D6A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127D6A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Pr="00AD5E3D" w:rsidRDefault="00127D6A" w:rsidP="00206007">
            <w:pPr>
              <w:pStyle w:val="af9"/>
              <w:numPr>
                <w:ilvl w:val="0"/>
                <w:numId w:val="4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Pr="0026782B" w:rsidRDefault="00127D6A" w:rsidP="00B624A7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127D6A">
              <w:rPr>
                <w:rFonts w:asciiTheme="minorHAnsi" w:hAnsiTheme="minorHAnsi" w:cstheme="minorHAnsi"/>
                <w:color w:val="1A1A1A"/>
              </w:rPr>
              <w:t>template_id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Pr="00725E2E" w:rsidRDefault="00127D6A" w:rsidP="00B624A7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 w:hint="eastAsia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Pr="00BD572A" w:rsidRDefault="00127D6A" w:rsidP="00127D6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推播樣版編號</w:t>
            </w:r>
          </w:p>
          <w:p w:rsidR="00127D6A" w:rsidRPr="00BD572A" w:rsidRDefault="00127D6A" w:rsidP="00127D6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臨時調額：</w:t>
            </w:r>
            <w:r w:rsidRPr="00BD572A">
              <w:rPr>
                <w:rFonts w:asciiTheme="minorHAnsi" w:eastAsia="標楷體" w:hAnsiTheme="minorHAnsi" w:cstheme="minorHAnsi" w:hint="eastAsia"/>
              </w:rPr>
              <w:t>TemporaryCreditLimit</w:t>
            </w:r>
          </w:p>
          <w:p w:rsidR="00127D6A" w:rsidRPr="00BD572A" w:rsidRDefault="00127D6A" w:rsidP="00127D6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永久調額：</w:t>
            </w:r>
            <w:r w:rsidRPr="00BD572A">
              <w:rPr>
                <w:rFonts w:asciiTheme="minorHAnsi" w:eastAsia="標楷體" w:hAnsiTheme="minorHAnsi" w:cstheme="minorHAnsi" w:hint="eastAsia"/>
              </w:rPr>
              <w:t>PermanentCreditLimit</w:t>
            </w:r>
          </w:p>
          <w:p w:rsidR="00127D6A" w:rsidRPr="001A39E6" w:rsidRDefault="00127D6A" w:rsidP="00127D6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預借現金：</w:t>
            </w:r>
            <w:r w:rsidRPr="00BD572A">
              <w:rPr>
                <w:rFonts w:asciiTheme="minorHAnsi" w:eastAsia="標楷體" w:hAnsiTheme="minorHAnsi" w:cstheme="minorHAnsi" w:hint="eastAsia"/>
              </w:rPr>
              <w:t>CashAdvance</w:t>
            </w:r>
          </w:p>
        </w:tc>
      </w:tr>
      <w:tr w:rsidR="00127D6A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Pr="00AD5E3D" w:rsidRDefault="00127D6A" w:rsidP="00206007">
            <w:pPr>
              <w:pStyle w:val="af9"/>
              <w:numPr>
                <w:ilvl w:val="0"/>
                <w:numId w:val="46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Pr="00127D6A" w:rsidRDefault="00127D6A" w:rsidP="00B624A7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127D6A">
              <w:rPr>
                <w:rFonts w:asciiTheme="minorHAnsi" w:hAnsiTheme="minorHAnsi" w:cstheme="minorHAnsi"/>
                <w:color w:val="1A1A1A"/>
              </w:rPr>
              <w:t>replaces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Default="00127D6A" w:rsidP="00B624A7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127D6A">
              <w:rPr>
                <w:rFonts w:asciiTheme="minorHAnsi" w:eastAsia="標楷體" w:hAnsiTheme="minorHAnsi" w:cstheme="minorHAnsi"/>
                <w:color w:val="1A1A1A"/>
              </w:rPr>
              <w:t>object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Pr="00BD572A" w:rsidRDefault="00127D6A" w:rsidP="00127D6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推播樣板替換文字</w:t>
            </w:r>
          </w:p>
          <w:p w:rsidR="00127D6A" w:rsidRPr="00BD572A" w:rsidRDefault="00127D6A" w:rsidP="00127D6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臨時調額：無替換文字</w:t>
            </w:r>
          </w:p>
          <w:p w:rsidR="00127D6A" w:rsidRPr="00BD572A" w:rsidRDefault="00127D6A" w:rsidP="00127D6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永久調額：無替換文字</w:t>
            </w:r>
          </w:p>
          <w:p w:rsidR="00127D6A" w:rsidRPr="00BD572A" w:rsidRDefault="00127D6A" w:rsidP="00127D6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預借現金：無替換文字</w:t>
            </w:r>
          </w:p>
        </w:tc>
      </w:tr>
    </w:tbl>
    <w:p w:rsidR="00127D6A" w:rsidRPr="00725E2E" w:rsidRDefault="00127D6A" w:rsidP="00127D6A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127D6A" w:rsidRPr="00AD5E3D" w:rsidRDefault="00127D6A" w:rsidP="00127D6A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45" w:name="_Toc117267797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45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127D6A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</w:tbl>
    <w:p w:rsidR="00127D6A" w:rsidRPr="00AD5E3D" w:rsidRDefault="00127D6A" w:rsidP="00127D6A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127D6A" w:rsidRPr="00AD5E3D" w:rsidRDefault="00127D6A" w:rsidP="00127D6A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46" w:name="_Toc11726779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46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127D6A" w:rsidRPr="00AD5E3D" w:rsidTr="00B624A7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127D6A" w:rsidRPr="00AD5E3D" w:rsidTr="00B624A7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127D6A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27D6A" w:rsidRPr="0026782B" w:rsidRDefault="00127D6A" w:rsidP="00127D6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27D6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template_id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127D6A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CashAdvance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Default="00127D6A" w:rsidP="00127D6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27D6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replaces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{}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127D6A" w:rsidRPr="00AD5E3D" w:rsidTr="00B624A7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D6A" w:rsidRPr="00AD5E3D" w:rsidRDefault="00127D6A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127D6A" w:rsidRPr="00AD5E3D" w:rsidTr="00B624A7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127D6A" w:rsidRPr="000D24EA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127D6A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127D6A" w:rsidRPr="00AD5E3D" w:rsidRDefault="00127D6A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B624A7" w:rsidRDefault="00B624A7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B624A7" w:rsidRDefault="00B624A7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B624A7" w:rsidRPr="00375765" w:rsidRDefault="00B624A7" w:rsidP="00B624A7">
      <w:pPr>
        <w:pStyle w:val="2"/>
        <w:numPr>
          <w:ilvl w:val="1"/>
          <w:numId w:val="1"/>
        </w:numPr>
        <w:spacing w:line="360" w:lineRule="auto"/>
        <w:jc w:val="both"/>
        <w:rPr>
          <w:rFonts w:ascii="標楷體" w:eastAsia="標楷體" w:hAnsi="標楷體" w:cstheme="minorHAnsi"/>
          <w:sz w:val="28"/>
          <w:szCs w:val="28"/>
          <w:lang w:val="en-GB"/>
        </w:rPr>
      </w:pPr>
      <w:bookmarkStart w:id="447" w:name="_Toc117267799"/>
      <w:r w:rsidRPr="00375765">
        <w:rPr>
          <w:rFonts w:ascii="標楷體" w:eastAsia="標楷體" w:hAnsi="標楷體" w:cs="新細明體" w:hint="eastAsia"/>
          <w:sz w:val="28"/>
          <w:szCs w:val="28"/>
          <w:lang w:val="en-GB"/>
        </w:rPr>
        <w:lastRenderedPageBreak/>
        <w:t>寄送通知Email</w:t>
      </w:r>
      <w:bookmarkEnd w:id="447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B624A7" w:rsidRPr="00AD5E3D" w:rsidTr="00B624A7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BD572A">
              <w:rPr>
                <w:rFonts w:asciiTheme="minorHAnsi" w:eastAsia="標楷體" w:hAnsiTheme="minorHAnsi" w:cstheme="minorHAnsi" w:hint="eastAsia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24A7" w:rsidRPr="00985A9F" w:rsidRDefault="00B624A7" w:rsidP="00B624A7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  <w:lang w:val="en-GB"/>
              </w:rPr>
              <w:t>寄送通知</w:t>
            </w:r>
            <w:r w:rsidRPr="00BD572A">
              <w:rPr>
                <w:rFonts w:asciiTheme="minorHAnsi" w:eastAsia="標楷體" w:hAnsiTheme="minorHAnsi" w:cstheme="minorHAnsi" w:hint="eastAsia"/>
                <w:lang w:val="en-GB"/>
              </w:rPr>
              <w:t>Email</w:t>
            </w:r>
          </w:p>
        </w:tc>
      </w:tr>
      <w:tr w:rsidR="00B624A7" w:rsidRPr="00AD5E3D" w:rsidTr="00B624A7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hAnsiTheme="minorHAnsi" w:cstheme="minorHAnsi" w:hint="eastAsia"/>
                <w:lang w:val="en-GB"/>
              </w:rPr>
              <w:t>Apply</w:t>
            </w:r>
            <w:r w:rsidRPr="0013307B">
              <w:rPr>
                <w:rFonts w:asciiTheme="minorHAnsi" w:hAnsiTheme="minorHAnsi" w:cstheme="minorHAnsi"/>
                <w:lang w:val="en-GB"/>
              </w:rPr>
              <w:t>/</w:t>
            </w:r>
            <w:r w:rsidRPr="00B624A7">
              <w:rPr>
                <w:rFonts w:asciiTheme="minorHAnsi" w:hAnsiTheme="minorHAnsi" w:cstheme="minorHAnsi"/>
                <w:lang w:val="en-GB"/>
              </w:rPr>
              <w:t>SendNotifyMail</w:t>
            </w:r>
          </w:p>
        </w:tc>
      </w:tr>
    </w:tbl>
    <w:p w:rsidR="00B624A7" w:rsidRPr="00AD5E3D" w:rsidRDefault="00B624A7" w:rsidP="00B624A7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B624A7" w:rsidRPr="001A6B5F" w:rsidRDefault="00B624A7" w:rsidP="00B624A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="標楷體" w:eastAsia="標楷體" w:hAnsi="標楷體" w:cstheme="minorHAnsi"/>
          <w:kern w:val="0"/>
        </w:rPr>
      </w:pPr>
      <w:bookmarkStart w:id="448" w:name="_Toc117267800"/>
      <w:r w:rsidRPr="001A6B5F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1A6B5F">
        <w:rPr>
          <w:rFonts w:ascii="標楷體" w:eastAsia="標楷體" w:hAnsi="標楷體" w:cs="新細明體" w:hint="eastAsia"/>
          <w:kern w:val="0"/>
          <w:sz w:val="28"/>
          <w:szCs w:val="28"/>
        </w:rPr>
        <w:t>內容</w:t>
      </w:r>
      <w:bookmarkEnd w:id="448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B624A7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  <w:tr w:rsidR="00604B63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AD5E3D" w:rsidRDefault="00604B63" w:rsidP="00206007">
            <w:pPr>
              <w:pStyle w:val="af9"/>
              <w:numPr>
                <w:ilvl w:val="0"/>
                <w:numId w:val="44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26782B" w:rsidRDefault="00604B63" w:rsidP="004E243B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hAnsiTheme="minorHAnsi" w:cstheme="minorHAnsi" w:hint="eastAsia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725E2E" w:rsidRDefault="00604B63" w:rsidP="004E243B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1A39E6" w:rsidRDefault="00604B63" w:rsidP="004E24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身份證字號</w:t>
            </w:r>
          </w:p>
        </w:tc>
      </w:tr>
      <w:tr w:rsidR="00604B63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AD5E3D" w:rsidRDefault="00604B63" w:rsidP="00206007">
            <w:pPr>
              <w:pStyle w:val="af9"/>
              <w:numPr>
                <w:ilvl w:val="0"/>
                <w:numId w:val="44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26782B" w:rsidRDefault="00604B63" w:rsidP="004E243B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127D6A">
              <w:rPr>
                <w:rFonts w:asciiTheme="minorHAnsi" w:hAnsiTheme="minorHAnsi" w:cstheme="minorHAnsi"/>
                <w:color w:val="1A1A1A"/>
              </w:rPr>
              <w:t>template_id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725E2E" w:rsidRDefault="00604B63" w:rsidP="004E243B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 w:hint="eastAsia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BD572A" w:rsidRDefault="00604B63" w:rsidP="004E24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Email</w:t>
            </w:r>
            <w:r w:rsidRPr="00BD572A">
              <w:rPr>
                <w:rFonts w:asciiTheme="minorHAnsi" w:eastAsia="標楷體" w:hAnsiTheme="minorHAnsi" w:cstheme="minorHAnsi" w:hint="eastAsia"/>
              </w:rPr>
              <w:t>樣版編號</w:t>
            </w:r>
          </w:p>
          <w:p w:rsidR="00604B63" w:rsidRPr="00BD572A" w:rsidRDefault="00604B63" w:rsidP="004E24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臨時調額：</w:t>
            </w:r>
            <w:r w:rsidRPr="00BD572A">
              <w:rPr>
                <w:rFonts w:asciiTheme="minorHAnsi" w:eastAsia="標楷體" w:hAnsiTheme="minorHAnsi" w:cstheme="minorHAnsi" w:hint="eastAsia"/>
              </w:rPr>
              <w:t>TemporaryCreditLimit</w:t>
            </w:r>
          </w:p>
          <w:p w:rsidR="00604B63" w:rsidRPr="00BD572A" w:rsidRDefault="00604B63" w:rsidP="004E24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永久調額：</w:t>
            </w:r>
            <w:r w:rsidRPr="00BD572A">
              <w:rPr>
                <w:rFonts w:asciiTheme="minorHAnsi" w:eastAsia="標楷體" w:hAnsiTheme="minorHAnsi" w:cstheme="minorHAnsi" w:hint="eastAsia"/>
              </w:rPr>
              <w:t>PermanentCreditLimit</w:t>
            </w:r>
          </w:p>
          <w:p w:rsidR="00604B63" w:rsidRPr="001A39E6" w:rsidRDefault="00604B63" w:rsidP="004E24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預借現金：</w:t>
            </w:r>
            <w:r w:rsidRPr="00BD572A">
              <w:rPr>
                <w:rFonts w:asciiTheme="minorHAnsi" w:eastAsia="標楷體" w:hAnsiTheme="minorHAnsi" w:cstheme="minorHAnsi" w:hint="eastAsia"/>
              </w:rPr>
              <w:t>CashAdvance</w:t>
            </w:r>
          </w:p>
        </w:tc>
      </w:tr>
      <w:tr w:rsidR="00604B63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AD5E3D" w:rsidRDefault="00604B63" w:rsidP="00206007">
            <w:pPr>
              <w:pStyle w:val="af9"/>
              <w:numPr>
                <w:ilvl w:val="0"/>
                <w:numId w:val="44"/>
              </w:numPr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127D6A" w:rsidRDefault="00604B63" w:rsidP="00B624A7">
            <w:pPr>
              <w:jc w:val="both"/>
              <w:rPr>
                <w:rFonts w:asciiTheme="minorHAnsi" w:hAnsiTheme="minorHAnsi" w:cstheme="minorHAnsi"/>
                <w:color w:val="1A1A1A"/>
              </w:rPr>
            </w:pPr>
            <w:r w:rsidRPr="00127D6A">
              <w:rPr>
                <w:rFonts w:asciiTheme="minorHAnsi" w:hAnsiTheme="minorHAnsi" w:cstheme="minorHAnsi"/>
                <w:color w:val="1A1A1A"/>
              </w:rPr>
              <w:t>replaces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Default="00604B63" w:rsidP="00B624A7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127D6A">
              <w:rPr>
                <w:rFonts w:asciiTheme="minorHAnsi" w:eastAsia="標楷體" w:hAnsiTheme="minorHAnsi" w:cstheme="minorHAnsi"/>
                <w:color w:val="1A1A1A"/>
              </w:rPr>
              <w:t>object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63" w:rsidRPr="00BD572A" w:rsidRDefault="00604B63" w:rsidP="00B624A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E</w:t>
            </w:r>
            <w:r w:rsidRPr="00BD572A">
              <w:rPr>
                <w:rFonts w:asciiTheme="minorHAnsi" w:eastAsia="標楷體" w:hAnsiTheme="minorHAnsi" w:cstheme="minorHAnsi" w:hint="eastAsia"/>
              </w:rPr>
              <w:t>mail</w:t>
            </w:r>
            <w:r w:rsidRPr="00BD572A">
              <w:rPr>
                <w:rFonts w:asciiTheme="minorHAnsi" w:eastAsia="標楷體" w:hAnsiTheme="minorHAnsi" w:cstheme="minorHAnsi" w:hint="eastAsia"/>
              </w:rPr>
              <w:t>樣板替換文字</w:t>
            </w:r>
          </w:p>
          <w:p w:rsidR="00604B63" w:rsidRPr="00BD572A" w:rsidRDefault="00604B63" w:rsidP="00B624A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臨時調額：無替換文字</w:t>
            </w:r>
          </w:p>
          <w:p w:rsidR="00604B63" w:rsidRPr="00BD572A" w:rsidRDefault="00604B63" w:rsidP="00B624A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永久調額：無替換文字</w:t>
            </w:r>
          </w:p>
          <w:p w:rsidR="00604B63" w:rsidRPr="00BD572A" w:rsidRDefault="00604B63" w:rsidP="00B624A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預借現金：無替換文字</w:t>
            </w:r>
          </w:p>
        </w:tc>
      </w:tr>
    </w:tbl>
    <w:p w:rsidR="00B624A7" w:rsidRPr="00725E2E" w:rsidRDefault="00B624A7" w:rsidP="00B624A7">
      <w:pPr>
        <w:widowControl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</w:p>
    <w:p w:rsidR="00B624A7" w:rsidRPr="00AD5E3D" w:rsidRDefault="00B624A7" w:rsidP="00B624A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49" w:name="_Toc117267801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內容</w:t>
      </w:r>
      <w:bookmarkEnd w:id="449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B624A7" w:rsidRPr="00AD5E3D" w:rsidTr="00B624A7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="新細明體" w:eastAsia="新細明體" w:hAnsi="新細明體" w:cs="新細明體" w:hint="eastAsia"/>
                <w:b/>
                <w:szCs w:val="16"/>
              </w:rPr>
              <w:t>欄位說明</w:t>
            </w:r>
          </w:p>
        </w:tc>
      </w:tr>
    </w:tbl>
    <w:p w:rsidR="00B624A7" w:rsidRPr="00AD5E3D" w:rsidRDefault="00B624A7" w:rsidP="00B624A7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B624A7" w:rsidRPr="00AD5E3D" w:rsidRDefault="00B624A7" w:rsidP="00B624A7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50" w:name="_Toc11726780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="新細明體" w:eastAsia="新細明體" w:hAnsi="新細明體" w:cs="新細明體" w:hint="eastAsia"/>
          <w:kern w:val="0"/>
          <w:sz w:val="28"/>
          <w:szCs w:val="28"/>
        </w:rPr>
        <w:t>範例</w:t>
      </w:r>
      <w:bookmarkEnd w:id="45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B624A7" w:rsidRPr="00AD5E3D" w:rsidTr="00B624A7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B624A7" w:rsidRPr="00AD5E3D" w:rsidTr="00B624A7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B624A7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986E92" w:rsidRDefault="00986E92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26782B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27D6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template_id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127D6A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CashAdvance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27D6A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replaces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{}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624A7" w:rsidRPr="00AD5E3D" w:rsidTr="00B624A7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24A7" w:rsidRPr="00AD5E3D" w:rsidRDefault="00B624A7" w:rsidP="00B624A7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B624A7" w:rsidRPr="00AD5E3D" w:rsidTr="00B624A7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624A7" w:rsidRPr="000D24EA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624A7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    }</w:t>
            </w:r>
          </w:p>
          <w:p w:rsidR="00B624A7" w:rsidRPr="00AD5E3D" w:rsidRDefault="00B624A7" w:rsidP="00B624A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7B4246">
              <w:rPr>
                <w:rFonts w:asciiTheme="minorHAnsi" w:hAnsiTheme="minorHAnsi" w:cstheme="minorHAnsi"/>
                <w:kern w:val="0"/>
                <w:sz w:val="18"/>
                <w:szCs w:val="18"/>
              </w:rPr>
              <w:t>}</w:t>
            </w:r>
          </w:p>
        </w:tc>
      </w:tr>
    </w:tbl>
    <w:p w:rsidR="00213B48" w:rsidRDefault="00213B48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213B48" w:rsidRDefault="00213B48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13B48" w:rsidRPr="00375765" w:rsidRDefault="00213B48" w:rsidP="00213B48">
      <w:pPr>
        <w:pStyle w:val="2"/>
        <w:numPr>
          <w:ilvl w:val="1"/>
          <w:numId w:val="1"/>
        </w:numPr>
        <w:spacing w:line="360" w:lineRule="auto"/>
        <w:jc w:val="both"/>
        <w:rPr>
          <w:rFonts w:ascii="標楷體" w:eastAsia="標楷體" w:hAnsi="標楷體" w:cstheme="minorHAnsi"/>
          <w:sz w:val="28"/>
          <w:szCs w:val="28"/>
          <w:lang w:val="en-GB"/>
        </w:rPr>
      </w:pPr>
      <w:bookmarkStart w:id="451" w:name="_Toc117267803"/>
      <w:r w:rsidRPr="00375765">
        <w:rPr>
          <w:rFonts w:ascii="標楷體" w:eastAsia="標楷體" w:hAnsi="標楷體" w:cs="新細明體" w:hint="eastAsia"/>
          <w:sz w:val="28"/>
          <w:szCs w:val="28"/>
          <w:lang w:val="en-GB"/>
        </w:rPr>
        <w:lastRenderedPageBreak/>
        <w:t>取得換發資訊</w:t>
      </w:r>
      <w:bookmarkEnd w:id="45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213B48" w:rsidRPr="00AD5E3D" w:rsidTr="00213B48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3B48" w:rsidRPr="00985A9F" w:rsidRDefault="00213B48" w:rsidP="00213B48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9B4E80">
              <w:rPr>
                <w:rFonts w:asciiTheme="minorHAnsi" w:eastAsia="標楷體" w:hAnsiTheme="minorHAnsi" w:cstheme="minorHAnsi" w:hint="eastAsia"/>
                <w:lang w:val="en-GB"/>
              </w:rPr>
              <w:t>取得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換發資訊</w:t>
            </w:r>
          </w:p>
        </w:tc>
      </w:tr>
      <w:tr w:rsidR="00213B48" w:rsidRPr="00AD5E3D" w:rsidTr="00213B48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9B4E80">
              <w:rPr>
                <w:rFonts w:asciiTheme="minorHAnsi" w:eastAsia="標楷體" w:hAnsiTheme="minorHAnsi" w:cstheme="minorHAnsi"/>
                <w:lang w:val="en-GB"/>
              </w:rPr>
              <w:t>A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pply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213B48">
              <w:rPr>
                <w:rFonts w:asciiTheme="minorHAnsi" w:eastAsia="標楷體" w:hAnsiTheme="minorHAnsi" w:cstheme="minorHAnsi"/>
                <w:lang w:val="en-GB"/>
              </w:rPr>
              <w:t>QueryCardReissue</w:t>
            </w:r>
          </w:p>
        </w:tc>
      </w:tr>
    </w:tbl>
    <w:p w:rsidR="00213B48" w:rsidRPr="00AD5E3D" w:rsidRDefault="00213B48" w:rsidP="00213B48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213B48" w:rsidRPr="00AD5E3D" w:rsidRDefault="00213B48" w:rsidP="00213B48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52" w:name="_Toc11726780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52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213B48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213B48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06007">
            <w:pPr>
              <w:pStyle w:val="af9"/>
              <w:numPr>
                <w:ilvl w:val="0"/>
                <w:numId w:val="47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1A39E6" w:rsidRDefault="00213B48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身份證字號</w:t>
            </w:r>
          </w:p>
        </w:tc>
      </w:tr>
      <w:tr w:rsidR="00213B48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06007">
            <w:pPr>
              <w:pStyle w:val="af9"/>
              <w:numPr>
                <w:ilvl w:val="0"/>
                <w:numId w:val="47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Default="00213B48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213B48">
              <w:rPr>
                <w:rFonts w:asciiTheme="minorHAnsi" w:eastAsia="標楷體" w:hAnsiTheme="minorHAnsi" w:cstheme="minorHAnsi"/>
                <w:color w:val="1A1A1A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CC4AC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BD572A" w:rsidRDefault="00CC4AC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換發原因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 1</w:t>
            </w:r>
            <w:r w:rsidRPr="00BD572A">
              <w:rPr>
                <w:rFonts w:asciiTheme="minorHAnsi" w:eastAsia="標楷體" w:hAnsiTheme="minorHAnsi" w:cstheme="minorHAnsi" w:hint="eastAsia"/>
              </w:rPr>
              <w:t>：掛補；</w:t>
            </w:r>
            <w:r w:rsidRPr="00BD572A">
              <w:rPr>
                <w:rFonts w:asciiTheme="minorHAnsi" w:eastAsia="標楷體" w:hAnsiTheme="minorHAnsi" w:cstheme="minorHAnsi" w:hint="eastAsia"/>
              </w:rPr>
              <w:t>2</w:t>
            </w:r>
            <w:r w:rsidRPr="00BD572A">
              <w:rPr>
                <w:rFonts w:asciiTheme="minorHAnsi" w:eastAsia="標楷體" w:hAnsiTheme="minorHAnsi" w:cstheme="minorHAnsi" w:hint="eastAsia"/>
              </w:rPr>
              <w:t>：毀補</w:t>
            </w:r>
          </w:p>
        </w:tc>
      </w:tr>
      <w:tr w:rsidR="00CC4ACE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CE" w:rsidRPr="00AD5E3D" w:rsidRDefault="00CC4ACE" w:rsidP="00206007">
            <w:pPr>
              <w:pStyle w:val="af9"/>
              <w:numPr>
                <w:ilvl w:val="0"/>
                <w:numId w:val="47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CE" w:rsidRPr="00213B48" w:rsidRDefault="00CC4AC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ProductCode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CE" w:rsidRPr="00AD5E3D" w:rsidRDefault="00CC4AC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CE" w:rsidRPr="00BD572A" w:rsidRDefault="00CC4AC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卡別</w:t>
            </w:r>
          </w:p>
        </w:tc>
      </w:tr>
      <w:tr w:rsidR="00CC4ACE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CE" w:rsidRPr="00AD5E3D" w:rsidRDefault="00CC4ACE" w:rsidP="00206007">
            <w:pPr>
              <w:pStyle w:val="af9"/>
              <w:numPr>
                <w:ilvl w:val="0"/>
                <w:numId w:val="47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CE" w:rsidRPr="00CC4ACE" w:rsidRDefault="00CC4AC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CardFace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CE" w:rsidRPr="00AD5E3D" w:rsidRDefault="00CC4AC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CE" w:rsidRPr="00BD572A" w:rsidRDefault="00CC4AC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 Face</w:t>
            </w:r>
          </w:p>
        </w:tc>
      </w:tr>
    </w:tbl>
    <w:p w:rsidR="00213B48" w:rsidRPr="00AD5E3D" w:rsidRDefault="00213B48" w:rsidP="00213B48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213B48" w:rsidRPr="00AD5E3D" w:rsidRDefault="00213B48" w:rsidP="00213B48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53" w:name="_Toc117267805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53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213B48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213B48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06007">
            <w:pPr>
              <w:pStyle w:val="af9"/>
              <w:numPr>
                <w:ilvl w:val="0"/>
                <w:numId w:val="4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CC4ACE" w:rsidP="00213B48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HomeAddress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BD572A" w:rsidRDefault="00CC4ACE" w:rsidP="00CC4AC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現居地址</w:t>
            </w:r>
          </w:p>
        </w:tc>
      </w:tr>
      <w:tr w:rsidR="00213B48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06007">
            <w:pPr>
              <w:pStyle w:val="af9"/>
              <w:numPr>
                <w:ilvl w:val="0"/>
                <w:numId w:val="4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Default="00CC4AC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CompanyAddress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Default="00213B48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BD572A" w:rsidRDefault="00CC4ACE" w:rsidP="00CC4AC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公司地址</w:t>
            </w:r>
          </w:p>
        </w:tc>
      </w:tr>
      <w:tr w:rsidR="00213B48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06007">
            <w:pPr>
              <w:pStyle w:val="af9"/>
              <w:numPr>
                <w:ilvl w:val="0"/>
                <w:numId w:val="4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9B4E80" w:rsidRDefault="00CC4AC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ResidentAddress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Default="00213B48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BD572A" w:rsidRDefault="00CC4ACE" w:rsidP="00CC4AC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戶籍地址</w:t>
            </w:r>
          </w:p>
        </w:tc>
      </w:tr>
      <w:tr w:rsidR="00213B48" w:rsidRPr="00AD5E3D" w:rsidTr="00213B48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06007">
            <w:pPr>
              <w:pStyle w:val="af9"/>
              <w:numPr>
                <w:ilvl w:val="0"/>
                <w:numId w:val="48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9B4E80" w:rsidRDefault="00CC4ACE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Default="00213B48" w:rsidP="00213B48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BD572A" w:rsidRDefault="00CC4AC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卡片清單</w:t>
            </w:r>
            <w:r w:rsidRPr="00BD572A">
              <w:rPr>
                <w:rFonts w:asciiTheme="minorHAnsi" w:eastAsia="標楷體" w:hAnsiTheme="minorHAnsi" w:cstheme="minorHAnsi" w:hint="eastAsia"/>
              </w:rPr>
              <w:t>(</w:t>
            </w:r>
            <w:r w:rsidRPr="00BD572A">
              <w:rPr>
                <w:rFonts w:asciiTheme="minorHAnsi" w:eastAsia="標楷體" w:hAnsiTheme="minorHAnsi" w:cstheme="minorHAnsi" w:hint="eastAsia"/>
              </w:rPr>
              <w:t>包含正附卡</w:t>
            </w:r>
            <w:r w:rsidRPr="00BD572A">
              <w:rPr>
                <w:rFonts w:asciiTheme="minorHAnsi" w:eastAsia="標楷體" w:hAnsiTheme="minorHAnsi" w:cstheme="minorHAnsi" w:hint="eastAsia"/>
              </w:rPr>
              <w:t>)</w:t>
            </w:r>
          </w:p>
          <w:p w:rsidR="00213B48" w:rsidRPr="00BD572A" w:rsidRDefault="00213B48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{</w:t>
            </w:r>
          </w:p>
          <w:p w:rsidR="00213B48" w:rsidRPr="00BD572A" w:rsidRDefault="00213B48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CardNo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卡號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213B48" w:rsidRPr="00BD572A" w:rsidRDefault="00213B48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Name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卡片名稱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213B48" w:rsidRPr="00BD572A" w:rsidRDefault="00213B48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CardTypeCode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="005A59C4">
              <w:rPr>
                <w:rFonts w:asciiTheme="minorHAnsi" w:eastAsia="標楷體" w:hAnsiTheme="minorHAnsi" w:cstheme="minorHAnsi" w:hint="eastAsia"/>
              </w:rPr>
              <w:t>正</w:t>
            </w:r>
            <w:r w:rsidRPr="00BD572A">
              <w:rPr>
                <w:rFonts w:asciiTheme="minorHAnsi" w:eastAsia="標楷體" w:hAnsiTheme="minorHAnsi" w:cstheme="minorHAnsi" w:hint="eastAsia"/>
              </w:rPr>
              <w:t>附卡代碼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CC4ACE" w:rsidRPr="00BD572A" w:rsidRDefault="00213B48" w:rsidP="00CC4AC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CardTypeDesc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="005A59C4">
              <w:rPr>
                <w:rFonts w:asciiTheme="minorHAnsi" w:eastAsia="標楷體" w:hAnsiTheme="minorHAnsi" w:cstheme="minorHAnsi" w:hint="eastAsia"/>
              </w:rPr>
              <w:t>正</w:t>
            </w:r>
            <w:r w:rsidRPr="00BD572A">
              <w:rPr>
                <w:rFonts w:asciiTheme="minorHAnsi" w:eastAsia="標楷體" w:hAnsiTheme="minorHAnsi" w:cstheme="minorHAnsi" w:hint="eastAsia"/>
              </w:rPr>
              <w:t>卡或附卡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  <w:r w:rsidR="00CC4ACE" w:rsidRPr="00BD572A">
              <w:rPr>
                <w:rFonts w:asciiTheme="minorHAnsi" w:eastAsia="標楷體" w:hAnsiTheme="minorHAnsi" w:cstheme="minorHAnsi"/>
              </w:rPr>
              <w:t xml:space="preserve"> </w:t>
            </w:r>
          </w:p>
          <w:p w:rsidR="00213B48" w:rsidRPr="00BD572A" w:rsidRDefault="00CC4AC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ProductCode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卡別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213B48" w:rsidRPr="00BD572A" w:rsidRDefault="00213B48" w:rsidP="00CC4AC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CardFace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/>
              </w:rPr>
              <w:t>Card Face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CC4ACE" w:rsidRPr="00BD572A" w:rsidRDefault="00213B48" w:rsidP="00CC4ACE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CardBrand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卡別</w:t>
            </w:r>
            <w:r w:rsidRPr="00BD572A">
              <w:rPr>
                <w:rFonts w:asciiTheme="minorHAnsi" w:eastAsia="標楷體" w:hAnsiTheme="minorHAnsi" w:cstheme="minorHAnsi" w:hint="eastAsia"/>
              </w:rPr>
              <w:t>(M</w:t>
            </w:r>
            <w:r w:rsidRPr="00BD572A">
              <w:rPr>
                <w:rFonts w:asciiTheme="minorHAnsi" w:eastAsia="標楷體" w:hAnsiTheme="minorHAnsi" w:cstheme="minorHAnsi" w:hint="eastAsia"/>
              </w:rPr>
              <w:t>、</w:t>
            </w:r>
            <w:r w:rsidRPr="00BD572A">
              <w:rPr>
                <w:rFonts w:asciiTheme="minorHAnsi" w:eastAsia="標楷體" w:hAnsiTheme="minorHAnsi" w:cstheme="minorHAnsi" w:hint="eastAsia"/>
              </w:rPr>
              <w:t>V</w:t>
            </w:r>
            <w:r w:rsidRPr="00BD572A">
              <w:rPr>
                <w:rFonts w:asciiTheme="minorHAnsi" w:eastAsia="標楷體" w:hAnsiTheme="minorHAnsi" w:cstheme="minorHAnsi" w:hint="eastAsia"/>
              </w:rPr>
              <w:t>、</w:t>
            </w:r>
            <w:r w:rsidRPr="00BD572A">
              <w:rPr>
                <w:rFonts w:asciiTheme="minorHAnsi" w:eastAsia="標楷體" w:hAnsiTheme="minorHAnsi" w:cstheme="minorHAnsi" w:hint="eastAsia"/>
              </w:rPr>
              <w:t>J</w:t>
            </w:r>
            <w:r w:rsidRPr="00BD572A">
              <w:rPr>
                <w:rFonts w:asciiTheme="minorHAnsi" w:eastAsia="標楷體" w:hAnsiTheme="minorHAnsi" w:cstheme="minorHAnsi" w:hint="eastAsia"/>
              </w:rPr>
              <w:t>、</w:t>
            </w:r>
            <w:r w:rsidRPr="00BD572A">
              <w:rPr>
                <w:rFonts w:asciiTheme="minorHAnsi" w:eastAsia="標楷體" w:hAnsiTheme="minorHAnsi" w:cstheme="minorHAnsi" w:hint="eastAsia"/>
              </w:rPr>
              <w:t>A))</w:t>
            </w:r>
            <w:r w:rsidR="00CC4ACE" w:rsidRPr="00BD572A">
              <w:rPr>
                <w:rFonts w:asciiTheme="minorHAnsi" w:eastAsia="標楷體" w:hAnsiTheme="minorHAnsi" w:cstheme="minorHAnsi" w:hint="eastAsia"/>
              </w:rPr>
              <w:t xml:space="preserve"> ,</w:t>
            </w:r>
          </w:p>
          <w:p w:rsidR="00213B48" w:rsidRDefault="00CC4ACE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CardHolderName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持卡人姓名</w:t>
            </w:r>
            <w:r w:rsidRPr="00BD572A">
              <w:rPr>
                <w:rFonts w:asciiTheme="minorHAnsi" w:eastAsia="標楷體" w:hAnsiTheme="minorHAnsi" w:cstheme="minorHAnsi" w:hint="eastAsia"/>
              </w:rPr>
              <w:t>)</w:t>
            </w:r>
            <w:r w:rsidR="00E71E6E" w:rsidRPr="00BD572A">
              <w:rPr>
                <w:rFonts w:asciiTheme="minorHAnsi" w:eastAsia="標楷體" w:hAnsiTheme="minorHAnsi" w:cstheme="minorHAnsi" w:hint="eastAsia"/>
              </w:rPr>
              <w:t>,</w:t>
            </w:r>
          </w:p>
          <w:p w:rsidR="00E71E6E" w:rsidRPr="00E71E6E" w:rsidRDefault="00E71E6E" w:rsidP="00213B48">
            <w:pPr>
              <w:jc w:val="both"/>
              <w:rPr>
                <w:rFonts w:asciiTheme="minorHAnsi" w:eastAsia="標楷體" w:hAnsiTheme="minorHAnsi" w:cstheme="minorHAnsi"/>
                <w:b/>
                <w:color w:val="FF0000"/>
              </w:rPr>
            </w:pPr>
            <w:r w:rsidRPr="00E71E6E">
              <w:rPr>
                <w:rFonts w:asciiTheme="minorHAnsi" w:eastAsia="標楷體" w:hAnsiTheme="minorHAnsi" w:cstheme="minorHAnsi"/>
                <w:b/>
                <w:color w:val="FF0000"/>
              </w:rPr>
              <w:t>ExpDate</w:t>
            </w:r>
            <w:r w:rsidRPr="00E71E6E">
              <w:rPr>
                <w:rFonts w:asciiTheme="minorHAnsi" w:eastAsia="標楷體" w:hAnsiTheme="minorHAnsi" w:cstheme="minorHAnsi" w:hint="eastAsia"/>
                <w:b/>
                <w:color w:val="FF0000"/>
              </w:rPr>
              <w:t>: string (</w:t>
            </w:r>
            <w:r w:rsidRPr="00E71E6E">
              <w:rPr>
                <w:rFonts w:asciiTheme="minorHAnsi" w:eastAsia="標楷體" w:hAnsiTheme="minorHAnsi" w:cstheme="minorHAnsi" w:hint="eastAsia"/>
                <w:b/>
                <w:color w:val="FF0000"/>
              </w:rPr>
              <w:t>有效期限</w:t>
            </w:r>
            <w:r w:rsidRPr="00E71E6E">
              <w:rPr>
                <w:rFonts w:asciiTheme="minorHAnsi" w:eastAsia="標楷體" w:hAnsiTheme="minorHAnsi" w:cstheme="minorHAnsi" w:hint="eastAsia"/>
                <w:b/>
                <w:color w:val="FF0000"/>
              </w:rPr>
              <w:t>),</w:t>
            </w:r>
          </w:p>
          <w:p w:rsidR="00213B48" w:rsidRPr="00BD572A" w:rsidRDefault="00213B48" w:rsidP="00213B4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}</w:t>
            </w:r>
          </w:p>
        </w:tc>
      </w:tr>
    </w:tbl>
    <w:p w:rsidR="00213B48" w:rsidRPr="00AD5E3D" w:rsidRDefault="00213B48" w:rsidP="00213B48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54" w:name="_Toc11726780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範例</w:t>
      </w:r>
      <w:bookmarkEnd w:id="454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213B48" w:rsidRPr="00AD5E3D" w:rsidTr="00213B4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213B48" w:rsidRPr="00AD5E3D" w:rsidTr="00213B4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213B48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13B48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CC4ACE"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CC4ACE" w:rsidRDefault="00CC4AC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CC4ACE" w:rsidRDefault="00CC4ACE" w:rsidP="00CC4ACE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C4ACE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ProductCode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426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CC4ACE" w:rsidRPr="00CC4ACE" w:rsidRDefault="00CC4ACE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C4ACE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CardFace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178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213B48" w:rsidRPr="00AD5E3D" w:rsidTr="00213B4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3B48" w:rsidRPr="00AD5E3D" w:rsidRDefault="00213B48" w:rsidP="00213B48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lastRenderedPageBreak/>
              <w:t>Response</w:t>
            </w:r>
          </w:p>
        </w:tc>
      </w:tr>
      <w:tr w:rsidR="00213B48" w:rsidRPr="00AD5E3D" w:rsidTr="00213B48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C111F" w:rsidRDefault="00EC111F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368B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HomeAddress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4721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106 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市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區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ＸＸＸＸＸＸＸＸＸＸＸＸＸＸ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EC111F" w:rsidRDefault="00EC111F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C111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CompanyAddress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4721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242 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縣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區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ＸＸＸＸＸＸＸＸＸＸＸＸＸＸ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C111F" w:rsidRPr="00EC111F" w:rsidRDefault="00EC111F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0368B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ResidentAddress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4721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106 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縣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區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ＸＸＸＸＸＸＸＸＸＸＸＸＸＸ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EC111F" w:rsidRPr="00EC111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Items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 [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"4637111122223333"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"Name"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EC111F" w:rsidRP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DAWHO</w:t>
            </w:r>
            <w:r w:rsidR="00EC111F" w:rsidRP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現金回饋信用卡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"CardTypeCode"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"PP"</w:t>
            </w:r>
          </w:p>
          <w:p w:rsidR="00EC111F" w:rsidRDefault="00213B48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"CardTypeDesc"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5A59C4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正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C111F" w:rsidRDefault="00EC111F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"ProductCode"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426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C111F" w:rsidRDefault="00EC111F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"CardFace"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178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C111F" w:rsidRDefault="00EC111F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"CardBrand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V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C111F" w:rsidRDefault="00EC111F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C111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CardHolderName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李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E71E6E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E71E6E" w:rsidRPr="00E71E6E" w:rsidRDefault="00E71E6E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</w:pPr>
            <w:r w:rsidRPr="00E71E6E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ab/>
              <w:t xml:space="preserve"> </w:t>
            </w:r>
            <w:r w:rsidRPr="00E71E6E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 xml:space="preserve">    "ExpDate":"</w:t>
            </w:r>
            <w:r w:rsidRPr="00E71E6E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0622</w:t>
            </w:r>
            <w:r w:rsidRPr="00E71E6E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>"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"5588111122223333"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"Name"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EC111F" w:rsidRP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DAWHO</w:t>
            </w:r>
            <w:r w:rsidR="00EC111F" w:rsidRP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現金回饋信用卡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"CardTypeCode"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P"</w:t>
            </w:r>
          </w:p>
          <w:p w:rsidR="00EC111F" w:rsidRDefault="00213B48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"CardTypeDesc"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附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卡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Default="00EC111F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"ProductCode"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426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C111F" w:rsidRDefault="00213B48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"CardFace"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178</w:t>
            </w:r>
            <w:r w:rsidRPr="00C30F03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Default="00EC111F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"CardBrand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V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213B48" w:rsidRDefault="00213B48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EC111F" w:rsidRPr="00EC111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CardHolderName</w:t>
            </w:r>
            <w:r w:rsidRPr="00031495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"</w:t>
            </w:r>
            <w:r w:rsidRPr="00031495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EC111F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李</w:t>
            </w:r>
            <w:r w:rsidR="00EC111F"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 w:rsidRPr="00031495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E71E6E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E71E6E" w:rsidRPr="00E71E6E" w:rsidRDefault="00E71E6E" w:rsidP="00EC111F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</w:pPr>
            <w:r w:rsidRPr="00E71E6E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ab/>
              <w:t xml:space="preserve"> </w:t>
            </w:r>
            <w:r w:rsidRPr="00E71E6E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 xml:space="preserve">    "ExpDate":"</w:t>
            </w:r>
            <w:r w:rsidRPr="00E71E6E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0924</w:t>
            </w:r>
            <w:r w:rsidRPr="00E71E6E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>"</w:t>
            </w:r>
          </w:p>
          <w:p w:rsidR="00213B48" w:rsidRPr="00C30F03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]</w:t>
            </w:r>
          </w:p>
          <w:p w:rsidR="00213B48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213B48" w:rsidRPr="00AD5E3D" w:rsidRDefault="00213B48" w:rsidP="00213B48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13B48" w:rsidRDefault="00213B48" w:rsidP="00213B48">
      <w:pPr>
        <w:widowControl/>
        <w:rPr>
          <w:rFonts w:asciiTheme="minorHAnsi" w:eastAsia="標楷體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eastAsia="標楷體" w:hAnsiTheme="minorHAnsi" w:cstheme="minorHAnsi"/>
          <w:sz w:val="28"/>
          <w:szCs w:val="28"/>
          <w:lang w:val="en-GB"/>
        </w:rPr>
        <w:br w:type="page"/>
      </w:r>
    </w:p>
    <w:p w:rsidR="00E76622" w:rsidRPr="00375765" w:rsidRDefault="00E76622" w:rsidP="00E76622">
      <w:pPr>
        <w:pStyle w:val="2"/>
        <w:numPr>
          <w:ilvl w:val="1"/>
          <w:numId w:val="1"/>
        </w:numPr>
        <w:spacing w:line="360" w:lineRule="auto"/>
        <w:jc w:val="both"/>
        <w:rPr>
          <w:rFonts w:ascii="標楷體" w:eastAsia="標楷體" w:hAnsi="標楷體" w:cstheme="minorHAnsi"/>
          <w:sz w:val="28"/>
          <w:szCs w:val="28"/>
          <w:lang w:val="en-GB"/>
        </w:rPr>
      </w:pPr>
      <w:bookmarkStart w:id="455" w:name="_Toc117267807"/>
      <w:r w:rsidRPr="00375765">
        <w:rPr>
          <w:rFonts w:ascii="標楷體" w:eastAsia="標楷體" w:hAnsi="標楷體" w:cs="新細明體" w:hint="eastAsia"/>
          <w:sz w:val="28"/>
          <w:szCs w:val="28"/>
          <w:lang w:val="en-GB"/>
        </w:rPr>
        <w:lastRenderedPageBreak/>
        <w:t>申請換發</w:t>
      </w:r>
      <w:bookmarkEnd w:id="45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E76622" w:rsidRPr="00AD5E3D" w:rsidTr="00744D9A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6622" w:rsidRPr="00985A9F" w:rsidRDefault="00E76622" w:rsidP="00744D9A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  <w:lang w:val="en-GB"/>
              </w:rPr>
              <w:t>申請換發</w:t>
            </w:r>
          </w:p>
        </w:tc>
      </w:tr>
      <w:tr w:rsidR="00E76622" w:rsidRPr="00AD5E3D" w:rsidTr="00744D9A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9B4E80">
              <w:rPr>
                <w:rFonts w:asciiTheme="minorHAnsi" w:eastAsia="標楷體" w:hAnsiTheme="minorHAnsi" w:cstheme="minorHAnsi"/>
                <w:lang w:val="en-GB"/>
              </w:rPr>
              <w:t>A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pply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="0081160E">
              <w:rPr>
                <w:rFonts w:asciiTheme="minorHAnsi" w:eastAsia="標楷體" w:hAnsiTheme="minorHAnsi" w:cstheme="minorHAnsi" w:hint="eastAsia"/>
                <w:lang w:val="en-GB"/>
              </w:rPr>
              <w:t>Apply</w:t>
            </w:r>
            <w:r w:rsidRPr="00213B48">
              <w:rPr>
                <w:rFonts w:asciiTheme="minorHAnsi" w:eastAsia="標楷體" w:hAnsiTheme="minorHAnsi" w:cstheme="minorHAnsi"/>
                <w:lang w:val="en-GB"/>
              </w:rPr>
              <w:t>CardReissue</w:t>
            </w:r>
          </w:p>
        </w:tc>
      </w:tr>
    </w:tbl>
    <w:p w:rsidR="00E76622" w:rsidRPr="00AD5E3D" w:rsidRDefault="00E76622" w:rsidP="00E76622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E76622" w:rsidRPr="00AD5E3D" w:rsidRDefault="00E76622" w:rsidP="00E76622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56" w:name="_Toc11726780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56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206007">
            <w:pPr>
              <w:pStyle w:val="af9"/>
              <w:numPr>
                <w:ilvl w:val="0"/>
                <w:numId w:val="4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1A39E6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身份證字號</w:t>
            </w:r>
          </w:p>
        </w:tc>
      </w:tr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206007">
            <w:pPr>
              <w:pStyle w:val="af9"/>
              <w:numPr>
                <w:ilvl w:val="0"/>
                <w:numId w:val="4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213B48">
              <w:rPr>
                <w:rFonts w:asciiTheme="minorHAnsi" w:eastAsia="標楷體" w:hAnsiTheme="minorHAnsi" w:cstheme="minorHAnsi"/>
                <w:color w:val="1A1A1A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BD572A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換發原因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 1</w:t>
            </w:r>
            <w:r w:rsidRPr="00BD572A">
              <w:rPr>
                <w:rFonts w:asciiTheme="minorHAnsi" w:eastAsia="標楷體" w:hAnsiTheme="minorHAnsi" w:cstheme="minorHAnsi" w:hint="eastAsia"/>
              </w:rPr>
              <w:t>：掛補；</w:t>
            </w:r>
            <w:r w:rsidRPr="00BD572A">
              <w:rPr>
                <w:rFonts w:asciiTheme="minorHAnsi" w:eastAsia="標楷體" w:hAnsiTheme="minorHAnsi" w:cstheme="minorHAnsi" w:hint="eastAsia"/>
              </w:rPr>
              <w:t>2</w:t>
            </w:r>
            <w:r w:rsidRPr="00BD572A">
              <w:rPr>
                <w:rFonts w:asciiTheme="minorHAnsi" w:eastAsia="標楷體" w:hAnsiTheme="minorHAnsi" w:cstheme="minorHAnsi" w:hint="eastAsia"/>
              </w:rPr>
              <w:t>：毀補</w:t>
            </w:r>
          </w:p>
        </w:tc>
      </w:tr>
      <w:tr w:rsidR="00F35ED0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D0" w:rsidRPr="00AD5E3D" w:rsidRDefault="00F35ED0" w:rsidP="00206007">
            <w:pPr>
              <w:pStyle w:val="af9"/>
              <w:numPr>
                <w:ilvl w:val="0"/>
                <w:numId w:val="4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D0" w:rsidRPr="00213B48" w:rsidRDefault="00F35ED0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F35ED0">
              <w:rPr>
                <w:rFonts w:asciiTheme="minorHAnsi" w:eastAsia="標楷體" w:hAnsiTheme="minorHAnsi" w:cstheme="minorHAnsi"/>
                <w:color w:val="1A1A1A"/>
              </w:rPr>
              <w:t>ProductCode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D0" w:rsidRPr="00AD5E3D" w:rsidRDefault="00F35ED0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D0" w:rsidRPr="00BD572A" w:rsidRDefault="00F35ED0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F35ED0">
              <w:rPr>
                <w:rFonts w:asciiTheme="minorHAnsi" w:eastAsia="標楷體" w:hAnsiTheme="minorHAnsi" w:cstheme="minorHAnsi" w:hint="eastAsia"/>
              </w:rPr>
              <w:t>卡別</w:t>
            </w:r>
          </w:p>
        </w:tc>
      </w:tr>
      <w:tr w:rsidR="00F35ED0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D0" w:rsidRPr="00AD5E3D" w:rsidRDefault="00F35ED0" w:rsidP="00206007">
            <w:pPr>
              <w:pStyle w:val="af9"/>
              <w:numPr>
                <w:ilvl w:val="0"/>
                <w:numId w:val="4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D0" w:rsidRPr="00213B48" w:rsidRDefault="00F35ED0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F35ED0">
              <w:rPr>
                <w:rFonts w:asciiTheme="minorHAnsi" w:eastAsia="標楷體" w:hAnsiTheme="minorHAnsi" w:cstheme="minorHAnsi"/>
                <w:color w:val="1A1A1A"/>
              </w:rPr>
              <w:t>CardFace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D0" w:rsidRPr="00AD5E3D" w:rsidRDefault="00F35ED0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D0" w:rsidRPr="00BD572A" w:rsidRDefault="00F35ED0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F35ED0">
              <w:rPr>
                <w:rFonts w:asciiTheme="minorHAnsi" w:eastAsia="標楷體" w:hAnsiTheme="minorHAnsi" w:cstheme="minorHAnsi"/>
              </w:rPr>
              <w:t>Card Face</w:t>
            </w:r>
          </w:p>
        </w:tc>
      </w:tr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206007">
            <w:pPr>
              <w:pStyle w:val="af9"/>
              <w:numPr>
                <w:ilvl w:val="0"/>
                <w:numId w:val="4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213B48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E76622">
              <w:rPr>
                <w:rFonts w:asciiTheme="minorHAnsi" w:eastAsia="標楷體" w:hAnsiTheme="minorHAnsi" w:cstheme="minorHAnsi"/>
                <w:color w:val="1A1A1A"/>
              </w:rPr>
              <w:t>Reason</w:t>
            </w:r>
            <w:r w:rsidR="00762FAE">
              <w:rPr>
                <w:rFonts w:asciiTheme="minorHAnsi" w:eastAsia="標楷體" w:hAnsiTheme="minorHAnsi" w:cstheme="minorHAnsi" w:hint="eastAsia"/>
                <w:color w:val="1A1A1A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BD572A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換發原因</w:t>
            </w:r>
            <w:r w:rsidRPr="00BD572A">
              <w:rPr>
                <w:rFonts w:asciiTheme="minorHAnsi" w:eastAsia="標楷體" w:hAnsiTheme="minorHAnsi" w:cstheme="minorHAnsi" w:hint="eastAsia"/>
              </w:rPr>
              <w:t>(</w:t>
            </w:r>
            <w:r w:rsidRPr="00BD572A">
              <w:rPr>
                <w:rFonts w:asciiTheme="minorHAnsi" w:eastAsia="標楷體" w:hAnsiTheme="minorHAnsi" w:cstheme="minorHAnsi" w:hint="eastAsia"/>
              </w:rPr>
              <w:t>毀補</w:t>
            </w:r>
            <w:r w:rsidRPr="00BD572A">
              <w:rPr>
                <w:rFonts w:asciiTheme="minorHAnsi" w:eastAsia="標楷體" w:hAnsiTheme="minorHAnsi" w:cstheme="minorHAnsi" w:hint="eastAsia"/>
              </w:rPr>
              <w:t>)</w:t>
            </w:r>
          </w:p>
          <w:p w:rsidR="00762FAE" w:rsidRPr="00BD572A" w:rsidRDefault="00762FAE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1</w:t>
            </w:r>
            <w:r w:rsidRPr="00BD572A">
              <w:rPr>
                <w:rFonts w:asciiTheme="minorHAnsi" w:eastAsia="標楷體" w:hAnsiTheme="minorHAnsi" w:cstheme="minorHAnsi" w:hint="eastAsia"/>
              </w:rPr>
              <w:t>：</w:t>
            </w:r>
            <w:r w:rsidR="00CE1DC8" w:rsidRPr="00BD572A">
              <w:rPr>
                <w:rFonts w:asciiTheme="minorHAnsi" w:eastAsia="標楷體" w:hAnsiTheme="minorHAnsi" w:cstheme="minorHAnsi" w:hint="eastAsia"/>
              </w:rPr>
              <w:t>個人因素</w:t>
            </w:r>
          </w:p>
          <w:p w:rsidR="00762FAE" w:rsidRPr="00BD572A" w:rsidRDefault="00762FAE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2</w:t>
            </w:r>
            <w:r w:rsidRPr="00BD572A">
              <w:rPr>
                <w:rFonts w:asciiTheme="minorHAnsi" w:eastAsia="標楷體" w:hAnsiTheme="minorHAnsi" w:cstheme="minorHAnsi" w:hint="eastAsia"/>
              </w:rPr>
              <w:t>：</w:t>
            </w:r>
            <w:r w:rsidR="00CE1DC8" w:rsidRPr="00BD572A">
              <w:rPr>
                <w:rFonts w:asciiTheme="minorHAnsi" w:eastAsia="標楷體" w:hAnsiTheme="minorHAnsi" w:cstheme="minorHAnsi" w:hint="eastAsia"/>
              </w:rPr>
              <w:t>卡片毀損</w:t>
            </w:r>
          </w:p>
          <w:p w:rsidR="00762FAE" w:rsidRPr="00BD572A" w:rsidRDefault="00762FAE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3</w:t>
            </w:r>
            <w:r w:rsidRPr="00BD572A">
              <w:rPr>
                <w:rFonts w:asciiTheme="minorHAnsi" w:eastAsia="標楷體" w:hAnsiTheme="minorHAnsi" w:cstheme="minorHAnsi" w:hint="eastAsia"/>
              </w:rPr>
              <w:t>：</w:t>
            </w:r>
            <w:r w:rsidR="00CE1DC8" w:rsidRPr="00BD572A">
              <w:rPr>
                <w:rFonts w:asciiTheme="minorHAnsi" w:eastAsia="標楷體" w:hAnsiTheme="minorHAnsi" w:cstheme="minorHAnsi" w:hint="eastAsia"/>
              </w:rPr>
              <w:t>卡片脫模</w:t>
            </w:r>
          </w:p>
          <w:p w:rsidR="00762FAE" w:rsidRPr="00BD572A" w:rsidRDefault="00762FAE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4</w:t>
            </w:r>
            <w:r w:rsidRPr="00BD572A">
              <w:rPr>
                <w:rFonts w:asciiTheme="minorHAnsi" w:eastAsia="標楷體" w:hAnsiTheme="minorHAnsi" w:cstheme="minorHAnsi" w:hint="eastAsia"/>
              </w:rPr>
              <w:t>：</w:t>
            </w:r>
            <w:r w:rsidR="00CE1DC8" w:rsidRPr="00BD572A">
              <w:rPr>
                <w:rFonts w:asciiTheme="minorHAnsi" w:eastAsia="標楷體" w:hAnsiTheme="minorHAnsi" w:cstheme="minorHAnsi" w:hint="eastAsia"/>
              </w:rPr>
              <w:t>晶片毀損</w:t>
            </w:r>
          </w:p>
        </w:tc>
      </w:tr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206007">
            <w:pPr>
              <w:pStyle w:val="af9"/>
              <w:numPr>
                <w:ilvl w:val="0"/>
                <w:numId w:val="4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213B48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E76622">
              <w:rPr>
                <w:rFonts w:asciiTheme="minorHAnsi" w:eastAsia="標楷體" w:hAnsiTheme="minorHAnsi" w:cstheme="minorHAnsi"/>
                <w:color w:val="1A1A1A"/>
              </w:rPr>
              <w:t>AddressType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BD572A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寄送地址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 1:</w:t>
            </w:r>
            <w:r w:rsidRPr="00BD572A">
              <w:rPr>
                <w:rFonts w:asciiTheme="minorHAnsi" w:eastAsia="標楷體" w:hAnsiTheme="minorHAnsi" w:cstheme="minorHAnsi" w:hint="eastAsia"/>
              </w:rPr>
              <w:t>現居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 2:</w:t>
            </w:r>
            <w:r w:rsidRPr="00BD572A">
              <w:rPr>
                <w:rFonts w:asciiTheme="minorHAnsi" w:eastAsia="標楷體" w:hAnsiTheme="minorHAnsi" w:cstheme="minorHAnsi" w:hint="eastAsia"/>
              </w:rPr>
              <w:t>公司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 3: </w:t>
            </w:r>
            <w:r w:rsidRPr="00BD572A">
              <w:rPr>
                <w:rFonts w:asciiTheme="minorHAnsi" w:eastAsia="標楷體" w:hAnsiTheme="minorHAnsi" w:cstheme="minorHAnsi" w:hint="eastAsia"/>
              </w:rPr>
              <w:t>戶籍</w:t>
            </w:r>
          </w:p>
        </w:tc>
      </w:tr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206007">
            <w:pPr>
              <w:pStyle w:val="af9"/>
              <w:numPr>
                <w:ilvl w:val="0"/>
                <w:numId w:val="49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CC4ACE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E76622">
              <w:rPr>
                <w:rFonts w:asciiTheme="minorHAnsi" w:eastAsia="標楷體" w:hAnsiTheme="minorHAnsi" w:cstheme="minorHAnsi"/>
                <w:color w:val="1A1A1A"/>
              </w:rPr>
              <w:t>Cards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E76622">
              <w:rPr>
                <w:rFonts w:asciiTheme="minorHAnsi" w:eastAsia="標楷體" w:hAnsiTheme="minorHAnsi" w:cstheme="minorHAnsi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BD572A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補發卡片清單</w:t>
            </w:r>
          </w:p>
          <w:p w:rsidR="00845B28" w:rsidRPr="00BD572A" w:rsidRDefault="00845B28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掛補</w:t>
            </w:r>
            <w:r w:rsidRPr="00BD572A">
              <w:rPr>
                <w:rFonts w:asciiTheme="minorHAnsi" w:eastAsia="標楷體" w:hAnsiTheme="minorHAnsi" w:cstheme="minorHAnsi" w:hint="eastAsia"/>
              </w:rPr>
              <w:t>:</w:t>
            </w:r>
            <w:r w:rsidRPr="00BD572A">
              <w:rPr>
                <w:rFonts w:asciiTheme="minorHAnsi" w:eastAsia="標楷體" w:hAnsiTheme="minorHAnsi" w:cstheme="minorHAnsi" w:hint="eastAsia"/>
              </w:rPr>
              <w:t>傳入所有要補發的正附卡</w:t>
            </w:r>
          </w:p>
          <w:p w:rsidR="00845B28" w:rsidRDefault="00845B28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毀補</w:t>
            </w:r>
            <w:r w:rsidRPr="00BD572A">
              <w:rPr>
                <w:rFonts w:asciiTheme="minorHAnsi" w:eastAsia="標楷體" w:hAnsiTheme="minorHAnsi" w:cstheme="minorHAnsi" w:hint="eastAsia"/>
              </w:rPr>
              <w:t>:</w:t>
            </w:r>
            <w:r w:rsidRPr="00BD572A">
              <w:rPr>
                <w:rFonts w:asciiTheme="minorHAnsi" w:eastAsia="標楷體" w:hAnsiTheme="minorHAnsi" w:cstheme="minorHAnsi" w:hint="eastAsia"/>
              </w:rPr>
              <w:t>傳入該張卡號</w:t>
            </w:r>
          </w:p>
          <w:p w:rsidR="00241AF8" w:rsidRPr="00BD572A" w:rsidRDefault="00241AF8" w:rsidP="00241AF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{</w:t>
            </w:r>
          </w:p>
          <w:p w:rsidR="00241AF8" w:rsidRPr="00BD572A" w:rsidRDefault="00241AF8" w:rsidP="00241AF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CardNo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卡號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241AF8" w:rsidRPr="005B51B0" w:rsidRDefault="00241AF8" w:rsidP="00241AF8">
            <w:pPr>
              <w:jc w:val="both"/>
              <w:rPr>
                <w:rFonts w:asciiTheme="minorHAnsi" w:eastAsia="標楷體" w:hAnsiTheme="minorHAnsi" w:cstheme="minorHAnsi"/>
                <w:b/>
                <w:color w:val="FF0000"/>
              </w:rPr>
            </w:pPr>
            <w:r w:rsidRPr="005B51B0">
              <w:rPr>
                <w:rFonts w:asciiTheme="minorHAnsi" w:eastAsia="標楷體" w:hAnsiTheme="minorHAnsi" w:cstheme="minorHAnsi"/>
                <w:b/>
                <w:color w:val="FF0000"/>
              </w:rPr>
              <w:t>ExpDate</w:t>
            </w:r>
            <w:r w:rsidRPr="005B51B0">
              <w:rPr>
                <w:rFonts w:asciiTheme="minorHAnsi" w:eastAsia="標楷體" w:hAnsiTheme="minorHAnsi" w:cstheme="minorHAnsi" w:hint="eastAsia"/>
                <w:b/>
                <w:color w:val="FF0000"/>
              </w:rPr>
              <w:t>: string (</w:t>
            </w:r>
            <w:r w:rsidRPr="005B51B0">
              <w:rPr>
                <w:rFonts w:asciiTheme="minorHAnsi" w:eastAsia="標楷體" w:hAnsiTheme="minorHAnsi" w:cstheme="minorHAnsi"/>
                <w:b/>
                <w:color w:val="FF0000"/>
              </w:rPr>
              <w:t>有效期限</w:t>
            </w:r>
            <w:r w:rsidRPr="005B51B0">
              <w:rPr>
                <w:rFonts w:asciiTheme="minorHAnsi" w:eastAsia="標楷體" w:hAnsiTheme="minorHAnsi" w:cstheme="minorHAnsi" w:hint="eastAsia"/>
                <w:b/>
                <w:color w:val="FF0000"/>
              </w:rPr>
              <w:t>),</w:t>
            </w:r>
          </w:p>
          <w:p w:rsidR="00241AF8" w:rsidRPr="00BD572A" w:rsidRDefault="00241AF8" w:rsidP="00241AF8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}</w:t>
            </w:r>
          </w:p>
        </w:tc>
      </w:tr>
    </w:tbl>
    <w:p w:rsidR="00E76622" w:rsidRPr="00AD5E3D" w:rsidRDefault="00E76622" w:rsidP="00E76622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E76622" w:rsidRPr="00AD5E3D" w:rsidRDefault="00E76622" w:rsidP="00E76622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57" w:name="_Toc117267809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57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206007">
            <w:pPr>
              <w:pStyle w:val="af9"/>
              <w:numPr>
                <w:ilvl w:val="0"/>
                <w:numId w:val="5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42923" w:rsidP="00744D9A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E42923">
              <w:rPr>
                <w:rFonts w:asciiTheme="minorHAnsi" w:eastAsia="標楷體" w:hAnsiTheme="minorHAnsi" w:cstheme="minorHAnsi"/>
                <w:color w:val="1A1A1A"/>
              </w:rPr>
              <w:t>ApplyDate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BD572A" w:rsidRDefault="00E42923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申請日期</w:t>
            </w:r>
          </w:p>
        </w:tc>
      </w:tr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206007">
            <w:pPr>
              <w:pStyle w:val="af9"/>
              <w:numPr>
                <w:ilvl w:val="0"/>
                <w:numId w:val="5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9B4E80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BD572A" w:rsidRDefault="00CE1DC8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寄送地址</w:t>
            </w:r>
          </w:p>
        </w:tc>
      </w:tr>
      <w:tr w:rsidR="00E76622" w:rsidRPr="00AD5E3D" w:rsidTr="00744D9A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206007">
            <w:pPr>
              <w:pStyle w:val="af9"/>
              <w:numPr>
                <w:ilvl w:val="0"/>
                <w:numId w:val="50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9B4E80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Default="00E76622" w:rsidP="00744D9A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BD572A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卡片清單</w:t>
            </w:r>
          </w:p>
          <w:p w:rsidR="00E76622" w:rsidRPr="00BD572A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{</w:t>
            </w:r>
          </w:p>
          <w:p w:rsidR="00E76622" w:rsidRPr="00BD572A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CardNo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卡號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CE1DC8" w:rsidRPr="00BD572A" w:rsidRDefault="00CE1DC8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IsSuccess</w:t>
            </w:r>
            <w:r w:rsidRPr="00BD572A">
              <w:rPr>
                <w:rFonts w:asciiTheme="minorHAnsi" w:eastAsia="標楷體" w:hAnsiTheme="minorHAnsi" w:cstheme="minorHAnsi" w:hint="eastAsia"/>
              </w:rPr>
              <w:t>: bool (</w:t>
            </w:r>
            <w:r w:rsidRPr="00BD572A">
              <w:rPr>
                <w:rFonts w:asciiTheme="minorHAnsi" w:eastAsia="標楷體" w:hAnsiTheme="minorHAnsi" w:cstheme="minorHAnsi" w:hint="eastAsia"/>
              </w:rPr>
              <w:t>是否申請成功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E76622" w:rsidRPr="00BD572A" w:rsidRDefault="00E76622" w:rsidP="00744D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}</w:t>
            </w:r>
          </w:p>
        </w:tc>
      </w:tr>
    </w:tbl>
    <w:p w:rsidR="00E76622" w:rsidRPr="00AD5E3D" w:rsidRDefault="00E76622" w:rsidP="00E76622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E76622" w:rsidRPr="00AD5E3D" w:rsidRDefault="00E76622" w:rsidP="00E76622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58" w:name="_Toc11726781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範例</w:t>
      </w:r>
      <w:bookmarkEnd w:id="458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E76622" w:rsidRPr="00AD5E3D" w:rsidTr="00744D9A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E76622" w:rsidRPr="00AD5E3D" w:rsidTr="00744D9A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17CD1" w:rsidRDefault="00E17CD1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17CD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ProductCode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426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17CD1" w:rsidRDefault="00E17CD1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17CD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CardFace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178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3C4AD7" w:rsidRPr="003C4AD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ReasonCode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3C4AD7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null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3C4AD7" w:rsidRPr="003C4AD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AddressType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C62B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3C4AD7"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5B51B0" w:rsidRDefault="003C4AD7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3C4AD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6C62B1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[</w:t>
            </w:r>
          </w:p>
          <w:p w:rsidR="005B51B0" w:rsidRPr="00C30F03" w:rsidRDefault="005B51B0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"4637111122223333"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5B51B0" w:rsidRPr="00C30F03" w:rsidRDefault="005B51B0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B51B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ExpDate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0622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 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},</w:t>
            </w:r>
          </w:p>
          <w:p w:rsidR="005B51B0" w:rsidRDefault="005B51B0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"5588111122223333"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5B51B0" w:rsidRPr="00C30F03" w:rsidRDefault="005B51B0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5B51B0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ExpDate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0123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 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  <w:p w:rsidR="003C4AD7" w:rsidRPr="00CC4ACE" w:rsidRDefault="006C62B1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]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76622" w:rsidRPr="00AD5E3D" w:rsidTr="00744D9A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6622" w:rsidRPr="00AD5E3D" w:rsidRDefault="00E76622" w:rsidP="00744D9A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E76622" w:rsidRPr="00AD5E3D" w:rsidTr="00744D9A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6C62B1" w:rsidRPr="006C62B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ApplyDate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C62B1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 w:rsidR="006C62B1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="006C62B1"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T09:58:05.0544752+08:00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6C62B1" w:rsidRPr="006C62B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Address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縣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區</w:t>
            </w:r>
            <w:r w:rsidRPr="004F632A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ＸＸＸＸＸＸＸＸＸＸＸＸＸＸ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C30F03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C111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Items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 [</w:t>
            </w:r>
          </w:p>
          <w:p w:rsidR="00E76622" w:rsidRPr="00C30F03" w:rsidRDefault="00E76622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  <w:r w:rsidR="005B51B0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"4637111122223333"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C30F03" w:rsidRDefault="006C62B1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B51B0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C62B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IsSuccess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  <w:r w:rsidR="005B51B0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 </w:t>
            </w:r>
            <w:r w:rsidR="00E76622"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},</w:t>
            </w:r>
          </w:p>
          <w:p w:rsidR="00E76622" w:rsidRDefault="00E76622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  <w:r w:rsidR="005B51B0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"5588111122223333"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76622" w:rsidRPr="00C30F03" w:rsidRDefault="006C62B1" w:rsidP="005B51B0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B51B0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C62B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IsSuccess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  <w:r w:rsidR="005B51B0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 xml:space="preserve"> </w:t>
            </w:r>
            <w:r w:rsidR="00E76622"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]</w:t>
            </w:r>
          </w:p>
          <w:p w:rsidR="00E76622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E76622" w:rsidRPr="00AD5E3D" w:rsidRDefault="00E76622" w:rsidP="00744D9A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D572A" w:rsidRDefault="00BD572A">
      <w:pPr>
        <w:widowControl/>
        <w:rPr>
          <w:rFonts w:asciiTheme="minorHAnsi" w:eastAsia="標楷體" w:hAnsiTheme="minorHAnsi" w:cstheme="minorHAnsi"/>
          <w:sz w:val="28"/>
          <w:szCs w:val="28"/>
          <w:lang w:val="en-GB"/>
        </w:rPr>
      </w:pPr>
      <w:r>
        <w:rPr>
          <w:rFonts w:asciiTheme="minorHAnsi" w:eastAsia="標楷體" w:hAnsiTheme="minorHAnsi" w:cstheme="minorHAnsi"/>
          <w:sz w:val="28"/>
          <w:szCs w:val="28"/>
          <w:lang w:val="en-GB"/>
        </w:rPr>
        <w:br w:type="page"/>
      </w:r>
    </w:p>
    <w:p w:rsidR="00BD572A" w:rsidRPr="00BD572A" w:rsidRDefault="00BD572A" w:rsidP="00BD572A">
      <w:pPr>
        <w:pStyle w:val="2"/>
        <w:numPr>
          <w:ilvl w:val="1"/>
          <w:numId w:val="1"/>
        </w:numPr>
        <w:spacing w:line="360" w:lineRule="auto"/>
        <w:jc w:val="both"/>
        <w:rPr>
          <w:rFonts w:ascii="標楷體" w:eastAsia="標楷體" w:hAnsi="標楷體" w:cstheme="minorHAnsi"/>
          <w:sz w:val="28"/>
          <w:szCs w:val="28"/>
          <w:lang w:val="en-GB"/>
        </w:rPr>
      </w:pPr>
      <w:bookmarkStart w:id="459" w:name="_Toc117267811"/>
      <w:r w:rsidRPr="00BD572A">
        <w:rPr>
          <w:rFonts w:ascii="標楷體" w:eastAsia="標楷體" w:hAnsi="標楷體" w:cs="新細明體" w:hint="eastAsia"/>
          <w:sz w:val="28"/>
          <w:szCs w:val="28"/>
          <w:lang w:val="en-GB"/>
        </w:rPr>
        <w:lastRenderedPageBreak/>
        <w:t>檢查</w:t>
      </w:r>
      <w:r w:rsidR="00677ED9">
        <w:rPr>
          <w:rFonts w:ascii="標楷體" w:eastAsia="標楷體" w:hAnsi="標楷體" w:cs="新細明體" w:hint="eastAsia"/>
          <w:sz w:val="28"/>
          <w:szCs w:val="28"/>
          <w:lang w:val="en-GB"/>
        </w:rPr>
        <w:t>換補發申請次數限制</w:t>
      </w:r>
      <w:bookmarkEnd w:id="45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BD572A" w:rsidRPr="00AD5E3D" w:rsidTr="00975A01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72A" w:rsidRPr="00985A9F" w:rsidRDefault="00BD572A" w:rsidP="00677ED9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  <w:lang w:val="en-GB"/>
              </w:rPr>
              <w:t>檢查</w:t>
            </w:r>
            <w:r w:rsidR="00677ED9" w:rsidRPr="00677ED9">
              <w:rPr>
                <w:rFonts w:asciiTheme="minorHAnsi" w:eastAsia="標楷體" w:hAnsiTheme="minorHAnsi" w:cstheme="minorHAnsi" w:hint="eastAsia"/>
                <w:lang w:val="en-GB"/>
              </w:rPr>
              <w:t>換補發申請次數限制</w:t>
            </w:r>
          </w:p>
        </w:tc>
      </w:tr>
      <w:tr w:rsidR="00BD572A" w:rsidRPr="00AD5E3D" w:rsidTr="00975A01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72A" w:rsidRPr="00AD5E3D" w:rsidRDefault="00BD572A" w:rsidP="00677ED9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9B4E80">
              <w:rPr>
                <w:rFonts w:asciiTheme="minorHAnsi" w:eastAsia="標楷體" w:hAnsiTheme="minorHAnsi" w:cstheme="minorHAnsi"/>
                <w:lang w:val="en-GB"/>
              </w:rPr>
              <w:t>A</w:t>
            </w:r>
            <w:r w:rsidR="00677ED9">
              <w:rPr>
                <w:rFonts w:asciiTheme="minorHAnsi" w:eastAsia="標楷體" w:hAnsiTheme="minorHAnsi" w:cstheme="minorHAnsi" w:hint="eastAsia"/>
                <w:lang w:val="en-GB"/>
              </w:rPr>
              <w:t>pply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="00677ED9">
              <w:rPr>
                <w:rFonts w:asciiTheme="minorHAnsi" w:eastAsia="標楷體" w:hAnsiTheme="minorHAnsi" w:cstheme="minorHAnsi" w:hint="eastAsia"/>
                <w:lang w:val="en-GB"/>
              </w:rPr>
              <w:t>Card</w:t>
            </w:r>
            <w:r w:rsidR="00677ED9" w:rsidRPr="00677ED9">
              <w:rPr>
                <w:rFonts w:asciiTheme="minorHAnsi" w:eastAsia="標楷體" w:hAnsiTheme="minorHAnsi" w:cstheme="minorHAnsi"/>
                <w:lang w:val="en-GB"/>
              </w:rPr>
              <w:t>Reissue</w:t>
            </w:r>
            <w:r w:rsidR="00677ED9">
              <w:rPr>
                <w:rFonts w:asciiTheme="minorHAnsi" w:eastAsia="標楷體" w:hAnsiTheme="minorHAnsi" w:cstheme="minorHAnsi" w:hint="eastAsia"/>
                <w:lang w:val="en-GB"/>
              </w:rPr>
              <w:t>Check</w:t>
            </w:r>
          </w:p>
        </w:tc>
      </w:tr>
    </w:tbl>
    <w:p w:rsidR="00BD572A" w:rsidRPr="00AD5E3D" w:rsidRDefault="00BD572A" w:rsidP="00BD572A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BD572A" w:rsidRPr="00AD5E3D" w:rsidRDefault="00BD572A" w:rsidP="00BD572A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60" w:name="_Toc11726781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60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BD572A" w:rsidRPr="00AD5E3D" w:rsidTr="00975A0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677ED9" w:rsidRPr="00AD5E3D" w:rsidTr="00975A0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ED9" w:rsidRPr="00AD5E3D" w:rsidRDefault="00677ED9" w:rsidP="00BD572A">
            <w:pPr>
              <w:pStyle w:val="af9"/>
              <w:numPr>
                <w:ilvl w:val="0"/>
                <w:numId w:val="51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ED9" w:rsidRPr="00AD5E3D" w:rsidRDefault="00677ED9" w:rsidP="00677ED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ED9" w:rsidRPr="00AD5E3D" w:rsidRDefault="00677ED9" w:rsidP="00677ED9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ED9" w:rsidRPr="001A39E6" w:rsidRDefault="00677ED9" w:rsidP="00677ED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身份證字號</w:t>
            </w:r>
          </w:p>
        </w:tc>
      </w:tr>
      <w:tr w:rsidR="00BD572A" w:rsidRPr="00AD5E3D" w:rsidTr="00975A0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2A" w:rsidRPr="00AD5E3D" w:rsidRDefault="00BD572A" w:rsidP="00BD572A">
            <w:pPr>
              <w:pStyle w:val="af9"/>
              <w:numPr>
                <w:ilvl w:val="0"/>
                <w:numId w:val="51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2A" w:rsidRDefault="00677ED9" w:rsidP="00975A0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677ED9">
              <w:rPr>
                <w:rFonts w:asciiTheme="minorHAnsi" w:eastAsia="標楷體" w:hAnsiTheme="minorHAnsi" w:cstheme="minorHAnsi"/>
                <w:color w:val="1A1A1A"/>
              </w:rPr>
              <w:t>ProductCode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68F" w:rsidRPr="00A62216" w:rsidRDefault="00677ED9" w:rsidP="00975A0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677ED9">
              <w:rPr>
                <w:rFonts w:asciiTheme="minorHAnsi" w:eastAsia="標楷體" w:hAnsiTheme="minorHAnsi" w:cstheme="minorHAnsi" w:hint="eastAsia"/>
              </w:rPr>
              <w:t>卡別</w:t>
            </w:r>
          </w:p>
        </w:tc>
      </w:tr>
      <w:tr w:rsidR="00BD572A" w:rsidRPr="00AD5E3D" w:rsidTr="00975A0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2A" w:rsidRPr="00AD5E3D" w:rsidRDefault="00BD572A" w:rsidP="00BD572A">
            <w:pPr>
              <w:pStyle w:val="af9"/>
              <w:numPr>
                <w:ilvl w:val="0"/>
                <w:numId w:val="51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2A" w:rsidRPr="00213B48" w:rsidRDefault="00677ED9" w:rsidP="00975A0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677ED9">
              <w:rPr>
                <w:rFonts w:asciiTheme="minorHAnsi" w:eastAsia="標楷體" w:hAnsiTheme="minorHAnsi" w:cstheme="minorHAnsi"/>
                <w:color w:val="1A1A1A"/>
              </w:rPr>
              <w:t>CardFace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2A" w:rsidRPr="00CC4ACE" w:rsidRDefault="00677ED9" w:rsidP="00975A01">
            <w:pPr>
              <w:jc w:val="both"/>
              <w:rPr>
                <w:rFonts w:ascii="新細明體" w:eastAsia="新細明體" w:hAnsi="新細明體" w:cs="新細明體"/>
                <w:sz w:val="23"/>
                <w:szCs w:val="23"/>
              </w:rPr>
            </w:pPr>
            <w:r w:rsidRPr="00677ED9">
              <w:rPr>
                <w:rFonts w:asciiTheme="minorHAnsi" w:eastAsia="標楷體" w:hAnsiTheme="minorHAnsi" w:cstheme="minorHAnsi"/>
              </w:rPr>
              <w:t>Card Face</w:t>
            </w:r>
          </w:p>
        </w:tc>
      </w:tr>
    </w:tbl>
    <w:p w:rsidR="00BD572A" w:rsidRPr="00AD5E3D" w:rsidRDefault="00BD572A" w:rsidP="00BD572A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BD572A" w:rsidRPr="00AD5E3D" w:rsidRDefault="00BD572A" w:rsidP="00BD572A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61" w:name="_Toc117267813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61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BD572A" w:rsidRPr="00AD5E3D" w:rsidTr="00975A0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677ED9" w:rsidRPr="00AD5E3D" w:rsidTr="00677ED9">
        <w:trPr>
          <w:trHeight w:val="397"/>
        </w:trPr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ED9" w:rsidRDefault="00677ED9" w:rsidP="00677ED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ResultCode</w:t>
            </w:r>
            <w:r>
              <w:rPr>
                <w:rFonts w:asciiTheme="minorHAnsi" w:eastAsia="標楷體" w:hAnsiTheme="minorHAnsi" w:cstheme="minorHAnsi" w:hint="eastAsia"/>
              </w:rPr>
              <w:t>說明：</w:t>
            </w:r>
          </w:p>
          <w:tbl>
            <w:tblPr>
              <w:tblStyle w:val="af4"/>
              <w:tblW w:w="0" w:type="auto"/>
              <w:tblLayout w:type="fixed"/>
              <w:tblLook w:val="04A0"/>
            </w:tblPr>
            <w:tblGrid>
              <w:gridCol w:w="1872"/>
              <w:gridCol w:w="3827"/>
            </w:tblGrid>
            <w:tr w:rsidR="00677ED9" w:rsidTr="00677ED9">
              <w:tc>
                <w:tcPr>
                  <w:tcW w:w="1872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ResultCode</w:t>
                  </w:r>
                </w:p>
              </w:tc>
              <w:tc>
                <w:tcPr>
                  <w:tcW w:w="3827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說明</w:t>
                  </w:r>
                </w:p>
              </w:tc>
            </w:tr>
            <w:tr w:rsidR="00677ED9" w:rsidTr="00677ED9">
              <w:tc>
                <w:tcPr>
                  <w:tcW w:w="1872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00</w:t>
                  </w:r>
                </w:p>
              </w:tc>
              <w:tc>
                <w:tcPr>
                  <w:tcW w:w="3827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可以進行換補發</w:t>
                  </w:r>
                </w:p>
              </w:tc>
            </w:tr>
            <w:tr w:rsidR="00677ED9" w:rsidTr="00677ED9">
              <w:tc>
                <w:tcPr>
                  <w:tcW w:w="1872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01</w:t>
                  </w:r>
                </w:p>
              </w:tc>
              <w:tc>
                <w:tcPr>
                  <w:tcW w:w="3827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7</w:t>
                  </w:r>
                  <w:r>
                    <w:rPr>
                      <w:rFonts w:asciiTheme="minorHAnsi" w:eastAsia="標楷體" w:hAnsiTheme="minorHAnsi" w:cstheme="minorHAnsi" w:hint="eastAsia"/>
                    </w:rPr>
                    <w:t>天內已申請過換補發</w:t>
                  </w:r>
                </w:p>
              </w:tc>
            </w:tr>
            <w:tr w:rsidR="00677ED9" w:rsidTr="00677ED9">
              <w:tc>
                <w:tcPr>
                  <w:tcW w:w="1872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02</w:t>
                  </w:r>
                </w:p>
              </w:tc>
              <w:tc>
                <w:tcPr>
                  <w:tcW w:w="3827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一個月內已申請過</w:t>
                  </w:r>
                  <w:r>
                    <w:rPr>
                      <w:rFonts w:asciiTheme="minorHAnsi" w:eastAsia="標楷體" w:hAnsiTheme="minorHAnsi" w:cstheme="minorHAnsi" w:hint="eastAsia"/>
                    </w:rPr>
                    <w:t>3</w:t>
                  </w:r>
                  <w:r>
                    <w:rPr>
                      <w:rFonts w:asciiTheme="minorHAnsi" w:eastAsia="標楷體" w:hAnsiTheme="minorHAnsi" w:cstheme="minorHAnsi" w:hint="eastAsia"/>
                    </w:rPr>
                    <w:t>次換補發</w:t>
                  </w:r>
                </w:p>
              </w:tc>
            </w:tr>
            <w:tr w:rsidR="00677ED9" w:rsidTr="00677ED9">
              <w:tc>
                <w:tcPr>
                  <w:tcW w:w="1872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S0</w:t>
                  </w:r>
                </w:p>
              </w:tc>
              <w:tc>
                <w:tcPr>
                  <w:tcW w:w="3827" w:type="dxa"/>
                </w:tcPr>
                <w:p w:rsidR="00677ED9" w:rsidRDefault="00677ED9" w:rsidP="00677ED9">
                  <w:pPr>
                    <w:jc w:val="both"/>
                    <w:rPr>
                      <w:rFonts w:asciiTheme="minorHAnsi" w:eastAsia="標楷體" w:hAnsiTheme="minorHAnsi" w:cstheme="minorHAnsi"/>
                    </w:rPr>
                  </w:pPr>
                  <w:r>
                    <w:rPr>
                      <w:rFonts w:asciiTheme="minorHAnsi" w:eastAsia="標楷體" w:hAnsiTheme="minorHAnsi" w:cstheme="minorHAnsi" w:hint="eastAsia"/>
                    </w:rPr>
                    <w:t>系統錯誤</w:t>
                  </w:r>
                </w:p>
              </w:tc>
            </w:tr>
          </w:tbl>
          <w:p w:rsidR="00677ED9" w:rsidRPr="0064268F" w:rsidRDefault="00677ED9" w:rsidP="00677ED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BD572A" w:rsidRPr="00AD5E3D" w:rsidRDefault="00BD572A" w:rsidP="00BD572A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BD572A" w:rsidRPr="00AD5E3D" w:rsidRDefault="00BD572A" w:rsidP="00BD572A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62" w:name="_Toc117267814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範例</w:t>
      </w:r>
      <w:bookmarkEnd w:id="462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BD572A" w:rsidRPr="00AD5E3D" w:rsidTr="00975A01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BD572A" w:rsidRPr="00AD5E3D" w:rsidTr="00975A01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BD572A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D572A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677ED9" w:rsidRPr="00677ED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77ED9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BD572A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677ED9" w:rsidRPr="00677ED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ProductCode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77ED9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426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BD572A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677ED9" w:rsidRPr="00677ED9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CardFace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302178"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677ED9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178</w:t>
            </w:r>
            <w:r w:rsidR="00302178"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D572A" w:rsidRPr="00AD5E3D" w:rsidTr="00975A01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572A" w:rsidRPr="00AD5E3D" w:rsidRDefault="00BD572A" w:rsidP="00975A0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BD572A" w:rsidRPr="00AD5E3D" w:rsidTr="00975A01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="002E70CC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</w:t>
            </w:r>
            <w:r w:rsidR="002E70CC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2E70CC" w:rsidRPr="002E70CC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7</w:t>
            </w:r>
            <w:r w:rsidR="002E70CC" w:rsidRPr="002E70CC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天內已申請過換補發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BD572A" w:rsidRPr="00AD5E3D" w:rsidRDefault="00BD572A" w:rsidP="00975A0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933F5" w:rsidRDefault="00A933F5" w:rsidP="00F65B12">
      <w:pPr>
        <w:widowControl/>
        <w:spacing w:line="360" w:lineRule="auto"/>
        <w:jc w:val="both"/>
        <w:rPr>
          <w:rFonts w:asciiTheme="minorHAnsi" w:hAnsiTheme="minorHAnsi" w:cstheme="minorHAnsi"/>
        </w:rPr>
      </w:pPr>
    </w:p>
    <w:p w:rsidR="00A933F5" w:rsidRDefault="00A933F5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A933F5" w:rsidRPr="00375765" w:rsidRDefault="00A933F5" w:rsidP="00A933F5">
      <w:pPr>
        <w:pStyle w:val="2"/>
        <w:numPr>
          <w:ilvl w:val="1"/>
          <w:numId w:val="1"/>
        </w:numPr>
        <w:spacing w:line="360" w:lineRule="auto"/>
        <w:jc w:val="both"/>
        <w:rPr>
          <w:rFonts w:ascii="標楷體" w:eastAsia="標楷體" w:hAnsi="標楷體" w:cstheme="minorHAnsi"/>
          <w:sz w:val="28"/>
          <w:szCs w:val="28"/>
          <w:lang w:val="en-GB"/>
        </w:rPr>
      </w:pPr>
      <w:bookmarkStart w:id="463" w:name="_Toc117267815"/>
      <w:r w:rsidRPr="00A933F5">
        <w:rPr>
          <w:rFonts w:ascii="標楷體" w:eastAsia="標楷體" w:hAnsi="標楷體" w:cs="新細明體" w:hint="eastAsia"/>
          <w:sz w:val="28"/>
          <w:szCs w:val="28"/>
          <w:lang w:val="en-GB"/>
        </w:rPr>
        <w:lastRenderedPageBreak/>
        <w:t>申請信用卡掛失</w:t>
      </w:r>
      <w:bookmarkEnd w:id="46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A933F5" w:rsidRPr="00AD5E3D" w:rsidTr="009A5961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933F5" w:rsidRPr="00985A9F" w:rsidRDefault="00A933F5" w:rsidP="009A5961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  <w:lang w:val="en-GB"/>
              </w:rPr>
              <w:t>申請信用卡掛失</w:t>
            </w:r>
          </w:p>
        </w:tc>
      </w:tr>
      <w:tr w:rsidR="00A933F5" w:rsidRPr="00AD5E3D" w:rsidTr="009A5961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 w:rsidRPr="009B4E80">
              <w:rPr>
                <w:rFonts w:asciiTheme="minorHAnsi" w:eastAsia="標楷體" w:hAnsiTheme="minorHAnsi" w:cstheme="minorHAnsi"/>
                <w:lang w:val="en-GB"/>
              </w:rPr>
              <w:t>A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pply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A933F5">
              <w:rPr>
                <w:rFonts w:asciiTheme="minorHAnsi" w:eastAsia="標楷體" w:hAnsiTheme="minorHAnsi" w:cstheme="minorHAnsi"/>
                <w:lang w:val="en-GB"/>
              </w:rPr>
              <w:t>ApplyLostCards</w:t>
            </w:r>
          </w:p>
        </w:tc>
      </w:tr>
    </w:tbl>
    <w:p w:rsidR="00A933F5" w:rsidRPr="00AD5E3D" w:rsidRDefault="00A933F5" w:rsidP="00A933F5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933F5" w:rsidRPr="00AD5E3D" w:rsidRDefault="00A933F5" w:rsidP="00A933F5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64" w:name="_Toc117267816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64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A933F5">
            <w:pPr>
              <w:pStyle w:val="af9"/>
              <w:numPr>
                <w:ilvl w:val="0"/>
                <w:numId w:val="5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D5E3D"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1A39E6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身份證字號</w:t>
            </w:r>
          </w:p>
        </w:tc>
      </w:tr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A933F5">
            <w:pPr>
              <w:pStyle w:val="af9"/>
              <w:numPr>
                <w:ilvl w:val="0"/>
                <w:numId w:val="53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CC4ACE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E76622">
              <w:rPr>
                <w:rFonts w:asciiTheme="minorHAnsi" w:eastAsia="標楷體" w:hAnsiTheme="minorHAnsi" w:cstheme="minorHAnsi"/>
                <w:color w:val="1A1A1A"/>
              </w:rPr>
              <w:t>Cards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E76622">
              <w:rPr>
                <w:rFonts w:asciiTheme="minorHAnsi" w:eastAsia="標楷體" w:hAnsiTheme="minorHAnsi" w:cstheme="minorHAnsi"/>
                <w:color w:val="1A1A1A"/>
              </w:rPr>
              <w:t>List&lt;string&gt;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BD572A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</w:rPr>
              <w:t>掛失卡號清單</w:t>
            </w:r>
          </w:p>
        </w:tc>
      </w:tr>
    </w:tbl>
    <w:p w:rsidR="00A933F5" w:rsidRPr="00AD5E3D" w:rsidRDefault="00A933F5" w:rsidP="00A933F5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933F5" w:rsidRPr="00AD5E3D" w:rsidRDefault="00A933F5" w:rsidP="00A933F5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65" w:name="_Toc117267817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65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A933F5">
            <w:pPr>
              <w:pStyle w:val="af9"/>
              <w:numPr>
                <w:ilvl w:val="0"/>
                <w:numId w:val="5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E42923">
              <w:rPr>
                <w:rFonts w:asciiTheme="minorHAnsi" w:eastAsia="標楷體" w:hAnsiTheme="minorHAnsi" w:cstheme="minorHAnsi"/>
                <w:color w:val="1A1A1A"/>
              </w:rPr>
              <w:t>ApplyDate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933F5">
              <w:rPr>
                <w:rFonts w:asciiTheme="minorHAnsi" w:eastAsia="標楷體" w:hAnsiTheme="minorHAnsi" w:cstheme="minorHAnsi"/>
                <w:color w:val="1A1A1A"/>
              </w:rPr>
              <w:t>DateTime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BD572A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申請日期</w:t>
            </w:r>
          </w:p>
        </w:tc>
      </w:tr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A933F5">
            <w:pPr>
              <w:pStyle w:val="af9"/>
              <w:numPr>
                <w:ilvl w:val="0"/>
                <w:numId w:val="5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9B4E80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933F5">
              <w:rPr>
                <w:rFonts w:asciiTheme="minorHAnsi" w:eastAsia="標楷體" w:hAnsiTheme="minorHAnsi" w:cstheme="minorHAnsi"/>
                <w:color w:val="1A1A1A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BD572A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</w:rPr>
              <w:t>卡片名稱</w:t>
            </w:r>
          </w:p>
        </w:tc>
      </w:tr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A933F5">
            <w:pPr>
              <w:pStyle w:val="af9"/>
              <w:numPr>
                <w:ilvl w:val="0"/>
                <w:numId w:val="5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933F5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933F5">
              <w:rPr>
                <w:rFonts w:asciiTheme="minorHAnsi" w:eastAsia="標楷體" w:hAnsiTheme="minorHAnsi" w:cstheme="minorHAnsi"/>
                <w:color w:val="1A1A1A"/>
              </w:rPr>
              <w:t>CardBrand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string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933F5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</w:rPr>
              <w:t>卡別</w:t>
            </w:r>
          </w:p>
        </w:tc>
      </w:tr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A933F5">
            <w:pPr>
              <w:pStyle w:val="af9"/>
              <w:numPr>
                <w:ilvl w:val="0"/>
                <w:numId w:val="5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9B4E80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933F5">
              <w:rPr>
                <w:rFonts w:asciiTheme="minorHAnsi" w:eastAsia="標楷體" w:hAnsiTheme="minorHAnsi" w:cstheme="minorHAnsi"/>
                <w:color w:val="1A1A1A"/>
              </w:rPr>
              <w:t>Cards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BD572A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</w:rPr>
              <w:t>掛失卡片清單</w:t>
            </w:r>
          </w:p>
          <w:p w:rsidR="00A933F5" w:rsidRPr="00BD572A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{</w:t>
            </w:r>
          </w:p>
          <w:p w:rsidR="00A933F5" w:rsidRPr="00BD572A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/>
              </w:rPr>
              <w:t>CardNo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BD572A">
              <w:rPr>
                <w:rFonts w:asciiTheme="minorHAnsi" w:eastAsia="標楷體" w:hAnsiTheme="minorHAnsi" w:cstheme="minorHAnsi" w:hint="eastAsia"/>
              </w:rPr>
              <w:t>卡號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933F5" w:rsidRPr="00BD572A" w:rsidRDefault="00A933F5" w:rsidP="00A933F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/>
              </w:rPr>
              <w:t>Name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A933F5">
              <w:rPr>
                <w:rFonts w:asciiTheme="minorHAnsi" w:eastAsia="標楷體" w:hAnsiTheme="minorHAnsi" w:cstheme="minorHAnsi" w:hint="eastAsia"/>
              </w:rPr>
              <w:t>卡片名稱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933F5" w:rsidRPr="00BD572A" w:rsidRDefault="00A933F5" w:rsidP="00A933F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/>
              </w:rPr>
              <w:t>CardTypeCode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A933F5">
              <w:rPr>
                <w:rFonts w:asciiTheme="minorHAnsi" w:eastAsia="標楷體" w:hAnsiTheme="minorHAnsi" w:cstheme="minorHAnsi" w:hint="eastAsia"/>
              </w:rPr>
              <w:t>主附卡代碼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933F5" w:rsidRPr="00BD572A" w:rsidRDefault="00A933F5" w:rsidP="00A933F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/>
              </w:rPr>
              <w:t>CardTypeDesc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A933F5">
              <w:rPr>
                <w:rFonts w:asciiTheme="minorHAnsi" w:eastAsia="標楷體" w:hAnsiTheme="minorHAnsi" w:cstheme="minorHAnsi" w:hint="eastAsia"/>
              </w:rPr>
              <w:t>主卡或附卡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933F5" w:rsidRPr="00BD572A" w:rsidRDefault="00A933F5" w:rsidP="00A933F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/>
              </w:rPr>
              <w:t>ProductCode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A933F5">
              <w:rPr>
                <w:rFonts w:asciiTheme="minorHAnsi" w:eastAsia="標楷體" w:hAnsiTheme="minorHAnsi" w:cstheme="minorHAnsi" w:hint="eastAsia"/>
              </w:rPr>
              <w:t>卡別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933F5" w:rsidRPr="00BD572A" w:rsidRDefault="00A933F5" w:rsidP="00A933F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/>
              </w:rPr>
              <w:t>CardFace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A933F5">
              <w:rPr>
                <w:rFonts w:asciiTheme="minorHAnsi" w:eastAsia="標楷體" w:hAnsiTheme="minorHAnsi" w:cstheme="minorHAnsi"/>
              </w:rPr>
              <w:t>Card Face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933F5" w:rsidRPr="00BD572A" w:rsidRDefault="00A933F5" w:rsidP="00A933F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/>
              </w:rPr>
              <w:t>CardBrand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A933F5">
              <w:rPr>
                <w:rFonts w:asciiTheme="minorHAnsi" w:eastAsia="標楷體" w:hAnsiTheme="minorHAnsi" w:cstheme="minorHAnsi" w:hint="eastAsia"/>
              </w:rPr>
              <w:t>卡別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933F5" w:rsidRPr="00BD572A" w:rsidRDefault="00A933F5" w:rsidP="00A933F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/>
              </w:rPr>
              <w:t>CardHolderName</w:t>
            </w:r>
            <w:r w:rsidRPr="00BD572A">
              <w:rPr>
                <w:rFonts w:asciiTheme="minorHAnsi" w:eastAsia="標楷體" w:hAnsiTheme="minorHAnsi" w:cstheme="minorHAnsi" w:hint="eastAsia"/>
              </w:rPr>
              <w:t>: string (</w:t>
            </w:r>
            <w:r w:rsidRPr="00A933F5">
              <w:rPr>
                <w:rFonts w:asciiTheme="minorHAnsi" w:eastAsia="標楷體" w:hAnsiTheme="minorHAnsi" w:cstheme="minorHAnsi" w:hint="eastAsia"/>
              </w:rPr>
              <w:t>持卡人姓名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A933F5" w:rsidRPr="00821E29" w:rsidRDefault="00FC0A37" w:rsidP="00A933F5">
            <w:pPr>
              <w:jc w:val="both"/>
              <w:rPr>
                <w:rFonts w:asciiTheme="minorHAnsi" w:eastAsia="標楷體" w:hAnsiTheme="minorHAnsi" w:cstheme="minorHAnsi"/>
                <w:b/>
                <w:color w:val="FF0000"/>
              </w:rPr>
            </w:pPr>
            <w:r w:rsidRPr="00821E29">
              <w:rPr>
                <w:rFonts w:asciiTheme="minorHAnsi" w:eastAsia="標楷體" w:hAnsiTheme="minorHAnsi" w:cstheme="minorHAnsi"/>
                <w:b/>
                <w:color w:val="FF0000"/>
              </w:rPr>
              <w:t>ExpDate</w:t>
            </w:r>
            <w:r w:rsidR="00A933F5" w:rsidRPr="00821E29">
              <w:rPr>
                <w:rFonts w:asciiTheme="minorHAnsi" w:eastAsia="標楷體" w:hAnsiTheme="minorHAnsi" w:cstheme="minorHAnsi" w:hint="eastAsia"/>
                <w:b/>
                <w:color w:val="FF0000"/>
              </w:rPr>
              <w:t>: string (</w:t>
            </w:r>
            <w:r w:rsidRPr="00821E29">
              <w:rPr>
                <w:rFonts w:asciiTheme="minorHAnsi" w:eastAsia="標楷體" w:hAnsiTheme="minorHAnsi" w:cstheme="minorHAnsi" w:hint="eastAsia"/>
                <w:b/>
                <w:color w:val="FF0000"/>
              </w:rPr>
              <w:t>有效期限</w:t>
            </w:r>
            <w:r w:rsidR="00A933F5" w:rsidRPr="00821E29">
              <w:rPr>
                <w:rFonts w:asciiTheme="minorHAnsi" w:eastAsia="標楷體" w:hAnsiTheme="minorHAnsi" w:cstheme="minorHAnsi" w:hint="eastAsia"/>
                <w:b/>
                <w:color w:val="FF0000"/>
              </w:rPr>
              <w:t>),</w:t>
            </w:r>
          </w:p>
          <w:p w:rsidR="00FC0A37" w:rsidRPr="00BD572A" w:rsidRDefault="00FC0A37" w:rsidP="00FC0A3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FC0A37">
              <w:rPr>
                <w:rFonts w:asciiTheme="minorHAnsi" w:eastAsia="標楷體" w:hAnsiTheme="minorHAnsi" w:cstheme="minorHAnsi"/>
              </w:rPr>
              <w:t>IsSuccess</w:t>
            </w:r>
            <w:r w:rsidR="00A933F5" w:rsidRPr="00BD572A">
              <w:rPr>
                <w:rFonts w:asciiTheme="minorHAnsi" w:eastAsia="標楷體" w:hAnsiTheme="minorHAnsi" w:cstheme="minorHAnsi" w:hint="eastAsia"/>
              </w:rPr>
              <w:t xml:space="preserve">: </w:t>
            </w:r>
            <w:r>
              <w:rPr>
                <w:rFonts w:asciiTheme="minorHAnsi" w:eastAsia="標楷體" w:hAnsiTheme="minorHAnsi" w:cstheme="minorHAnsi" w:hint="eastAsia"/>
              </w:rPr>
              <w:t>bool</w:t>
            </w:r>
            <w:r w:rsidR="00A933F5" w:rsidRPr="00BD572A">
              <w:rPr>
                <w:rFonts w:asciiTheme="minorHAnsi" w:eastAsia="標楷體" w:hAnsiTheme="minorHAnsi" w:cstheme="minorHAnsi" w:hint="eastAsia"/>
              </w:rPr>
              <w:t xml:space="preserve"> (</w:t>
            </w:r>
            <w:r w:rsidRPr="00FC0A37">
              <w:rPr>
                <w:rFonts w:asciiTheme="minorHAnsi" w:eastAsia="標楷體" w:hAnsiTheme="minorHAnsi" w:cstheme="minorHAnsi" w:hint="eastAsia"/>
              </w:rPr>
              <w:t>是否申請成功</w:t>
            </w:r>
            <w:r w:rsidR="00A933F5" w:rsidRPr="00BD572A">
              <w:rPr>
                <w:rFonts w:asciiTheme="minorHAnsi" w:eastAsia="標楷體" w:hAnsiTheme="minorHAnsi" w:cstheme="minorHAnsi" w:hint="eastAsia"/>
              </w:rPr>
              <w:t>)</w:t>
            </w:r>
            <w:r>
              <w:rPr>
                <w:rFonts w:asciiTheme="minorHAnsi" w:eastAsia="標楷體" w:hAnsiTheme="minorHAnsi" w:cstheme="minorHAnsi" w:hint="eastAsia"/>
              </w:rPr>
              <w:t>,</w:t>
            </w:r>
          </w:p>
          <w:p w:rsidR="00A933F5" w:rsidRPr="00BD572A" w:rsidRDefault="00FC0A37" w:rsidP="00FC0A3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FC0A37">
              <w:rPr>
                <w:rFonts w:asciiTheme="minorHAnsi" w:eastAsia="標楷體" w:hAnsiTheme="minorHAnsi" w:cstheme="minorHAnsi"/>
              </w:rPr>
              <w:t>IsValid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: </w:t>
            </w:r>
            <w:r>
              <w:rPr>
                <w:rFonts w:asciiTheme="minorHAnsi" w:eastAsia="標楷體" w:hAnsiTheme="minorHAnsi" w:cstheme="minorHAnsi" w:hint="eastAsia"/>
              </w:rPr>
              <w:t>bool</w:t>
            </w:r>
          </w:p>
          <w:p w:rsidR="00A933F5" w:rsidRPr="00BD572A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}</w:t>
            </w:r>
          </w:p>
        </w:tc>
      </w:tr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A933F5">
            <w:pPr>
              <w:pStyle w:val="af9"/>
              <w:numPr>
                <w:ilvl w:val="0"/>
                <w:numId w:val="5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CC4ACE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933F5">
              <w:rPr>
                <w:rFonts w:asciiTheme="minorHAnsi" w:eastAsia="標楷體" w:hAnsiTheme="minorHAnsi" w:cstheme="minorHAnsi"/>
                <w:color w:val="1A1A1A"/>
              </w:rPr>
              <w:t>NoHandlingFee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933F5">
              <w:rPr>
                <w:rFonts w:asciiTheme="minorHAnsi" w:eastAsia="標楷體" w:hAnsiTheme="minorHAnsi" w:cstheme="minorHAnsi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BD572A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</w:rPr>
              <w:t>是否免手續費</w:t>
            </w:r>
          </w:p>
        </w:tc>
      </w:tr>
      <w:tr w:rsidR="00A933F5" w:rsidRPr="00AD5E3D" w:rsidTr="009A5961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A933F5">
            <w:pPr>
              <w:pStyle w:val="af9"/>
              <w:numPr>
                <w:ilvl w:val="0"/>
                <w:numId w:val="5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933F5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933F5">
              <w:rPr>
                <w:rFonts w:asciiTheme="minorHAnsi" w:eastAsia="標楷體" w:hAnsiTheme="minorHAnsi" w:cstheme="minorHAnsi"/>
                <w:color w:val="1A1A1A"/>
              </w:rPr>
              <w:t>HasTransactionHistory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933F5" w:rsidRDefault="00A933F5" w:rsidP="009A5961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A933F5">
              <w:rPr>
                <w:rFonts w:asciiTheme="minorHAnsi" w:eastAsia="標楷體" w:hAnsiTheme="minorHAnsi" w:cstheme="minorHAnsi"/>
                <w:color w:val="1A1A1A"/>
              </w:rPr>
              <w:t>bool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933F5" w:rsidRDefault="00A933F5" w:rsidP="009A596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A933F5">
              <w:rPr>
                <w:rFonts w:asciiTheme="minorHAnsi" w:eastAsia="標楷體" w:hAnsiTheme="minorHAnsi" w:cstheme="minorHAnsi" w:hint="eastAsia"/>
              </w:rPr>
              <w:t>24</w:t>
            </w:r>
            <w:r w:rsidRPr="00A933F5">
              <w:rPr>
                <w:rFonts w:asciiTheme="minorHAnsi" w:eastAsia="標楷體" w:hAnsiTheme="minorHAnsi" w:cstheme="minorHAnsi" w:hint="eastAsia"/>
              </w:rPr>
              <w:t>小時內是否有交易紀錄</w:t>
            </w:r>
          </w:p>
        </w:tc>
      </w:tr>
    </w:tbl>
    <w:p w:rsidR="00A933F5" w:rsidRPr="00AD5E3D" w:rsidRDefault="00A933F5" w:rsidP="00A933F5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A933F5" w:rsidRPr="00AD5E3D" w:rsidRDefault="00A933F5" w:rsidP="00A933F5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66" w:name="_Toc117267818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範例</w:t>
      </w:r>
      <w:bookmarkEnd w:id="466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A933F5" w:rsidRPr="00AD5E3D" w:rsidTr="009A5961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A933F5" w:rsidRPr="00AD5E3D" w:rsidTr="009A5961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933F5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933F5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ID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A123456789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kern w:val="0"/>
                <w:sz w:val="18"/>
                <w:szCs w:val="18"/>
              </w:rPr>
              <w:t>,</w:t>
            </w:r>
          </w:p>
          <w:p w:rsidR="00A933F5" w:rsidRPr="00CC4ACE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3C4AD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Cards</w:t>
            </w:r>
            <w:r w:rsidRPr="00AD5E3D">
              <w:rPr>
                <w:rFonts w:asciiTheme="minorHAnsi" w:hAnsiTheme="minorHAnsi" w:cstheme="minorHAnsi" w:hint="eastAsia"/>
                <w:color w:val="A3151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[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4637111122223333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]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933F5" w:rsidRPr="00AD5E3D" w:rsidTr="009A5961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33F5" w:rsidRPr="00AD5E3D" w:rsidRDefault="00A933F5" w:rsidP="009A5961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lastRenderedPageBreak/>
              <w:t>Response</w:t>
            </w:r>
          </w:p>
        </w:tc>
      </w:tr>
      <w:tr w:rsidR="00A933F5" w:rsidRPr="00AD5E3D" w:rsidTr="009A5961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A933F5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6C62B1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ApplyDate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2022-07-1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4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T09:58:05.0544752+08:00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 </w:t>
            </w:r>
          </w:p>
          <w:p w:rsidR="00A933F5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FC0A37"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Name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FC0A37" w:rsidRPr="00FC0A37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夢行悠遊鈦商卡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Default="00FC0A37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CardBrand</w:t>
            </w:r>
            <w:r w:rsidRPr="002A4E84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Mastercard</w:t>
            </w:r>
            <w:r w:rsidRPr="002A4E84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C30F03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FC0A37"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Cards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 [</w:t>
            </w:r>
          </w:p>
          <w:p w:rsidR="00A933F5" w:rsidRPr="00C30F03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A933F5" w:rsidRPr="00C30F03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"CardNo"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"4637111122223333"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Pr="00C30F03" w:rsidRDefault="00A933F5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FC0A37"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Name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="00FC0A37"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FC0A37" w:rsidRPr="00FC0A37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夢行悠遊鈦商卡</w:t>
            </w:r>
            <w:r w:rsidR="00FC0A37"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="00FC0A37"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Pr="00C30F03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CardTypeCode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PP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Pr="00C30F03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CardTypeDesc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正卡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Pr="00C30F03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ProductCode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208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Pr="00C30F03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CardFace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178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Pr="00C30F03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CardBrand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M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Pr="00C30F03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CardHolderName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Pr="00C30F03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FC0A37" w:rsidRPr="00821E29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21E29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 xml:space="preserve">    "</w:t>
            </w:r>
            <w:r w:rsidR="00860E0D" w:rsidRPr="00821E29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 xml:space="preserve">ExpDate </w:t>
            </w:r>
            <w:r w:rsidRPr="00821E29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>":"</w:t>
            </w:r>
            <w:r w:rsidR="00860E0D" w:rsidRPr="00821E29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1222</w:t>
            </w:r>
            <w:r w:rsidRPr="00821E29">
              <w:rPr>
                <w:rFonts w:asciiTheme="minorHAnsi" w:hAnsiTheme="minorHAnsi" w:cstheme="minorHAnsi"/>
                <w:b/>
                <w:color w:val="FF0000"/>
                <w:kern w:val="0"/>
                <w:sz w:val="18"/>
                <w:szCs w:val="18"/>
              </w:rPr>
              <w:t>"</w:t>
            </w:r>
            <w:r w:rsidRPr="00821E29">
              <w:rPr>
                <w:rFonts w:asciiTheme="minorHAnsi" w:hAnsiTheme="minorHAnsi" w:cstheme="minorHAnsi" w:hint="eastAsia"/>
                <w:b/>
                <w:color w:val="FF0000"/>
                <w:kern w:val="0"/>
                <w:sz w:val="18"/>
                <w:szCs w:val="18"/>
              </w:rPr>
              <w:t>,</w:t>
            </w:r>
          </w:p>
          <w:p w:rsidR="00FC0A37" w:rsidRPr="00C30F03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FC0A37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IsSuccess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="00860E0D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A933F5" w:rsidRPr="00C30F03" w:rsidRDefault="00FC0A37" w:rsidP="00FC0A37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860E0D" w:rsidRPr="00860E0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IsValid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="00860E0D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true</w:t>
            </w:r>
          </w:p>
          <w:p w:rsidR="00A933F5" w:rsidRPr="00C30F03" w:rsidRDefault="00FC0A37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]</w:t>
            </w:r>
          </w:p>
          <w:p w:rsidR="00A933F5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A933F5" w:rsidRPr="00AD5E3D" w:rsidRDefault="00A933F5" w:rsidP="009A5961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15303" w:rsidRDefault="00D15303" w:rsidP="00A933F5">
      <w:pPr>
        <w:widowControl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15303" w:rsidRPr="00375765" w:rsidRDefault="00D15303" w:rsidP="00D15303">
      <w:pPr>
        <w:pStyle w:val="2"/>
        <w:numPr>
          <w:ilvl w:val="1"/>
          <w:numId w:val="1"/>
        </w:numPr>
        <w:spacing w:line="360" w:lineRule="auto"/>
        <w:jc w:val="both"/>
        <w:rPr>
          <w:rFonts w:ascii="標楷體" w:eastAsia="標楷體" w:hAnsi="標楷體" w:cstheme="minorHAnsi"/>
          <w:sz w:val="28"/>
          <w:szCs w:val="28"/>
          <w:lang w:val="en-GB"/>
        </w:rPr>
      </w:pPr>
      <w:bookmarkStart w:id="467" w:name="_Toc117267819"/>
      <w:r w:rsidRPr="00D15303">
        <w:rPr>
          <w:rFonts w:ascii="標楷體" w:eastAsia="標楷體" w:hAnsi="標楷體" w:cs="新細明體" w:hint="eastAsia"/>
          <w:sz w:val="28"/>
          <w:szCs w:val="28"/>
          <w:lang w:val="en-GB"/>
        </w:rPr>
        <w:lastRenderedPageBreak/>
        <w:t>查詢卡片對應的回饋項目</w:t>
      </w:r>
      <w:r>
        <w:rPr>
          <w:rFonts w:ascii="標楷體" w:eastAsia="標楷體" w:hAnsi="標楷體" w:cs="新細明體" w:hint="eastAsia"/>
          <w:sz w:val="28"/>
          <w:szCs w:val="28"/>
          <w:lang w:val="en-GB"/>
        </w:rPr>
        <w:t>/CardTypeFace</w:t>
      </w:r>
      <w:bookmarkEnd w:id="467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8080"/>
      </w:tblGrid>
      <w:tr w:rsidR="00D15303" w:rsidRPr="00AD5E3D" w:rsidTr="00D15303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br w:type="page"/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功能說明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5303" w:rsidRPr="00985A9F" w:rsidRDefault="00D15303" w:rsidP="00D15303">
            <w:pPr>
              <w:autoSpaceDE w:val="0"/>
              <w:autoSpaceDN w:val="0"/>
              <w:adjustRightInd w:val="0"/>
              <w:jc w:val="both"/>
              <w:rPr>
                <w:rFonts w:asciiTheme="minorHAnsi" w:eastAsia="標楷體" w:hAnsiTheme="minorHAnsi" w:cstheme="minorHAnsi"/>
              </w:rPr>
            </w:pPr>
            <w:r w:rsidRPr="00D15303">
              <w:rPr>
                <w:rFonts w:asciiTheme="minorHAnsi" w:eastAsia="標楷體" w:hAnsiTheme="minorHAnsi" w:cstheme="minorHAnsi" w:hint="eastAsia"/>
                <w:lang w:val="en-GB"/>
              </w:rPr>
              <w:t>查詢卡片對應的回饋項目</w:t>
            </w:r>
            <w:r w:rsidRPr="00D15303">
              <w:rPr>
                <w:rFonts w:asciiTheme="minorHAnsi" w:eastAsia="標楷體" w:hAnsiTheme="minorHAnsi" w:cstheme="minorHAnsi" w:hint="eastAsia"/>
                <w:lang w:val="en-GB"/>
              </w:rPr>
              <w:t>/CardTypeFace</w:t>
            </w:r>
          </w:p>
        </w:tc>
      </w:tr>
      <w:tr w:rsidR="00D15303" w:rsidRPr="00AD5E3D" w:rsidTr="00D15303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API URL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lang w:val="en-GB"/>
              </w:rPr>
            </w:pPr>
            <w:r w:rsidRPr="00AD5E3D">
              <w:rPr>
                <w:rFonts w:asciiTheme="minorHAnsi" w:eastAsia="標楷體" w:hAnsiTheme="minorHAnsi" w:cstheme="minorHAnsi"/>
                <w:lang w:val="en-GB"/>
              </w:rPr>
              <w:t>POST /</w:t>
            </w:r>
            <w:r>
              <w:rPr>
                <w:rFonts w:asciiTheme="minorHAnsi" w:eastAsia="標楷體" w:hAnsiTheme="minorHAnsi" w:cstheme="minorHAnsi" w:hint="eastAsia"/>
                <w:lang w:val="en-GB"/>
              </w:rPr>
              <w:t>Bonus</w:t>
            </w:r>
            <w:r w:rsidRPr="00AD5E3D">
              <w:rPr>
                <w:rFonts w:asciiTheme="minorHAnsi" w:eastAsia="標楷體" w:hAnsiTheme="minorHAnsi" w:cstheme="minorHAnsi"/>
                <w:lang w:val="en-GB"/>
              </w:rPr>
              <w:t>/</w:t>
            </w:r>
            <w:r w:rsidRPr="00D15303">
              <w:rPr>
                <w:rFonts w:asciiTheme="minorHAnsi" w:eastAsia="標楷體" w:hAnsiTheme="minorHAnsi" w:cstheme="minorHAnsi"/>
                <w:lang w:val="en-GB"/>
              </w:rPr>
              <w:t>QueryCardFeedbackType</w:t>
            </w:r>
          </w:p>
        </w:tc>
      </w:tr>
    </w:tbl>
    <w:p w:rsidR="00D15303" w:rsidRPr="00AD5E3D" w:rsidRDefault="00D15303" w:rsidP="00D1530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D15303" w:rsidRPr="00AD5E3D" w:rsidRDefault="00D15303" w:rsidP="00D1530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68" w:name="_Toc117267820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Request.Content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68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D15303" w:rsidRPr="00AD5E3D" w:rsidTr="00D15303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</w:tbl>
    <w:p w:rsidR="00D15303" w:rsidRPr="00AD5E3D" w:rsidRDefault="00D15303" w:rsidP="00D1530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D15303" w:rsidRPr="00AD5E3D" w:rsidRDefault="00D15303" w:rsidP="00D1530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69" w:name="_Toc117267821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Response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內容</w:t>
      </w:r>
      <w:bookmarkEnd w:id="469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560"/>
        <w:gridCol w:w="1701"/>
        <w:gridCol w:w="4990"/>
      </w:tblGrid>
      <w:tr w:rsidR="00D15303" w:rsidRPr="00AD5E3D" w:rsidTr="00D15303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欄位類型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欄位說明</w:t>
            </w:r>
          </w:p>
        </w:tc>
      </w:tr>
      <w:tr w:rsidR="00D15303" w:rsidRPr="00AD5E3D" w:rsidTr="00D15303">
        <w:trPr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Pr="00AD5E3D" w:rsidRDefault="00D15303" w:rsidP="00A933F5">
            <w:pPr>
              <w:pStyle w:val="af9"/>
              <w:numPr>
                <w:ilvl w:val="0"/>
                <w:numId w:val="54"/>
              </w:numPr>
              <w:jc w:val="center"/>
              <w:rPr>
                <w:rFonts w:asciiTheme="minorHAnsi" w:eastAsia="標楷體" w:hAnsiTheme="minorHAnsi" w:cstheme="minorHAnsi"/>
                <w:szCs w:val="16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Pr="009B4E80" w:rsidRDefault="00D15303" w:rsidP="00D15303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 w:rsidRPr="00CC4ACE">
              <w:rPr>
                <w:rFonts w:asciiTheme="minorHAnsi" w:eastAsia="標楷體" w:hAnsiTheme="minorHAnsi" w:cstheme="minorHAnsi"/>
                <w:color w:val="1A1A1A"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Default="00D15303" w:rsidP="00D15303">
            <w:pPr>
              <w:jc w:val="both"/>
              <w:rPr>
                <w:rFonts w:asciiTheme="minorHAnsi" w:eastAsia="標楷體" w:hAnsiTheme="minorHAnsi" w:cstheme="minorHAnsi"/>
                <w:color w:val="1A1A1A"/>
              </w:rPr>
            </w:pPr>
            <w:r>
              <w:rPr>
                <w:rFonts w:asciiTheme="minorHAnsi" w:eastAsia="標楷體" w:hAnsiTheme="minorHAnsi" w:cstheme="minorHAnsi"/>
                <w:color w:val="1A1A1A"/>
              </w:rPr>
              <w:t>List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Pr="00BD572A" w:rsidRDefault="00D15303" w:rsidP="00D15303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{</w:t>
            </w:r>
          </w:p>
          <w:p w:rsidR="00D15303" w:rsidRPr="00BD572A" w:rsidRDefault="00D15303" w:rsidP="00D15303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D15303">
              <w:rPr>
                <w:rFonts w:asciiTheme="minorHAnsi" w:eastAsia="標楷體" w:hAnsiTheme="minorHAnsi" w:cstheme="minorHAnsi"/>
              </w:rPr>
              <w:t>CardFaceId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: </w:t>
            </w:r>
            <w:r>
              <w:rPr>
                <w:rFonts w:asciiTheme="minorHAnsi" w:eastAsia="標楷體" w:hAnsiTheme="minorHAnsi" w:cstheme="minorHAnsi" w:hint="eastAsia"/>
              </w:rPr>
              <w:t>int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 (</w:t>
            </w:r>
            <w:r w:rsidRPr="00D15303">
              <w:rPr>
                <w:rFonts w:asciiTheme="minorHAnsi" w:eastAsia="標楷體" w:hAnsiTheme="minorHAnsi" w:cstheme="minorHAnsi"/>
              </w:rPr>
              <w:t>CardFaceId</w:t>
            </w:r>
            <w:r w:rsidRPr="00BD572A">
              <w:rPr>
                <w:rFonts w:asciiTheme="minorHAnsi" w:eastAsia="標楷體" w:hAnsiTheme="minorHAnsi" w:cstheme="minorHAnsi" w:hint="eastAsia"/>
              </w:rPr>
              <w:t>),</w:t>
            </w:r>
          </w:p>
          <w:p w:rsidR="00D15303" w:rsidRPr="00BD572A" w:rsidRDefault="00D15303" w:rsidP="00D15303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D15303">
              <w:rPr>
                <w:rFonts w:asciiTheme="minorHAnsi" w:eastAsia="標楷體" w:hAnsiTheme="minorHAnsi" w:cstheme="minorHAnsi"/>
              </w:rPr>
              <w:t>FeedBackType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: </w:t>
            </w:r>
            <w:r>
              <w:rPr>
                <w:rFonts w:asciiTheme="minorHAnsi" w:eastAsia="標楷體" w:hAnsiTheme="minorHAnsi" w:cstheme="minorHAnsi" w:hint="eastAsia"/>
              </w:rPr>
              <w:t>int</w:t>
            </w:r>
            <w:r w:rsidRPr="00BD572A">
              <w:rPr>
                <w:rFonts w:asciiTheme="minorHAnsi" w:eastAsia="標楷體" w:hAnsiTheme="minorHAnsi" w:cstheme="minorHAnsi" w:hint="eastAsia"/>
              </w:rPr>
              <w:t xml:space="preserve"> (</w:t>
            </w:r>
            <w:r w:rsidRPr="00D15303">
              <w:rPr>
                <w:rFonts w:asciiTheme="minorHAnsi" w:eastAsia="標楷體" w:hAnsiTheme="minorHAnsi" w:cstheme="minorHAnsi" w:hint="eastAsia"/>
              </w:rPr>
              <w:t>回饋類型</w:t>
            </w:r>
            <w:r>
              <w:rPr>
                <w:rFonts w:asciiTheme="minorHAnsi" w:eastAsia="標楷體" w:hAnsiTheme="minorHAnsi" w:cstheme="minorHAnsi" w:hint="eastAsia"/>
              </w:rPr>
              <w:t>/</w:t>
            </w:r>
            <w:r>
              <w:rPr>
                <w:rFonts w:asciiTheme="minorHAnsi" w:eastAsia="標楷體" w:hAnsiTheme="minorHAnsi" w:cstheme="minorHAnsi" w:hint="eastAsia"/>
              </w:rPr>
              <w:t>對應卡片種類</w:t>
            </w:r>
            <w:r w:rsidRPr="00D15303">
              <w:rPr>
                <w:rFonts w:asciiTheme="minorHAnsi" w:eastAsia="標楷體" w:hAnsiTheme="minorHAnsi" w:cstheme="minorHAnsi" w:hint="eastAsia"/>
              </w:rPr>
              <w:t xml:space="preserve"> (1:</w:t>
            </w:r>
            <w:r w:rsidRPr="00D15303">
              <w:rPr>
                <w:rFonts w:asciiTheme="minorHAnsi" w:eastAsia="標楷體" w:hAnsiTheme="minorHAnsi" w:cstheme="minorHAnsi" w:hint="eastAsia"/>
              </w:rPr>
              <w:t>幣倍卡</w:t>
            </w:r>
            <w:r w:rsidRPr="00D15303">
              <w:rPr>
                <w:rFonts w:asciiTheme="minorHAnsi" w:eastAsia="標楷體" w:hAnsiTheme="minorHAnsi" w:cstheme="minorHAnsi" w:hint="eastAsia"/>
              </w:rPr>
              <w:t>,2:</w:t>
            </w:r>
            <w:r w:rsidRPr="00D15303">
              <w:rPr>
                <w:rFonts w:asciiTheme="minorHAnsi" w:eastAsia="標楷體" w:hAnsiTheme="minorHAnsi" w:cstheme="minorHAnsi" w:hint="eastAsia"/>
              </w:rPr>
              <w:t>大戶卡</w:t>
            </w:r>
            <w:r w:rsidRPr="00D15303">
              <w:rPr>
                <w:rFonts w:asciiTheme="minorHAnsi" w:eastAsia="標楷體" w:hAnsiTheme="minorHAnsi" w:cstheme="minorHAnsi" w:hint="eastAsia"/>
              </w:rPr>
              <w:t>,3:</w:t>
            </w:r>
            <w:r w:rsidRPr="00D15303">
              <w:rPr>
                <w:rFonts w:asciiTheme="minorHAnsi" w:eastAsia="標楷體" w:hAnsiTheme="minorHAnsi" w:cstheme="minorHAnsi" w:hint="eastAsia"/>
              </w:rPr>
              <w:t>運動卡</w:t>
            </w:r>
            <w:r w:rsidRPr="00D15303">
              <w:rPr>
                <w:rFonts w:asciiTheme="minorHAnsi" w:eastAsia="標楷體" w:hAnsiTheme="minorHAnsi" w:cstheme="minorHAnsi" w:hint="eastAsia"/>
              </w:rPr>
              <w:t>,4:</w:t>
            </w:r>
            <w:r w:rsidRPr="00D15303">
              <w:rPr>
                <w:rFonts w:asciiTheme="minorHAnsi" w:eastAsia="標楷體" w:hAnsiTheme="minorHAnsi" w:cstheme="minorHAnsi" w:hint="eastAsia"/>
              </w:rPr>
              <w:t>現金回饋卡</w:t>
            </w:r>
            <w:r w:rsidRPr="00D15303">
              <w:rPr>
                <w:rFonts w:asciiTheme="minorHAnsi" w:eastAsia="標楷體" w:hAnsiTheme="minorHAnsi" w:cstheme="minorHAnsi" w:hint="eastAsia"/>
              </w:rPr>
              <w:t>,5:</w:t>
            </w:r>
            <w:r w:rsidRPr="00D15303">
              <w:rPr>
                <w:rFonts w:asciiTheme="minorHAnsi" w:eastAsia="標楷體" w:hAnsiTheme="minorHAnsi" w:cstheme="minorHAnsi" w:hint="eastAsia"/>
              </w:rPr>
              <w:t>三井卡</w:t>
            </w:r>
            <w:r w:rsidRPr="00D15303">
              <w:rPr>
                <w:rFonts w:asciiTheme="minorHAnsi" w:eastAsia="標楷體" w:hAnsiTheme="minorHAnsi" w:cstheme="minorHAnsi" w:hint="eastAsia"/>
              </w:rPr>
              <w:t>,6:</w:t>
            </w:r>
            <w:r w:rsidRPr="00D15303">
              <w:rPr>
                <w:rFonts w:asciiTheme="minorHAnsi" w:eastAsia="標楷體" w:hAnsiTheme="minorHAnsi" w:cstheme="minorHAnsi" w:hint="eastAsia"/>
              </w:rPr>
              <w:t>永豐財富無限卡</w:t>
            </w:r>
            <w:r w:rsidRPr="00D15303">
              <w:rPr>
                <w:rFonts w:asciiTheme="minorHAnsi" w:eastAsia="標楷體" w:hAnsiTheme="minorHAnsi" w:cstheme="minorHAnsi" w:hint="eastAsia"/>
              </w:rPr>
              <w:t>,7:</w:t>
            </w:r>
            <w:r w:rsidRPr="00D15303">
              <w:rPr>
                <w:rFonts w:asciiTheme="minorHAnsi" w:eastAsia="標楷體" w:hAnsiTheme="minorHAnsi" w:cstheme="minorHAnsi" w:hint="eastAsia"/>
              </w:rPr>
              <w:t>永豐世界卡</w:t>
            </w:r>
            <w:r w:rsidRPr="00D15303">
              <w:rPr>
                <w:rFonts w:asciiTheme="minorHAnsi" w:eastAsia="標楷體" w:hAnsiTheme="minorHAnsi" w:cstheme="minorHAnsi" w:hint="eastAsia"/>
              </w:rPr>
              <w:t>,8:</w:t>
            </w:r>
            <w:r w:rsidRPr="00D15303">
              <w:rPr>
                <w:rFonts w:asciiTheme="minorHAnsi" w:eastAsia="標楷體" w:hAnsiTheme="minorHAnsi" w:cstheme="minorHAnsi" w:hint="eastAsia"/>
              </w:rPr>
              <w:t>美安悠遊無限卡</w:t>
            </w:r>
            <w:r w:rsidRPr="00153EDD">
              <w:rPr>
                <w:rFonts w:asciiTheme="minorHAnsi" w:eastAsia="標楷體" w:hAnsiTheme="minorHAnsi" w:cstheme="minorHAnsi" w:hint="eastAsia"/>
                <w:color w:val="FF0000"/>
              </w:rPr>
              <w:t>9:</w:t>
            </w:r>
            <w:r w:rsidRPr="00153EDD">
              <w:rPr>
                <w:rFonts w:asciiTheme="minorHAnsi" w:eastAsia="標楷體" w:hAnsiTheme="minorHAnsi" w:cstheme="minorHAnsi" w:hint="eastAsia"/>
                <w:color w:val="FF0000"/>
              </w:rPr>
              <w:t>外勞卡</w:t>
            </w:r>
            <w:r w:rsidRPr="00153EDD">
              <w:rPr>
                <w:rFonts w:asciiTheme="minorHAnsi" w:eastAsia="標楷體" w:hAnsiTheme="minorHAnsi" w:cstheme="minorHAnsi" w:hint="eastAsia"/>
                <w:color w:val="FF0000"/>
              </w:rPr>
              <w:t>10:</w:t>
            </w:r>
            <w:r w:rsidRPr="00153EDD">
              <w:rPr>
                <w:rFonts w:asciiTheme="minorHAnsi" w:eastAsia="標楷體" w:hAnsiTheme="minorHAnsi" w:cstheme="minorHAnsi" w:hint="eastAsia"/>
                <w:color w:val="FF0000"/>
              </w:rPr>
              <w:t>企業虛擬卡</w:t>
            </w:r>
            <w:r w:rsidRPr="00153EDD">
              <w:rPr>
                <w:rFonts w:asciiTheme="minorHAnsi" w:eastAsia="標楷體" w:hAnsiTheme="minorHAnsi" w:cstheme="minorHAnsi" w:hint="eastAsia"/>
                <w:color w:val="FF0000"/>
              </w:rPr>
              <w:t>11:</w:t>
            </w:r>
            <w:r w:rsidRPr="00153EDD">
              <w:rPr>
                <w:rFonts w:asciiTheme="minorHAnsi" w:eastAsia="標楷體" w:hAnsiTheme="minorHAnsi" w:cstheme="minorHAnsi" w:hint="eastAsia"/>
                <w:color w:val="FF0000"/>
              </w:rPr>
              <w:t>承銷卡</w:t>
            </w:r>
            <w:r w:rsidRPr="00D15303">
              <w:rPr>
                <w:rFonts w:asciiTheme="minorHAnsi" w:eastAsia="標楷體" w:hAnsiTheme="minorHAnsi" w:cstheme="minorHAnsi" w:hint="eastAsia"/>
              </w:rPr>
              <w:t>)</w:t>
            </w:r>
            <w:r w:rsidRPr="00BD572A">
              <w:rPr>
                <w:rFonts w:asciiTheme="minorHAnsi" w:eastAsia="標楷體" w:hAnsiTheme="minorHAnsi" w:cstheme="minorHAnsi" w:hint="eastAsia"/>
              </w:rPr>
              <w:t>)</w:t>
            </w:r>
          </w:p>
          <w:p w:rsidR="00D15303" w:rsidRPr="00BD572A" w:rsidRDefault="00D15303" w:rsidP="00D15303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D572A">
              <w:rPr>
                <w:rFonts w:asciiTheme="minorHAnsi" w:eastAsia="標楷體" w:hAnsiTheme="minorHAnsi" w:cstheme="minorHAnsi" w:hint="eastAsia"/>
              </w:rPr>
              <w:t>}</w:t>
            </w:r>
          </w:p>
        </w:tc>
      </w:tr>
    </w:tbl>
    <w:p w:rsidR="00D15303" w:rsidRPr="00AD5E3D" w:rsidRDefault="00D15303" w:rsidP="00D15303">
      <w:pPr>
        <w:widowControl/>
        <w:spacing w:line="360" w:lineRule="auto"/>
        <w:jc w:val="both"/>
        <w:rPr>
          <w:rFonts w:asciiTheme="minorHAnsi" w:eastAsia="標楷體" w:hAnsiTheme="minorHAnsi" w:cstheme="minorHAnsi"/>
          <w:b/>
          <w:bCs/>
          <w:sz w:val="22"/>
          <w:szCs w:val="20"/>
        </w:rPr>
      </w:pPr>
    </w:p>
    <w:p w:rsidR="00D15303" w:rsidRPr="00AD5E3D" w:rsidRDefault="00D15303" w:rsidP="00D15303">
      <w:pPr>
        <w:pStyle w:val="3"/>
        <w:autoSpaceDE w:val="0"/>
        <w:autoSpaceDN w:val="0"/>
        <w:adjustRightInd w:val="0"/>
        <w:spacing w:line="360" w:lineRule="auto"/>
        <w:jc w:val="both"/>
        <w:rPr>
          <w:rFonts w:asciiTheme="minorHAnsi" w:eastAsia="標楷體" w:hAnsiTheme="minorHAnsi" w:cstheme="minorHAnsi"/>
          <w:kern w:val="0"/>
        </w:rPr>
      </w:pPr>
      <w:bookmarkStart w:id="470" w:name="_Toc117267822"/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API</w:t>
      </w:r>
      <w:r w:rsidRPr="00AD5E3D">
        <w:rPr>
          <w:rFonts w:asciiTheme="minorHAnsi" w:eastAsia="標楷體" w:hAnsiTheme="minorHAnsi" w:cstheme="minorHAnsi"/>
          <w:kern w:val="0"/>
          <w:sz w:val="28"/>
          <w:szCs w:val="28"/>
        </w:rPr>
        <w:t>範例</w:t>
      </w:r>
      <w:bookmarkEnd w:id="47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D15303" w:rsidRPr="00AD5E3D" w:rsidTr="00D15303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Request</w:t>
            </w:r>
          </w:p>
        </w:tc>
      </w:tr>
      <w:tr w:rsidR="00D15303" w:rsidRPr="00AD5E3D" w:rsidTr="00D15303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10.11.37.159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BB700530-C54B-47DE-95DE-D10AADF3E5A2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D15303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"Content"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D15303" w:rsidRPr="00AD5E3D" w:rsidTr="00D15303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303" w:rsidRPr="00AD5E3D" w:rsidRDefault="00D15303" w:rsidP="00D15303">
            <w:pPr>
              <w:jc w:val="both"/>
              <w:rPr>
                <w:rFonts w:asciiTheme="minorHAnsi" w:eastAsia="標楷體" w:hAnsiTheme="minorHAnsi" w:cstheme="minorHAnsi"/>
                <w:b/>
                <w:szCs w:val="16"/>
              </w:rPr>
            </w:pPr>
            <w:r w:rsidRPr="00AD5E3D">
              <w:rPr>
                <w:rFonts w:asciiTheme="minorHAnsi" w:eastAsia="標楷體" w:hAnsiTheme="minorHAnsi" w:cstheme="minorHAnsi"/>
                <w:b/>
                <w:szCs w:val="16"/>
              </w:rPr>
              <w:t>Response</w:t>
            </w:r>
          </w:p>
        </w:tc>
      </w:tr>
      <w:tr w:rsidR="00D15303" w:rsidRPr="00AD5E3D" w:rsidTr="00D15303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"Header"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"ReferenceNo"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d6ebc9c40d8a4bdd86ec3fb400ff46ef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"RequestTime"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2022-07-13T09:58:05.0544752+08:00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"ResponseTime"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2022-07-13T09:58:06.7554594+08:00 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"ApplicationName"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DACARD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"ClientIP"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10.11.37.159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"SessionID"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9B4E80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 xml:space="preserve"> BB700530-C54B-47DE-95DE-D10AADF3E5A2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"UserAgent"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"Mozilla/5.0 (Windows NT 10.0; WOW64; Trident/7.0; rv:11.0) like Gecko"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"ResultCode"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"00"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"ResultMessage"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</w:t>
            </w:r>
            <w:r w:rsidRPr="00AD5E3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""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</w:t>
            </w:r>
            <w:r w:rsidRPr="00AD5E3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"Result"</w:t>
            </w: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 {</w:t>
            </w:r>
          </w:p>
          <w:p w:rsidR="00D15303" w:rsidRPr="00C30F03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    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EC111F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Items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 [</w:t>
            </w:r>
          </w:p>
          <w:p w:rsidR="00D15303" w:rsidRPr="00C30F03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D15303" w:rsidRPr="00C30F03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153EDD"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CardFaceId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="00153EDD" w:rsidRPr="00153E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208179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D15303" w:rsidRPr="00C30F03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="00153EDD"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FeedBackType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 w:rsidR="00153EDD"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9</w:t>
            </w:r>
          </w:p>
          <w:p w:rsidR="00D15303" w:rsidRPr="00C30F03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153EDD" w:rsidRPr="00C30F03" w:rsidRDefault="00D15303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="00153EDD"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{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CardFaceId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153E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208180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FeedBackType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9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CardFaceId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153E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427950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FeedBackType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10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CardFaceId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153E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277001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FeedBackType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11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CardFaceId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: </w:t>
            </w:r>
            <w:r w:rsidRPr="00153EDD">
              <w:rPr>
                <w:rFonts w:asciiTheme="minorHAnsi" w:hAnsiTheme="minorHAnsi" w:cstheme="minorHAnsi"/>
                <w:color w:val="0451A5"/>
                <w:kern w:val="0"/>
                <w:sz w:val="18"/>
                <w:szCs w:val="18"/>
              </w:rPr>
              <w:t>27700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2</w:t>
            </w: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4E84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153EDD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 xml:space="preserve">FeedBackType </w:t>
            </w:r>
            <w:r w:rsidRPr="00C30F03">
              <w:rPr>
                <w:rFonts w:asciiTheme="minorHAnsi" w:hAnsiTheme="minorHAnsi" w:cstheme="minorHAnsi"/>
                <w:color w:val="A31515"/>
                <w:kern w:val="0"/>
                <w:sz w:val="18"/>
                <w:szCs w:val="18"/>
              </w:rPr>
              <w:t>"</w:t>
            </w: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 w:hint="eastAsia"/>
                <w:color w:val="0451A5"/>
                <w:kern w:val="0"/>
                <w:sz w:val="18"/>
                <w:szCs w:val="18"/>
              </w:rPr>
              <w:t>11</w:t>
            </w:r>
          </w:p>
          <w:p w:rsidR="00153EDD" w:rsidRPr="00C30F03" w:rsidRDefault="00153EDD" w:rsidP="00153EDD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C30F03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 xml:space="preserve">    ]</w:t>
            </w:r>
          </w:p>
          <w:p w:rsidR="00D15303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    }</w:t>
            </w:r>
          </w:p>
          <w:p w:rsidR="00D15303" w:rsidRPr="00AD5E3D" w:rsidRDefault="00D15303" w:rsidP="00D15303">
            <w:pPr>
              <w:widowControl/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</w:pPr>
            <w:r w:rsidRPr="00AD5E3D">
              <w:rPr>
                <w:rFonts w:asciiTheme="minorHAnsi" w:hAnsiTheme="minorHAnsi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F31D3" w:rsidRPr="00D15303" w:rsidRDefault="00D15303" w:rsidP="00D15303">
      <w:pPr>
        <w:widowControl/>
        <w:rPr>
          <w:rFonts w:asciiTheme="minorHAnsi" w:eastAsia="標楷體" w:hAnsiTheme="minorHAnsi" w:cstheme="minorHAnsi"/>
          <w:sz w:val="28"/>
          <w:szCs w:val="28"/>
          <w:lang w:val="en-GB"/>
        </w:rPr>
      </w:pPr>
      <w:r>
        <w:rPr>
          <w:rFonts w:asciiTheme="minorHAnsi" w:eastAsia="標楷體" w:hAnsiTheme="minorHAnsi" w:cstheme="minorHAnsi"/>
          <w:sz w:val="28"/>
          <w:szCs w:val="28"/>
          <w:lang w:val="en-GB"/>
        </w:rPr>
        <w:lastRenderedPageBreak/>
        <w:br w:type="page"/>
      </w:r>
    </w:p>
    <w:p w:rsidR="000C7D75" w:rsidRPr="00AD5E3D" w:rsidRDefault="00A561AC" w:rsidP="000C7D75">
      <w:pPr>
        <w:pStyle w:val="1"/>
        <w:keepNext w:val="0"/>
        <w:pageBreakBefore/>
        <w:numPr>
          <w:ilvl w:val="0"/>
          <w:numId w:val="3"/>
        </w:numPr>
        <w:tabs>
          <w:tab w:val="clear" w:pos="360"/>
          <w:tab w:val="num" w:pos="145"/>
        </w:tabs>
        <w:spacing w:line="240" w:lineRule="auto"/>
        <w:ind w:leftChars="-100" w:left="185" w:hanging="425"/>
        <w:jc w:val="both"/>
        <w:rPr>
          <w:rFonts w:asciiTheme="minorHAnsi" w:eastAsia="標楷體" w:hAnsiTheme="minorHAnsi" w:cstheme="minorHAnsi"/>
          <w:sz w:val="40"/>
          <w:szCs w:val="40"/>
        </w:rPr>
      </w:pPr>
      <w:bookmarkStart w:id="471" w:name="_Toc117267823"/>
      <w:r w:rsidRPr="00AD5E3D">
        <w:rPr>
          <w:rFonts w:asciiTheme="minorHAnsi" w:eastAsia="標楷體" w:hAnsiTheme="minorHAnsi" w:cstheme="minorHAnsi"/>
          <w:sz w:val="40"/>
          <w:szCs w:val="40"/>
        </w:rPr>
        <w:lastRenderedPageBreak/>
        <w:t>JSON</w:t>
      </w:r>
      <w:r w:rsidRPr="00AD5E3D">
        <w:rPr>
          <w:rFonts w:asciiTheme="minorHAnsi" w:eastAsia="標楷體" w:hAnsiTheme="minorHAnsi" w:cstheme="minorHAnsi"/>
          <w:sz w:val="40"/>
          <w:szCs w:val="40"/>
        </w:rPr>
        <w:t>欄位說明</w:t>
      </w:r>
      <w:bookmarkEnd w:id="471"/>
    </w:p>
    <w:p w:rsidR="000C7D75" w:rsidRPr="00AD5E3D" w:rsidRDefault="000C7D75" w:rsidP="000C7D75">
      <w:pPr>
        <w:spacing w:line="360" w:lineRule="auto"/>
        <w:rPr>
          <w:rFonts w:asciiTheme="minorHAnsi" w:eastAsia="標楷體" w:hAnsiTheme="minorHAnsi" w:cstheme="minorHAnsi"/>
        </w:rPr>
      </w:pPr>
      <w:r w:rsidRPr="00AD5E3D">
        <w:rPr>
          <w:rFonts w:asciiTheme="minorHAnsi" w:eastAsia="標楷體" w:hAnsiTheme="minorHAnsi" w:cstheme="minorHAnsi"/>
        </w:rPr>
        <w:t>下列為</w:t>
      </w:r>
      <w:r w:rsidR="006112D3" w:rsidRPr="00AD5E3D">
        <w:rPr>
          <w:rFonts w:asciiTheme="minorHAnsi" w:eastAsia="標楷體" w:hAnsiTheme="minorHAnsi" w:cstheme="minorHAnsi"/>
        </w:rPr>
        <w:t>JSON Request</w:t>
      </w:r>
      <w:r w:rsidR="00780F1F" w:rsidRPr="00AD5E3D">
        <w:rPr>
          <w:rFonts w:asciiTheme="minorHAnsi" w:eastAsia="標楷體" w:hAnsiTheme="minorHAnsi" w:cstheme="minorHAnsi"/>
        </w:rPr>
        <w:t>訊息</w:t>
      </w:r>
      <w:r w:rsidRPr="00AD5E3D">
        <w:rPr>
          <w:rFonts w:asciiTheme="minorHAnsi" w:eastAsia="標楷體" w:hAnsiTheme="minorHAnsi" w:cstheme="minorHAnsi"/>
        </w:rPr>
        <w:t>中重要欄位之補充說明。</w:t>
      </w:r>
    </w:p>
    <w:p w:rsidR="000C7D75" w:rsidRPr="00AD5E3D" w:rsidRDefault="000C7D75" w:rsidP="002339FA">
      <w:pPr>
        <w:pStyle w:val="af9"/>
        <w:numPr>
          <w:ilvl w:val="0"/>
          <w:numId w:val="6"/>
        </w:numPr>
        <w:spacing w:line="360" w:lineRule="auto"/>
        <w:rPr>
          <w:rFonts w:asciiTheme="minorHAnsi" w:eastAsia="標楷體" w:hAnsiTheme="minorHAnsi" w:cstheme="minorHAnsi"/>
        </w:rPr>
        <w:sectPr w:rsidR="000C7D75" w:rsidRPr="00AD5E3D" w:rsidSect="000C7D75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7" w:h="16840" w:code="9"/>
          <w:pgMar w:top="1440" w:right="1080" w:bottom="1440" w:left="1080" w:header="851" w:footer="851" w:gutter="0"/>
          <w:cols w:space="425"/>
          <w:docGrid w:linePitch="360"/>
        </w:sectPr>
      </w:pPr>
    </w:p>
    <w:p w:rsidR="000C7D75" w:rsidRPr="00AD5E3D" w:rsidRDefault="0000095B" w:rsidP="002339FA">
      <w:pPr>
        <w:pStyle w:val="af9"/>
        <w:numPr>
          <w:ilvl w:val="0"/>
          <w:numId w:val="6"/>
        </w:numPr>
        <w:spacing w:line="360" w:lineRule="auto"/>
        <w:rPr>
          <w:rFonts w:asciiTheme="minorHAnsi" w:eastAsia="標楷體" w:hAnsiTheme="minorHAnsi" w:cstheme="minorHAnsi"/>
        </w:rPr>
      </w:pPr>
      <w:r w:rsidRPr="00AD5E3D">
        <w:rPr>
          <w:rFonts w:asciiTheme="minorHAnsi" w:eastAsia="標楷體" w:hAnsiTheme="minorHAnsi" w:cstheme="minorHAnsi"/>
          <w:b/>
        </w:rPr>
        <w:lastRenderedPageBreak/>
        <w:t xml:space="preserve">UserAgent: </w:t>
      </w:r>
      <w:commentRangeStart w:id="473"/>
      <w:commentRangeStart w:id="474"/>
      <w:r w:rsidR="000C7D75" w:rsidRPr="00AD5E3D">
        <w:rPr>
          <w:rFonts w:asciiTheme="minorHAnsi" w:eastAsia="標楷體" w:hAnsiTheme="minorHAnsi" w:cstheme="minorHAnsi"/>
          <w:b/>
        </w:rPr>
        <w:t>使用者瀏覽器類型</w:t>
      </w:r>
      <w:commentRangeEnd w:id="473"/>
      <w:r w:rsidR="00AC33E1">
        <w:rPr>
          <w:rStyle w:val="aff"/>
        </w:rPr>
        <w:commentReference w:id="473"/>
      </w:r>
      <w:commentRangeEnd w:id="474"/>
      <w:r w:rsidR="00F658D0">
        <w:rPr>
          <w:rStyle w:val="aff"/>
        </w:rPr>
        <w:commentReference w:id="474"/>
      </w:r>
    </w:p>
    <w:p w:rsidR="000C7D75" w:rsidRPr="00AD5E3D" w:rsidRDefault="000C7D75" w:rsidP="000C7D75">
      <w:pPr>
        <w:pStyle w:val="af9"/>
        <w:spacing w:line="360" w:lineRule="auto"/>
        <w:ind w:left="480"/>
        <w:rPr>
          <w:rFonts w:asciiTheme="minorHAnsi" w:eastAsia="標楷體" w:hAnsiTheme="minorHAnsi" w:cstheme="minorHAnsi"/>
        </w:rPr>
      </w:pPr>
      <w:r w:rsidRPr="00AD5E3D">
        <w:rPr>
          <w:rFonts w:asciiTheme="minorHAnsi" w:eastAsia="標楷體" w:hAnsiTheme="minorHAnsi" w:cstheme="minorHAnsi"/>
        </w:rPr>
        <w:t>長度：</w:t>
      </w:r>
      <w:r w:rsidRPr="00AD5E3D">
        <w:rPr>
          <w:rFonts w:asciiTheme="minorHAnsi" w:eastAsia="標楷體" w:hAnsiTheme="minorHAnsi" w:cstheme="minorHAnsi"/>
        </w:rPr>
        <w:t>200 Bytes (</w:t>
      </w:r>
      <w:r w:rsidRPr="00AD5E3D">
        <w:rPr>
          <w:rFonts w:asciiTheme="minorHAnsi" w:eastAsia="標楷體" w:hAnsiTheme="minorHAnsi" w:cstheme="minorHAnsi"/>
        </w:rPr>
        <w:t>字串前後不可留空白</w:t>
      </w:r>
      <w:r w:rsidRPr="00AD5E3D">
        <w:rPr>
          <w:rFonts w:asciiTheme="minorHAnsi" w:eastAsia="標楷體" w:hAnsiTheme="minorHAnsi" w:cstheme="minorHAnsi"/>
        </w:rPr>
        <w:t>)</w:t>
      </w:r>
    </w:p>
    <w:p w:rsidR="000C7D75" w:rsidRPr="00AD5E3D" w:rsidRDefault="000C7D75" w:rsidP="000C7D75">
      <w:pPr>
        <w:pStyle w:val="af9"/>
        <w:spacing w:line="360" w:lineRule="auto"/>
        <w:ind w:left="480"/>
        <w:rPr>
          <w:rFonts w:asciiTheme="minorHAnsi" w:eastAsia="標楷體" w:hAnsiTheme="minorHAnsi" w:cstheme="minorHAnsi"/>
        </w:rPr>
      </w:pPr>
      <w:r w:rsidRPr="00AD5E3D">
        <w:rPr>
          <w:rFonts w:asciiTheme="minorHAnsi" w:eastAsia="標楷體" w:hAnsiTheme="minorHAnsi" w:cstheme="minorHAnsi"/>
        </w:rPr>
        <w:t>說明：前端使用者瀏覽器</w:t>
      </w:r>
      <w:r w:rsidRPr="00AD5E3D">
        <w:rPr>
          <w:rFonts w:asciiTheme="minorHAnsi" w:eastAsia="標楷體" w:hAnsiTheme="minorHAnsi" w:cstheme="minorHAnsi"/>
        </w:rPr>
        <w:t>User</w:t>
      </w:r>
      <w:r w:rsidR="00D54EB1" w:rsidRPr="00AD5E3D">
        <w:rPr>
          <w:rFonts w:asciiTheme="minorHAnsi" w:eastAsia="標楷體" w:hAnsiTheme="minorHAnsi" w:cstheme="minorHAnsi"/>
        </w:rPr>
        <w:t>-</w:t>
      </w:r>
      <w:r w:rsidRPr="00AD5E3D">
        <w:rPr>
          <w:rFonts w:asciiTheme="minorHAnsi" w:eastAsia="標楷體" w:hAnsiTheme="minorHAnsi" w:cstheme="minorHAnsi"/>
        </w:rPr>
        <w:t>Agent</w:t>
      </w:r>
      <w:r w:rsidRPr="00AD5E3D">
        <w:rPr>
          <w:rFonts w:asciiTheme="minorHAnsi" w:eastAsia="標楷體" w:hAnsiTheme="minorHAnsi" w:cstheme="minorHAnsi"/>
        </w:rPr>
        <w:t>資訊，範例如下。</w:t>
      </w:r>
    </w:p>
    <w:tbl>
      <w:tblPr>
        <w:tblStyle w:val="af4"/>
        <w:tblW w:w="8534" w:type="dxa"/>
        <w:tblInd w:w="675" w:type="dxa"/>
        <w:tblLook w:val="04A0"/>
      </w:tblPr>
      <w:tblGrid>
        <w:gridCol w:w="8534"/>
      </w:tblGrid>
      <w:tr w:rsidR="000C7D75" w:rsidRPr="00AD5E3D" w:rsidTr="00B52A8C">
        <w:trPr>
          <w:trHeight w:val="721"/>
        </w:trPr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7D75" w:rsidRPr="00AD5E3D" w:rsidRDefault="000C7D75" w:rsidP="00B57E7F">
            <w:pPr>
              <w:pStyle w:val="af9"/>
              <w:spacing w:line="276" w:lineRule="auto"/>
              <w:ind w:left="0"/>
              <w:rPr>
                <w:rFonts w:asciiTheme="minorHAnsi" w:eastAsia="標楷體" w:hAnsiTheme="minorHAnsi" w:cstheme="minorHAnsi"/>
              </w:rPr>
            </w:pPr>
            <w:r w:rsidRPr="00AD5E3D">
              <w:rPr>
                <w:rFonts w:asciiTheme="minorHAnsi" w:hAnsiTheme="minorHAnsi" w:cstheme="minorHAnsi"/>
                <w:color w:val="616464"/>
                <w:spacing w:val="3"/>
                <w:shd w:val="clear" w:color="auto" w:fill="F9F9F9"/>
              </w:rPr>
              <w:t>Mozilla/5.0 (Linux; Android 6.0.1; SM-G920V Build/MMB29K) AppleWebKit/537.36 (KHTML, like Gecko) Chrome/52.0.2743.98 Mobile Safari/537.36</w:t>
            </w:r>
          </w:p>
        </w:tc>
      </w:tr>
    </w:tbl>
    <w:p w:rsidR="000C7D75" w:rsidRPr="00AD5E3D" w:rsidRDefault="000C7D75" w:rsidP="000C7D75">
      <w:pPr>
        <w:pStyle w:val="af9"/>
        <w:spacing w:line="360" w:lineRule="auto"/>
        <w:ind w:left="480"/>
        <w:rPr>
          <w:rFonts w:asciiTheme="minorHAnsi" w:eastAsia="標楷體" w:hAnsiTheme="minorHAnsi" w:cstheme="minorHAnsi"/>
        </w:rPr>
      </w:pPr>
    </w:p>
    <w:p w:rsidR="0092233F" w:rsidRPr="006B30A2" w:rsidRDefault="0092233F" w:rsidP="008F472D">
      <w:pPr>
        <w:widowControl/>
        <w:rPr>
          <w:rFonts w:asciiTheme="minorHAnsi" w:hAnsiTheme="minorHAnsi" w:cstheme="minorHAnsi"/>
        </w:rPr>
      </w:pPr>
    </w:p>
    <w:sectPr w:rsidR="0092233F" w:rsidRPr="006B30A2" w:rsidSect="00CB679A">
      <w:type w:val="continuous"/>
      <w:pgSz w:w="11907" w:h="16840" w:code="9"/>
      <w:pgMar w:top="1440" w:right="1080" w:bottom="1440" w:left="1080" w:header="851" w:footer="851" w:gutter="0"/>
      <w:cols w:space="425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26" w:author="ED Lin" w:date="2022-07-18T15:46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t>EWeb</w:t>
      </w:r>
      <w:r>
        <w:rPr>
          <w:rFonts w:hint="eastAsia"/>
        </w:rPr>
        <w:t>寫死</w:t>
      </w:r>
      <w:r>
        <w:rPr>
          <w:rFonts w:hint="eastAsia"/>
        </w:rPr>
        <w:t>"B"</w:t>
      </w:r>
      <w:r>
        <w:rPr>
          <w:rFonts w:hint="eastAsia"/>
        </w:rPr>
        <w:t>，是否依</w:t>
      </w:r>
      <w:r>
        <w:t>EWeb</w:t>
      </w:r>
      <w:r>
        <w:rPr>
          <w:rFonts w:hint="eastAsia"/>
        </w:rPr>
        <w:t>依樣寫死</w:t>
      </w:r>
      <w:r>
        <w:rPr>
          <w:rFonts w:hint="eastAsia"/>
        </w:rPr>
        <w:t>"B"??</w:t>
      </w:r>
    </w:p>
  </w:comment>
  <w:comment w:id="327" w:author="宜婷 劉" w:date="2022-07-20T10:51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對</w:t>
      </w:r>
      <w:r>
        <w:rPr>
          <w:rFonts w:hint="eastAsia"/>
        </w:rPr>
        <w:t>,</w:t>
      </w:r>
      <w:r>
        <w:rPr>
          <w:rFonts w:hint="eastAsia"/>
        </w:rPr>
        <w:t>寫死</w:t>
      </w:r>
      <w:r>
        <w:rPr>
          <w:rFonts w:hint="eastAsia"/>
        </w:rPr>
        <w:t>B</w:t>
      </w:r>
      <w:r>
        <w:rPr>
          <w:rFonts w:hint="eastAsia"/>
        </w:rPr>
        <w:t>即可</w:t>
      </w:r>
    </w:p>
  </w:comment>
  <w:comment w:id="333" w:author="ED Lin" w:date="2022-07-19T18:41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EWeb</w:t>
      </w:r>
      <w:r>
        <w:rPr>
          <w:rFonts w:hint="eastAsia"/>
        </w:rPr>
        <w:t>於申請時傳送，但</w:t>
      </w:r>
      <w:r>
        <w:t>2.4.1</w:t>
      </w:r>
      <w:r>
        <w:rPr>
          <w:rFonts w:hint="eastAsia"/>
        </w:rPr>
        <w:t>沒有開此參數</w:t>
      </w:r>
    </w:p>
  </w:comment>
  <w:comment w:id="334" w:author="宜婷 劉" w:date="2022-07-20T11:12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不用回傳</w:t>
      </w:r>
    </w:p>
  </w:comment>
  <w:comment w:id="335" w:author="ED Lin" w:date="2022-07-18T15:58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是否使用此參數</w:t>
      </w:r>
      <w:r>
        <w:rPr>
          <w:rFonts w:hint="eastAsia"/>
        </w:rPr>
        <w:t>?</w:t>
      </w:r>
    </w:p>
  </w:comment>
  <w:comment w:id="336" w:author="宜婷 劉" w:date="2022-07-20T11:12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待確認</w:t>
      </w:r>
    </w:p>
  </w:comment>
  <w:comment w:id="337" w:author="郭宥廷" w:date="2022-07-22T14:22:00Z" w:initials="郭宥廷">
    <w:p w:rsidR="00D94527" w:rsidRDefault="00D94527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未使用，先保留即可</w:t>
      </w:r>
    </w:p>
  </w:comment>
  <w:comment w:id="338" w:author="ED Lin" w:date="2022-07-18T15:57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是否使用此參數</w:t>
      </w:r>
      <w:r>
        <w:rPr>
          <w:rFonts w:hint="eastAsia"/>
        </w:rPr>
        <w:t>?</w:t>
      </w:r>
    </w:p>
  </w:comment>
  <w:comment w:id="339" w:author="宜婷 劉" w:date="2022-07-20T11:12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待確認</w:t>
      </w:r>
    </w:p>
  </w:comment>
  <w:comment w:id="340" w:author="郭宥廷" w:date="2022-07-22T14:22:00Z" w:initials="郭宥廷">
    <w:p w:rsidR="00D94527" w:rsidRDefault="00D94527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大咖未使用，</w:t>
      </w:r>
      <w:r>
        <w:rPr>
          <w:rFonts w:hint="eastAsia"/>
        </w:rPr>
        <w:t>sms</w:t>
      </w:r>
      <w:r>
        <w:rPr>
          <w:rFonts w:hint="eastAsia"/>
        </w:rPr>
        <w:t>相關為卡網專屬可先忽略，</w:t>
      </w:r>
      <w:r>
        <w:rPr>
          <w:rFonts w:hint="eastAsia"/>
        </w:rPr>
        <w:t>Request</w:t>
      </w:r>
      <w:r>
        <w:rPr>
          <w:rFonts w:hint="eastAsia"/>
        </w:rPr>
        <w:t>的</w:t>
      </w:r>
      <w:r w:rsidRPr="00EA4A05">
        <w:t>SmsType</w:t>
      </w:r>
      <w:r>
        <w:rPr>
          <w:rFonts w:hint="eastAsia"/>
        </w:rPr>
        <w:t>也不需傳入</w:t>
      </w:r>
    </w:p>
  </w:comment>
  <w:comment w:id="353" w:author="ED Lin" w:date="2022-07-18T16:25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畫面上只顯示紅色字體參數內容，其餘參數在卡網並未使用，</w:t>
      </w:r>
      <w:r>
        <w:rPr>
          <w:rFonts w:hint="eastAsia"/>
        </w:rPr>
        <w:t>PRD</w:t>
      </w:r>
      <w:r>
        <w:rPr>
          <w:rFonts w:hint="eastAsia"/>
        </w:rPr>
        <w:t>畫面也無顯示，是否在大咖有其他用途</w:t>
      </w:r>
      <w:r>
        <w:rPr>
          <w:rFonts w:hint="eastAsia"/>
        </w:rPr>
        <w:t>?</w:t>
      </w:r>
    </w:p>
  </w:comment>
  <w:comment w:id="354" w:author="宜婷 劉" w:date="2022-07-20T11:13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參數先保留</w:t>
      </w:r>
    </w:p>
  </w:comment>
  <w:comment w:id="355" w:author="ED Lin" w:date="2022-07-18T16:25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依</w:t>
      </w:r>
      <w:r>
        <w:rPr>
          <w:rFonts w:hint="eastAsia"/>
        </w:rPr>
        <w:t xml:space="preserve">PRD V2.2.1 page14 step1 </w:t>
      </w:r>
      <w:r>
        <w:rPr>
          <w:rFonts w:hint="eastAsia"/>
        </w:rPr>
        <w:t>圖片，是否由此欄位判別顯示三個月內資料</w:t>
      </w:r>
      <w:r>
        <w:rPr>
          <w:rFonts w:hint="eastAsia"/>
        </w:rPr>
        <w:t>?</w:t>
      </w:r>
      <w:r>
        <w:br/>
      </w:r>
      <w:r>
        <w:rPr>
          <w:rFonts w:hint="eastAsia"/>
        </w:rPr>
        <w:t>或是由後端判別前端只接收資料呈現</w:t>
      </w:r>
      <w:r>
        <w:rPr>
          <w:rFonts w:hint="eastAsia"/>
        </w:rPr>
        <w:t>?</w:t>
      </w:r>
    </w:p>
  </w:comment>
  <w:comment w:id="356" w:author="宜婷 劉" w:date="2022-07-20T11:14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直接使用即可</w:t>
      </w:r>
      <w:r>
        <w:rPr>
          <w:rFonts w:hint="eastAsia"/>
        </w:rPr>
        <w:t>(</w:t>
      </w:r>
      <w:r>
        <w:rPr>
          <w:rFonts w:hint="eastAsia"/>
        </w:rPr>
        <w:t>保留欄位</w:t>
      </w:r>
      <w:r>
        <w:rPr>
          <w:rFonts w:hint="eastAsia"/>
        </w:rPr>
        <w:t>)</w:t>
      </w:r>
    </w:p>
  </w:comment>
  <w:comment w:id="361" w:author="ED Lin" w:date="2022-07-18T16:26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畫面上只顯示紅色字體參數內容，其餘參數在卡網並未使用，</w:t>
      </w:r>
      <w:r>
        <w:rPr>
          <w:rFonts w:hint="eastAsia"/>
        </w:rPr>
        <w:t>PRD</w:t>
      </w:r>
      <w:r>
        <w:rPr>
          <w:rFonts w:hint="eastAsia"/>
        </w:rPr>
        <w:t>畫面也無顯示，是否在大咖有其他用途</w:t>
      </w:r>
      <w:r>
        <w:rPr>
          <w:rFonts w:hint="eastAsia"/>
        </w:rPr>
        <w:t>?</w:t>
      </w:r>
    </w:p>
  </w:comment>
  <w:comment w:id="362" w:author="宜婷 劉" w:date="2022-07-20T11:14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保留欄位</w:t>
      </w:r>
    </w:p>
  </w:comment>
  <w:comment w:id="365" w:author="ED Lin" w:date="2022-07-20T10:00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ResultCode !=00</w:t>
      </w:r>
      <w:r>
        <w:rPr>
          <w:rFonts w:hint="eastAsia"/>
        </w:rPr>
        <w:t>、</w:t>
      </w:r>
      <w:r>
        <w:rPr>
          <w:rFonts w:hint="eastAsia"/>
        </w:rPr>
        <w:t>04</w:t>
      </w:r>
      <w:r>
        <w:rPr>
          <w:rFonts w:hint="eastAsia"/>
        </w:rPr>
        <w:t>是否顯示卡網</w:t>
      </w:r>
      <w:r>
        <w:t>Alert</w:t>
      </w:r>
      <w:r>
        <w:rPr>
          <w:rFonts w:hint="eastAsia"/>
        </w:rPr>
        <w:t>說明內容</w:t>
      </w:r>
      <w:r>
        <w:t>?</w:t>
      </w:r>
    </w:p>
  </w:comment>
  <w:comment w:id="366" w:author="宜婷 劉" w:date="2022-07-20T11:15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比照卡網現行</w:t>
      </w:r>
    </w:p>
  </w:comment>
  <w:comment w:id="369" w:author="ED Lin" w:date="2022-07-18T16:33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lang w:val="en-GB"/>
        </w:rPr>
        <w:t>CashLimit</w:t>
      </w:r>
      <w:r>
        <w:rPr>
          <w:rFonts w:hint="eastAsia"/>
        </w:rPr>
        <w:t>、</w:t>
      </w:r>
      <w:r>
        <w:rPr>
          <w:rFonts w:hint="eastAsia"/>
          <w:color w:val="1A1A1A"/>
        </w:rPr>
        <w:t>CashAvailable</w:t>
      </w:r>
      <w:r>
        <w:rPr>
          <w:rFonts w:hint="eastAsia"/>
          <w:color w:val="1A1A1A"/>
        </w:rPr>
        <w:t>、</w:t>
      </w:r>
      <w:r>
        <w:rPr>
          <w:rFonts w:hint="eastAsia"/>
          <w:color w:val="1A1A1A"/>
        </w:rPr>
        <w:t>CreditCardLimit</w:t>
      </w:r>
      <w:r>
        <w:rPr>
          <w:rFonts w:hint="eastAsia"/>
          <w:color w:val="1A1A1A"/>
        </w:rPr>
        <w:t>、</w:t>
      </w:r>
      <w:r>
        <w:rPr>
          <w:rFonts w:hint="eastAsia"/>
          <w:color w:val="1A1A1A"/>
        </w:rPr>
        <w:t>CreditAvailable</w:t>
      </w:r>
      <w:r>
        <w:rPr>
          <w:rFonts w:hint="eastAsia"/>
          <w:color w:val="1A1A1A"/>
        </w:rPr>
        <w:t>、</w:t>
      </w:r>
      <w:r>
        <w:rPr>
          <w:rFonts w:hint="eastAsia"/>
          <w:color w:val="1A1A1A"/>
        </w:rPr>
        <w:t>AuthAmount</w:t>
      </w:r>
      <w:r>
        <w:rPr>
          <w:rFonts w:hint="eastAsia"/>
          <w:color w:val="1A1A1A"/>
        </w:rPr>
        <w:t>這</w:t>
      </w:r>
      <w:r>
        <w:rPr>
          <w:rFonts w:hint="eastAsia"/>
          <w:color w:val="1A1A1A"/>
        </w:rPr>
        <w:t>5</w:t>
      </w:r>
      <w:r>
        <w:rPr>
          <w:rFonts w:hint="eastAsia"/>
          <w:color w:val="1A1A1A"/>
        </w:rPr>
        <w:t>個參數在卡網未使用，大咖先開立</w:t>
      </w:r>
      <w:r>
        <w:rPr>
          <w:color w:val="1A1A1A"/>
        </w:rPr>
        <w:t>model</w:t>
      </w:r>
      <w:r>
        <w:rPr>
          <w:rFonts w:hint="eastAsia"/>
          <w:color w:val="1A1A1A"/>
        </w:rPr>
        <w:t>備用</w:t>
      </w:r>
      <w:r>
        <w:rPr>
          <w:color w:val="1A1A1A"/>
        </w:rPr>
        <w:t>?</w:t>
      </w:r>
    </w:p>
  </w:comment>
  <w:comment w:id="370" w:author="宜婷 劉" w:date="2022-07-20T11:15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先保留參數</w:t>
      </w:r>
    </w:p>
  </w:comment>
  <w:comment w:id="371" w:author="ED Lin" w:date="2022-07-20T10:06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是否同卡網，此參數</w:t>
      </w:r>
      <w:r>
        <w:rPr>
          <w:rFonts w:hint="eastAsia"/>
        </w:rPr>
        <w:t xml:space="preserve"> = </w:t>
      </w:r>
      <w:r>
        <w:t xml:space="preserve">true </w:t>
      </w:r>
      <w:r>
        <w:rPr>
          <w:rFonts w:hint="eastAsia"/>
        </w:rPr>
        <w:t>，不顯示驗證方式區塊</w:t>
      </w:r>
      <w:r>
        <w:rPr>
          <w:rFonts w:hint="eastAsia"/>
        </w:rPr>
        <w:t>?</w:t>
      </w:r>
    </w:p>
  </w:comment>
  <w:comment w:id="372" w:author="宜婷 劉" w:date="2022-07-20T11:16:00Z" w:initials="宜婷">
    <w:p w:rsidR="00D94527" w:rsidRDefault="00D94527" w:rsidP="00591EAF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待跟永豐確認</w:t>
      </w:r>
    </w:p>
  </w:comment>
  <w:comment w:id="373" w:author="郭宥廷" w:date="2022-07-21T20:27:00Z" w:initials="郭宥廷">
    <w:p w:rsidR="00D94527" w:rsidRDefault="00D94527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參照</w:t>
      </w:r>
      <w:r>
        <w:rPr>
          <w:rFonts w:hint="eastAsia"/>
        </w:rPr>
        <w:t xml:space="preserve">PRD_V2.2.2 P.23 </w:t>
      </w:r>
    </w:p>
    <w:p w:rsidR="00D94527" w:rsidRDefault="00D94527">
      <w:pPr>
        <w:pStyle w:val="aff0"/>
      </w:pPr>
      <w:r w:rsidRPr="005F76BD">
        <w:rPr>
          <w:rFonts w:hint="eastAsia"/>
        </w:rPr>
        <w:t>預借現金</w:t>
      </w:r>
      <w:r w:rsidRPr="005F76BD">
        <w:rPr>
          <w:rFonts w:hint="eastAsia"/>
        </w:rPr>
        <w:t>Step1</w:t>
      </w:r>
      <w:r>
        <w:rPr>
          <w:rFonts w:hint="eastAsia"/>
        </w:rPr>
        <w:t xml:space="preserve"> (</w:t>
      </w:r>
      <w:r>
        <w:rPr>
          <w:rFonts w:hint="eastAsia"/>
        </w:rPr>
        <w:t>驗證方式</w:t>
      </w:r>
      <w:r>
        <w:rPr>
          <w:rFonts w:hint="eastAsia"/>
        </w:rPr>
        <w:t>)</w:t>
      </w:r>
    </w:p>
  </w:comment>
  <w:comment w:id="381" w:author="ED Lin" w:date="2022-07-20T10:33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卡網有</w:t>
      </w:r>
      <w:r>
        <w:t>OTP</w:t>
      </w:r>
      <w:r>
        <w:rPr>
          <w:rFonts w:hint="eastAsia"/>
        </w:rPr>
        <w:t>參數，</w:t>
      </w:r>
      <w:r>
        <w:rPr>
          <w:rFonts w:hint="eastAsia"/>
        </w:rPr>
        <w:t>OTP</w:t>
      </w:r>
      <w:r>
        <w:rPr>
          <w:rFonts w:hint="eastAsia"/>
        </w:rPr>
        <w:t>是否少列出</w:t>
      </w:r>
      <w:r>
        <w:rPr>
          <w:rFonts w:hint="eastAsia"/>
        </w:rPr>
        <w:t>?</w:t>
      </w:r>
    </w:p>
  </w:comment>
  <w:comment w:id="382" w:author="宜婷 劉" w:date="2022-07-20T11:19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OTP</w:t>
      </w:r>
      <w:r>
        <w:rPr>
          <w:rFonts w:hint="eastAsia"/>
        </w:rPr>
        <w:t>帶入</w:t>
      </w:r>
      <w:r>
        <w:rPr>
          <w:rFonts w:hint="eastAsia"/>
        </w:rPr>
        <w:t>PIN</w:t>
      </w:r>
    </w:p>
  </w:comment>
  <w:comment w:id="384" w:author="ED Lin" w:date="2022-07-20T10:34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紅色字體是否為大咖獨有，用途為</w:t>
      </w:r>
      <w:r>
        <w:rPr>
          <w:rFonts w:hint="eastAsia"/>
        </w:rPr>
        <w:t>?</w:t>
      </w:r>
    </w:p>
  </w:comment>
  <w:comment w:id="385" w:author="宜婷 劉" w:date="2022-07-20T11:22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保留</w:t>
      </w:r>
    </w:p>
  </w:comment>
  <w:comment w:id="405" w:author="ED Lin" w:date="2022-07-18T15:29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直接塞中文</w:t>
      </w:r>
      <w:r>
        <w:rPr>
          <w:rFonts w:hint="eastAsia"/>
        </w:rPr>
        <w:t>?</w:t>
      </w:r>
    </w:p>
  </w:comment>
  <w:comment w:id="406" w:author="郭宥廷" w:date="2022-07-21T20:31:00Z" w:initials="郭宥廷">
    <w:p w:rsidR="00D94527" w:rsidRDefault="00D94527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參照欄位說明中文傳入</w:t>
      </w:r>
    </w:p>
  </w:comment>
  <w:comment w:id="408" w:author="ED Lin" w:date="2022-07-18T15:33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直接用</w:t>
      </w:r>
      <w:r>
        <w:t>innerH</w:t>
      </w:r>
      <w:r>
        <w:rPr>
          <w:rFonts w:hint="eastAsia"/>
        </w:rPr>
        <w:t>tml</w:t>
      </w:r>
      <w:r>
        <w:rPr>
          <w:rFonts w:hint="eastAsia"/>
        </w:rPr>
        <w:t>內容呈現嗎</w:t>
      </w:r>
      <w:r>
        <w:rPr>
          <w:rFonts w:hint="eastAsia"/>
        </w:rPr>
        <w:t>??</w:t>
      </w:r>
      <w:r>
        <w:rPr>
          <w:rFonts w:hint="eastAsia"/>
        </w:rPr>
        <w:t>有需要做內文轉換型別</w:t>
      </w:r>
      <w:r>
        <w:rPr>
          <w:rFonts w:hint="eastAsia"/>
        </w:rPr>
        <w:t xml:space="preserve">?? </w:t>
      </w:r>
    </w:p>
  </w:comment>
  <w:comment w:id="409" w:author="郭宥廷" w:date="2022-07-21T20:32:00Z" w:initials="郭宥廷">
    <w:p w:rsidR="00D94527" w:rsidRDefault="00D94527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如會議所述，可參考現行</w:t>
      </w:r>
      <w:r w:rsidRPr="002849F3">
        <w:rPr>
          <w:rFonts w:hint="eastAsia"/>
        </w:rPr>
        <w:t>信用卡掛失注意事項</w:t>
      </w:r>
    </w:p>
  </w:comment>
  <w:comment w:id="414" w:author="ED Lin" w:date="2022-07-18T15:34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t>True=&gt;</w:t>
      </w:r>
      <w:r>
        <w:rPr>
          <w:rFonts w:hint="eastAsia"/>
        </w:rPr>
        <w:t>下一步驟，</w:t>
      </w:r>
      <w:r>
        <w:br/>
        <w:t>false =&gt;</w:t>
      </w:r>
      <w:r>
        <w:rPr>
          <w:rFonts w:hint="eastAsia"/>
        </w:rPr>
        <w:t>返回前一步驟嗎</w:t>
      </w:r>
      <w:r>
        <w:rPr>
          <w:rFonts w:hint="eastAsia"/>
        </w:rPr>
        <w:t>??</w:t>
      </w:r>
    </w:p>
  </w:comment>
  <w:comment w:id="415" w:author="宜婷 劉" w:date="2022-07-20T11:31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前端不用判斷是否失敗</w:t>
      </w:r>
    </w:p>
  </w:comment>
  <w:comment w:id="426" w:author="ED Lin" w:date="2022-07-18T16:45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臨調申請迄日判別假日後，如為假日是否自動調整為平日</w:t>
      </w:r>
      <w:r>
        <w:rPr>
          <w:rFonts w:hint="eastAsia"/>
        </w:rPr>
        <w:t>?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t>show error alert?</w:t>
      </w:r>
    </w:p>
  </w:comment>
  <w:comment w:id="427" w:author="宜婷 劉" w:date="2022-07-20T11:35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 xml:space="preserve">PRD2.2.2 </w:t>
      </w:r>
      <w:r>
        <w:rPr>
          <w:rFonts w:hint="eastAsia"/>
        </w:rPr>
        <w:t>已說明</w:t>
      </w:r>
    </w:p>
  </w:comment>
  <w:comment w:id="473" w:author="ED Lin" w:date="2022-07-18T16:47:00Z" w:initials="EL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是否有現有</w:t>
      </w:r>
      <w:r>
        <w:t>Fn</w:t>
      </w:r>
      <w:r>
        <w:rPr>
          <w:rFonts w:hint="eastAsia"/>
        </w:rPr>
        <w:t>可呼叫</w:t>
      </w:r>
      <w:r>
        <w:rPr>
          <w:rFonts w:hint="eastAsia"/>
        </w:rPr>
        <w:t>?</w:t>
      </w:r>
      <w:r>
        <w:br/>
      </w:r>
      <w:r>
        <w:rPr>
          <w:rFonts w:hint="eastAsia"/>
        </w:rPr>
        <w:t>或</w:t>
      </w:r>
      <w:r>
        <w:t>user</w:t>
      </w:r>
      <w:r>
        <w:rPr>
          <w:rFonts w:hint="eastAsia"/>
        </w:rPr>
        <w:t>登入後將瀏覽器類型存於何處，前端可從存放地取得</w:t>
      </w:r>
      <w:r>
        <w:rPr>
          <w:rFonts w:hint="eastAsia"/>
        </w:rPr>
        <w:t>?</w:t>
      </w:r>
    </w:p>
  </w:comment>
  <w:comment w:id="474" w:author="宜婷 劉" w:date="2022-07-20T11:36:00Z" w:initials="宜婷">
    <w:p w:rsidR="00D94527" w:rsidRDefault="00D94527" w:rsidP="00F018AE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記手機資訊</w:t>
      </w:r>
      <w:r>
        <w:rPr>
          <w:rFonts w:hint="eastAsia"/>
        </w:rPr>
        <w:t xml:space="preserve"> </w:t>
      </w:r>
      <w:r>
        <w:rPr>
          <w:rFonts w:hint="eastAsia"/>
        </w:rPr>
        <w:t>本機開發無使用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CD9CDE" w15:done="0"/>
  <w15:commentEx w15:paraId="3EC1867B" w15:paraIdParent="25CD9CDE" w15:done="0"/>
  <w15:commentEx w15:paraId="12AB9C7E" w15:done="0"/>
  <w15:commentEx w15:paraId="17F4B3EF" w15:paraIdParent="12AB9C7E" w15:done="0"/>
  <w15:commentEx w15:paraId="6D197AAE" w15:done="0"/>
  <w15:commentEx w15:paraId="328259C3" w15:paraIdParent="6D197AAE" w15:done="0"/>
  <w15:commentEx w15:paraId="1EC19012" w15:done="0"/>
  <w15:commentEx w15:paraId="64049746" w15:paraIdParent="1EC19012" w15:done="0"/>
  <w15:commentEx w15:paraId="5D64A9CC" w15:done="0"/>
  <w15:commentEx w15:paraId="5FCAB998" w15:paraIdParent="5D64A9CC" w15:done="0"/>
  <w15:commentEx w15:paraId="453DC312" w15:done="0"/>
  <w15:commentEx w15:paraId="31267BBF" w15:paraIdParent="453DC312" w15:done="0"/>
  <w15:commentEx w15:paraId="3B0123A3" w15:done="0"/>
  <w15:commentEx w15:paraId="6B0C27F6" w15:paraIdParent="3B0123A3" w15:done="0"/>
  <w15:commentEx w15:paraId="6DF4E9B7" w15:done="0"/>
  <w15:commentEx w15:paraId="3B17085E" w15:paraIdParent="6DF4E9B7" w15:done="0"/>
  <w15:commentEx w15:paraId="3FBDD26B" w15:done="0"/>
  <w15:commentEx w15:paraId="1C755B46" w15:paraIdParent="3FBDD26B" w15:done="0"/>
  <w15:commentEx w15:paraId="027991B7" w15:done="0"/>
  <w15:commentEx w15:paraId="0497E0A9" w15:paraIdParent="027991B7" w15:done="0"/>
  <w15:commentEx w15:paraId="6412DA46" w15:done="0"/>
  <w15:commentEx w15:paraId="24A6394B" w15:paraIdParent="6412DA46" w15:done="0"/>
  <w15:commentEx w15:paraId="78CA990E" w15:done="0"/>
  <w15:commentEx w15:paraId="6C9EDBE6" w15:paraIdParent="78CA990E" w15:done="0"/>
  <w15:commentEx w15:paraId="2FC76697" w15:done="0"/>
  <w15:commentEx w15:paraId="6F487B18" w15:paraIdParent="2FC76697" w15:done="0"/>
  <w15:commentEx w15:paraId="6CF5FBE8" w15:done="0"/>
  <w15:commentEx w15:paraId="72064F87" w15:paraIdParent="6CF5FBE8" w15:done="0"/>
  <w15:commentEx w15:paraId="3DDA3976" w15:done="0"/>
  <w15:commentEx w15:paraId="5E32C606" w15:paraIdParent="3DDA3976" w15:done="0"/>
  <w15:commentEx w15:paraId="09BB1D0F" w15:done="0"/>
  <w15:commentEx w15:paraId="5EFE245C" w15:paraIdParent="09BB1D0F" w15:done="0"/>
  <w15:commentEx w15:paraId="71D2C67C" w15:done="0"/>
  <w15:commentEx w15:paraId="5BD5972B" w15:paraIdParent="71D2C67C" w15:done="0"/>
  <w15:commentEx w15:paraId="4D6E5DBE" w15:done="0"/>
  <w15:commentEx w15:paraId="671A3126" w15:paraIdParent="4D6E5DBE" w15:done="0"/>
  <w15:commentEx w15:paraId="60AB004E" w15:done="0"/>
  <w15:commentEx w15:paraId="783B982F" w15:done="0"/>
  <w15:commentEx w15:paraId="653AF296" w15:done="0"/>
  <w15:commentEx w15:paraId="2AD9D585" w15:paraIdParent="653AF296" w15:done="0"/>
  <w15:commentEx w15:paraId="796B702B" w15:done="0"/>
  <w15:commentEx w15:paraId="58097D30" w15:paraIdParent="796B702B" w15:done="0"/>
  <w15:commentEx w15:paraId="31BC2B34" w15:done="0"/>
  <w15:commentEx w15:paraId="422E7729" w15:paraIdParent="31BC2B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FFEE8" w16cex:dateUtc="2022-07-18T07:46:00Z"/>
  <w16cex:commentExtensible w16cex:durableId="26825CC1" w16cex:dateUtc="2022-07-20T02:51:00Z"/>
  <w16cex:commentExtensible w16cex:durableId="267FFFD5" w16cex:dateUtc="2022-07-18T07:50:00Z"/>
  <w16cex:commentExtensible w16cex:durableId="26826163" w16cex:dateUtc="2022-07-20T03:11:00Z"/>
  <w16cex:commentExtensible w16cex:durableId="267FFFDA" w16cex:dateUtc="2022-07-18T07:50:00Z"/>
  <w16cex:commentExtensible w16cex:durableId="26826166" w16cex:dateUtc="2022-07-20T03:11:00Z"/>
  <w16cex:commentExtensible w16cex:durableId="26817950" w16cex:dateUtc="2022-07-19T10:41:00Z"/>
  <w16cex:commentExtensible w16cex:durableId="26826189" w16cex:dateUtc="2022-07-20T03:12:00Z"/>
  <w16cex:commentExtensible w16cex:durableId="268001A3" w16cex:dateUtc="2022-07-18T07:58:00Z"/>
  <w16cex:commentExtensible w16cex:durableId="26826195" w16cex:dateUtc="2022-07-20T03:12:00Z"/>
  <w16cex:commentExtensible w16cex:durableId="26800173" w16cex:dateUtc="2022-07-18T07:57:00Z"/>
  <w16cex:commentExtensible w16cex:durableId="26826199" w16cex:dateUtc="2022-07-20T03:12:00Z"/>
  <w16cex:commentExtensible w16cex:durableId="2680034C" w16cex:dateUtc="2022-07-18T08:05:00Z"/>
  <w16cex:commentExtensible w16cex:durableId="268261A8" w16cex:dateUtc="2022-07-20T03:12:00Z"/>
  <w16cex:commentExtensible w16cex:durableId="26800354" w16cex:dateUtc="2022-07-18T08:05:00Z"/>
  <w16cex:commentExtensible w16cex:durableId="268261AB" w16cex:dateUtc="2022-07-20T03:12:00Z"/>
  <w16cex:commentExtensible w16cex:durableId="268007FF" w16cex:dateUtc="2022-07-18T08:25:00Z"/>
  <w16cex:commentExtensible w16cex:durableId="268261DB" w16cex:dateUtc="2022-07-20T03:13:00Z"/>
  <w16cex:commentExtensible w16cex:durableId="268007E4" w16cex:dateUtc="2022-07-18T08:25:00Z"/>
  <w16cex:commentExtensible w16cex:durableId="26826201" w16cex:dateUtc="2022-07-20T03:14:00Z"/>
  <w16cex:commentExtensible w16cex:durableId="26800832" w16cex:dateUtc="2022-07-18T08:26:00Z"/>
  <w16cex:commentExtensible w16cex:durableId="2682620C" w16cex:dateUtc="2022-07-20T03:14:00Z"/>
  <w16cex:commentExtensible w16cex:durableId="268250A9" w16cex:dateUtc="2022-07-20T02:00:00Z"/>
  <w16cex:commentExtensible w16cex:durableId="2682623E" w16cex:dateUtc="2022-07-20T03:15:00Z"/>
  <w16cex:commentExtensible w16cex:durableId="268009C3" w16cex:dateUtc="2022-07-18T08:33:00Z"/>
  <w16cex:commentExtensible w16cex:durableId="26826259" w16cex:dateUtc="2022-07-20T03:15:00Z"/>
  <w16cex:commentExtensible w16cex:durableId="26825243" w16cex:dateUtc="2022-07-20T02:06:00Z"/>
  <w16cex:commentExtensible w16cex:durableId="26826286" w16cex:dateUtc="2022-07-20T03:16:00Z"/>
  <w16cex:commentExtensible w16cex:durableId="26825868" w16cex:dateUtc="2022-07-20T02:33:00Z"/>
  <w16cex:commentExtensible w16cex:durableId="2682635D" w16cex:dateUtc="2022-07-20T03:19:00Z"/>
  <w16cex:commentExtensible w16cex:durableId="268258CD" w16cex:dateUtc="2022-07-20T02:34:00Z"/>
  <w16cex:commentExtensible w16cex:durableId="26826406" w16cex:dateUtc="2022-07-20T03:22:00Z"/>
  <w16cex:commentExtensible w16cex:durableId="26800BDE" w16cex:dateUtc="2022-07-18T08:42:00Z"/>
  <w16cex:commentExtensible w16cex:durableId="26826410" w16cex:dateUtc="2022-07-20T03:22:00Z"/>
  <w16cex:commentExtensible w16cex:durableId="26800BE4" w16cex:dateUtc="2022-07-18T08:42:00Z"/>
  <w16cex:commentExtensible w16cex:durableId="26826411" w16cex:dateUtc="2022-07-20T03:22:00Z"/>
  <w16cex:commentExtensible w16cex:durableId="267FFAD5" w16cex:dateUtc="2022-07-18T07:29:00Z"/>
  <w16cex:commentExtensible w16cex:durableId="267FFBB2" w16cex:dateUtc="2022-07-18T07:33:00Z"/>
  <w16cex:commentExtensible w16cex:durableId="267FFBEF" w16cex:dateUtc="2022-07-18T07:34:00Z"/>
  <w16cex:commentExtensible w16cex:durableId="268265F7" w16cex:dateUtc="2022-07-20T03:31:00Z"/>
  <w16cex:commentExtensible w16cex:durableId="26800CC0" w16cex:dateUtc="2022-07-18T08:45:00Z"/>
  <w16cex:commentExtensible w16cex:durableId="2682670E" w16cex:dateUtc="2022-07-20T03:35:00Z"/>
  <w16cex:commentExtensible w16cex:durableId="26800D25" w16cex:dateUtc="2022-07-18T08:47:00Z"/>
  <w16cex:commentExtensible w16cex:durableId="26826741" w16cex:dateUtc="2022-07-20T0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CD9CDE" w16cid:durableId="267FFEE8"/>
  <w16cid:commentId w16cid:paraId="3EC1867B" w16cid:durableId="26825CC1"/>
  <w16cid:commentId w16cid:paraId="12AB9C7E" w16cid:durableId="267FFFD5"/>
  <w16cid:commentId w16cid:paraId="17F4B3EF" w16cid:durableId="26826163"/>
  <w16cid:commentId w16cid:paraId="6D197AAE" w16cid:durableId="267FFFDA"/>
  <w16cid:commentId w16cid:paraId="328259C3" w16cid:durableId="26826166"/>
  <w16cid:commentId w16cid:paraId="1EC19012" w16cid:durableId="26817950"/>
  <w16cid:commentId w16cid:paraId="64049746" w16cid:durableId="26826189"/>
  <w16cid:commentId w16cid:paraId="5D64A9CC" w16cid:durableId="268001A3"/>
  <w16cid:commentId w16cid:paraId="5FCAB998" w16cid:durableId="26826195"/>
  <w16cid:commentId w16cid:paraId="453DC312" w16cid:durableId="26800173"/>
  <w16cid:commentId w16cid:paraId="31267BBF" w16cid:durableId="26826199"/>
  <w16cid:commentId w16cid:paraId="3B0123A3" w16cid:durableId="2680034C"/>
  <w16cid:commentId w16cid:paraId="6B0C27F6" w16cid:durableId="268261A8"/>
  <w16cid:commentId w16cid:paraId="6DF4E9B7" w16cid:durableId="26800354"/>
  <w16cid:commentId w16cid:paraId="3B17085E" w16cid:durableId="268261AB"/>
  <w16cid:commentId w16cid:paraId="3FBDD26B" w16cid:durableId="268007FF"/>
  <w16cid:commentId w16cid:paraId="1C755B46" w16cid:durableId="268261DB"/>
  <w16cid:commentId w16cid:paraId="027991B7" w16cid:durableId="268007E4"/>
  <w16cid:commentId w16cid:paraId="0497E0A9" w16cid:durableId="26826201"/>
  <w16cid:commentId w16cid:paraId="6412DA46" w16cid:durableId="26800832"/>
  <w16cid:commentId w16cid:paraId="24A6394B" w16cid:durableId="2682620C"/>
  <w16cid:commentId w16cid:paraId="78CA990E" w16cid:durableId="268250A9"/>
  <w16cid:commentId w16cid:paraId="6C9EDBE6" w16cid:durableId="2682623E"/>
  <w16cid:commentId w16cid:paraId="2FC76697" w16cid:durableId="268009C3"/>
  <w16cid:commentId w16cid:paraId="6F487B18" w16cid:durableId="26826259"/>
  <w16cid:commentId w16cid:paraId="6CF5FBE8" w16cid:durableId="26825243"/>
  <w16cid:commentId w16cid:paraId="72064F87" w16cid:durableId="26826286"/>
  <w16cid:commentId w16cid:paraId="3DDA3976" w16cid:durableId="26825868"/>
  <w16cid:commentId w16cid:paraId="5E32C606" w16cid:durableId="2682635D"/>
  <w16cid:commentId w16cid:paraId="09BB1D0F" w16cid:durableId="268258CD"/>
  <w16cid:commentId w16cid:paraId="5EFE245C" w16cid:durableId="26826406"/>
  <w16cid:commentId w16cid:paraId="71D2C67C" w16cid:durableId="26800BDE"/>
  <w16cid:commentId w16cid:paraId="5BD5972B" w16cid:durableId="26826410"/>
  <w16cid:commentId w16cid:paraId="4D6E5DBE" w16cid:durableId="26800BE4"/>
  <w16cid:commentId w16cid:paraId="671A3126" w16cid:durableId="26826411"/>
  <w16cid:commentId w16cid:paraId="60AB004E" w16cid:durableId="267FFAD5"/>
  <w16cid:commentId w16cid:paraId="783B982F" w16cid:durableId="267FFBB2"/>
  <w16cid:commentId w16cid:paraId="653AF296" w16cid:durableId="267FFBEF"/>
  <w16cid:commentId w16cid:paraId="2AD9D585" w16cid:durableId="268265F7"/>
  <w16cid:commentId w16cid:paraId="796B702B" w16cid:durableId="26800CC0"/>
  <w16cid:commentId w16cid:paraId="58097D30" w16cid:durableId="2682670E"/>
  <w16cid:commentId w16cid:paraId="31BC2B34" w16cid:durableId="26800D25"/>
  <w16cid:commentId w16cid:paraId="422E7729" w16cid:durableId="2682674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DD9" w:rsidRDefault="00F71DD9">
      <w:r>
        <w:separator/>
      </w:r>
    </w:p>
  </w:endnote>
  <w:endnote w:type="continuationSeparator" w:id="0">
    <w:p w:rsidR="00F71DD9" w:rsidRDefault="00F71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527" w:rsidRDefault="006C7D04" w:rsidP="004A0319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9452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94527">
      <w:rPr>
        <w:rStyle w:val="ab"/>
        <w:noProof/>
      </w:rPr>
      <w:t>4</w:t>
    </w:r>
    <w:r>
      <w:rPr>
        <w:rStyle w:val="ab"/>
      </w:rPr>
      <w:fldChar w:fldCharType="end"/>
    </w:r>
  </w:p>
  <w:p w:rsidR="00D94527" w:rsidRDefault="006C7D04" w:rsidP="00D25D2F">
    <w:pPr>
      <w:pStyle w:val="a6"/>
      <w:jc w:val="center"/>
      <w:rPr>
        <w:b/>
        <w:i/>
        <w:color w:val="666666"/>
      </w:rPr>
    </w:pPr>
    <w:r w:rsidRPr="006C7D04">
      <w:rPr>
        <w:b/>
        <w:i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8" type="#_x0000_t32" style="position:absolute;left:0;text-align:left;margin-left:0;margin-top:10.85pt;width:698.95pt;height:0;z-index:-2516597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" strokecolor="#bc4542 [3045]" strokeweight="1pt"/>
      </w:pict>
    </w:r>
  </w:p>
  <w:p w:rsidR="00D94527" w:rsidRPr="00146198" w:rsidRDefault="00D94527" w:rsidP="00D25D2F">
    <w:pPr>
      <w:pStyle w:val="a6"/>
      <w:jc w:val="center"/>
      <w:rPr>
        <w:b/>
        <w:i/>
        <w:color w:val="666666"/>
      </w:rPr>
    </w:pPr>
    <w:r>
      <w:rPr>
        <w:b/>
        <w:i/>
        <w:color w:val="666666"/>
      </w:rPr>
      <w:t>Copyright © 201</w:t>
    </w:r>
    <w:r>
      <w:rPr>
        <w:rFonts w:hint="eastAsia"/>
        <w:b/>
        <w:i/>
        <w:color w:val="666666"/>
      </w:rPr>
      <w:t>7</w:t>
    </w:r>
    <w:r w:rsidRPr="002C283B">
      <w:rPr>
        <w:b/>
        <w:i/>
        <w:color w:val="666666"/>
      </w:rPr>
      <w:t xml:space="preserve"> by </w:t>
    </w:r>
    <w:r w:rsidRPr="00146198">
      <w:rPr>
        <w:rFonts w:hint="eastAsia"/>
        <w:b/>
        <w:color w:val="666666"/>
      </w:rPr>
      <w:t>Bank SinoPac Co., Ltd</w:t>
    </w:r>
    <w:r w:rsidRPr="00146198">
      <w:rPr>
        <w:b/>
        <w:color w:val="666666"/>
      </w:rPr>
      <w:t>.</w:t>
    </w:r>
    <w:r w:rsidRPr="002540EB">
      <w:rPr>
        <w:b/>
        <w:i/>
        <w:color w:val="666666"/>
      </w:rPr>
      <w:t xml:space="preserve"> All rights reserved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527" w:rsidRDefault="006C7D04" w:rsidP="00D25AD7">
    <w:pPr>
      <w:pStyle w:val="a6"/>
      <w:jc w:val="center"/>
      <w:rPr>
        <w:b/>
        <w:i/>
        <w:color w:val="666666"/>
      </w:rPr>
    </w:pPr>
    <w:r w:rsidRPr="006C7D04">
      <w:rPr>
        <w:b/>
        <w:i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.4pt;margin-top:10.55pt;width:487.5pt;height:0;z-index:-2516556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" strokecolor="#bc4542 [3045]" strokeweight="1pt"/>
      </w:pict>
    </w:r>
  </w:p>
  <w:p w:rsidR="00D94527" w:rsidRPr="00D25AD7" w:rsidRDefault="00D94527" w:rsidP="00D25AD7">
    <w:pPr>
      <w:pStyle w:val="a6"/>
      <w:jc w:val="center"/>
      <w:rPr>
        <w:b/>
        <w:i/>
        <w:color w:val="666666"/>
      </w:rPr>
    </w:pPr>
    <w:r>
      <w:rPr>
        <w:b/>
        <w:i/>
        <w:color w:val="666666"/>
      </w:rPr>
      <w:t>Copyright © 20</w:t>
    </w:r>
    <w:r>
      <w:rPr>
        <w:rFonts w:hint="eastAsia"/>
        <w:b/>
        <w:i/>
        <w:color w:val="666666"/>
      </w:rPr>
      <w:t>22</w:t>
    </w:r>
    <w:r w:rsidRPr="002C283B">
      <w:rPr>
        <w:b/>
        <w:i/>
        <w:color w:val="666666"/>
      </w:rPr>
      <w:t xml:space="preserve"> by </w:t>
    </w:r>
    <w:r w:rsidRPr="00146198">
      <w:rPr>
        <w:rFonts w:hint="eastAsia"/>
        <w:b/>
        <w:color w:val="666666"/>
      </w:rPr>
      <w:t>Bank SinoPac Co., Ltd</w:t>
    </w:r>
    <w:r w:rsidRPr="00146198">
      <w:rPr>
        <w:b/>
        <w:color w:val="666666"/>
      </w:rPr>
      <w:t>.</w:t>
    </w:r>
    <w:r w:rsidRPr="002540EB">
      <w:rPr>
        <w:b/>
        <w:i/>
        <w:color w:val="666666"/>
      </w:rPr>
      <w:t xml:space="preserve">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DD9" w:rsidRDefault="00F71DD9">
      <w:r>
        <w:separator/>
      </w:r>
    </w:p>
  </w:footnote>
  <w:footnote w:type="continuationSeparator" w:id="0">
    <w:p w:rsidR="00F71DD9" w:rsidRDefault="00F71D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527" w:rsidRPr="00BB348B" w:rsidRDefault="00D94527" w:rsidP="00BB348B">
    <w:pPr>
      <w:pStyle w:val="a6"/>
      <w:tabs>
        <w:tab w:val="left" w:pos="242"/>
        <w:tab w:val="right" w:pos="8828"/>
        <w:tab w:val="right" w:pos="13761"/>
      </w:tabs>
      <w:ind w:rightChars="83" w:right="199"/>
      <w:jc w:val="right"/>
      <w:rPr>
        <w:rFonts w:asciiTheme="minorHAnsi" w:eastAsia="標楷體" w:hAnsiTheme="minorHAnsi"/>
        <w:b/>
      </w:rPr>
    </w:pP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69215</wp:posOffset>
          </wp:positionH>
          <wp:positionV relativeFrom="paragraph">
            <wp:posOffset>-109855</wp:posOffset>
          </wp:positionV>
          <wp:extent cx="1704340" cy="286385"/>
          <wp:effectExtent l="0" t="0" r="0" b="0"/>
          <wp:wrapThrough wrapText="bothSides">
            <wp:wrapPolygon edited="0">
              <wp:start x="0" y="0"/>
              <wp:lineTo x="0" y="20115"/>
              <wp:lineTo x="21246" y="20115"/>
              <wp:lineTo x="21246" y="0"/>
              <wp:lineTo x="0" y="0"/>
            </wp:wrapPolygon>
          </wp:wrapThrough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340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標楷體" w:eastAsia="標楷體" w:hAnsi="標楷體"/>
        <w:b/>
        <w:sz w:val="24"/>
      </w:rPr>
      <w:tab/>
    </w:r>
    <w:r>
      <w:rPr>
        <w:rFonts w:ascii="標楷體" w:eastAsia="標楷體" w:hAnsi="標楷體"/>
        <w:b/>
        <w:sz w:val="24"/>
      </w:rPr>
      <w:tab/>
    </w:r>
    <w:r>
      <w:rPr>
        <w:rFonts w:ascii="標楷體" w:eastAsia="標楷體" w:hAnsi="標楷體"/>
        <w:b/>
        <w:sz w:val="24"/>
      </w:rPr>
      <w:tab/>
    </w:r>
    <w:r>
      <w:rPr>
        <w:rFonts w:ascii="標楷體" w:eastAsia="標楷體" w:hAnsi="標楷體" w:hint="eastAsia"/>
        <w:b/>
        <w:sz w:val="24"/>
      </w:rPr>
      <w:t xml:space="preserve">           </w:t>
    </w:r>
    <w:r w:rsidRPr="00BB348B">
      <w:rPr>
        <w:rFonts w:asciiTheme="minorHAnsi" w:eastAsia="標楷體" w:hAnsiTheme="minorHAnsi"/>
        <w:b/>
        <w:sz w:val="24"/>
      </w:rPr>
      <w:t>funLINK</w:t>
    </w:r>
    <w:r w:rsidRPr="00BB348B">
      <w:rPr>
        <w:rFonts w:asciiTheme="minorHAnsi" w:eastAsia="標楷體" w:hAnsiTheme="minorHAnsi"/>
        <w:b/>
        <w:sz w:val="24"/>
      </w:rPr>
      <w:t>連結帳戶扣款服務</w:t>
    </w:r>
  </w:p>
  <w:p w:rsidR="00D94527" w:rsidRPr="00A64EAE" w:rsidRDefault="006C7D04" w:rsidP="00580E5B">
    <w:pPr>
      <w:pStyle w:val="a6"/>
      <w:tabs>
        <w:tab w:val="left" w:pos="2910"/>
        <w:tab w:val="right" w:pos="8828"/>
      </w:tabs>
      <w:wordWrap w:val="0"/>
      <w:ind w:rightChars="83" w:right="199"/>
      <w:jc w:val="right"/>
      <w:rPr>
        <w:rFonts w:asciiTheme="minorHAnsi" w:hAnsiTheme="minorHAnsi" w:cstheme="minorHAnsi"/>
      </w:rPr>
    </w:pPr>
    <w:r w:rsidRPr="006C7D04">
      <w:rPr>
        <w:rFonts w:ascii="標楷體" w:eastAsia="標楷體" w:hAnsi="標楷體"/>
        <w:b/>
        <w:noProof/>
        <w:sz w:val="24"/>
      </w:rPr>
      <w:pict>
        <v:line id="Straight Connector 11" o:spid="_x0000_s1026" style="position:absolute;left:0;text-align:left;z-index:251657728;visibility:visible;mso-wrap-distance-top:-3e-5mm;mso-wrap-distance-bottom:-3e-5mm;mso-width-relative:margin;mso-height-relative:margin" from="0,.35pt" to="487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" strokecolor="#bc4542 [3045]" strokeweight="1.25pt">
          <o:lock v:ext="edit" shapetype="f"/>
        </v:line>
      </w:pict>
    </w:r>
    <w:r w:rsidR="00D94527" w:rsidRPr="00D11F9F">
      <w:rPr>
        <w:rFonts w:asciiTheme="minorHAnsi" w:hAnsiTheme="minorHAnsi" w:cstheme="minorHAnsi"/>
      </w:rPr>
      <w:t xml:space="preserve">Date: </w:t>
    </w:r>
    <w:r>
      <w:rPr>
        <w:rFonts w:asciiTheme="minorHAnsi" w:hAnsiTheme="minorHAnsi" w:cstheme="minorHAnsi"/>
      </w:rPr>
      <w:fldChar w:fldCharType="begin"/>
    </w:r>
    <w:r w:rsidR="00D94527">
      <w:rPr>
        <w:rFonts w:asciiTheme="minorHAnsi" w:hAnsiTheme="minorHAnsi" w:cstheme="minorHAnsi"/>
      </w:rPr>
      <w:instrText xml:space="preserve"> DATE  \@ "d-MMM-yy" </w:instrText>
    </w:r>
    <w:r>
      <w:rPr>
        <w:rFonts w:asciiTheme="minorHAnsi" w:hAnsiTheme="minorHAnsi" w:cstheme="minorHAnsi"/>
      </w:rPr>
      <w:fldChar w:fldCharType="separate"/>
    </w:r>
    <w:r w:rsidR="00301E6D">
      <w:rPr>
        <w:rFonts w:asciiTheme="minorHAnsi" w:hAnsiTheme="minorHAnsi" w:cstheme="minorHAnsi"/>
        <w:noProof/>
      </w:rPr>
      <w:t>3-Nov-22</w:t>
    </w:r>
    <w:r>
      <w:rPr>
        <w:rFonts w:asciiTheme="minorHAnsi" w:hAnsiTheme="minorHAnsi" w:cstheme="minorHAnsi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527" w:rsidRPr="00BB348B" w:rsidRDefault="006C7D04">
    <w:pPr>
      <w:pStyle w:val="a6"/>
      <w:tabs>
        <w:tab w:val="left" w:pos="242"/>
        <w:tab w:val="right" w:pos="8828"/>
        <w:tab w:val="right" w:pos="13761"/>
      </w:tabs>
      <w:ind w:rightChars="83" w:right="199"/>
      <w:jc w:val="right"/>
      <w:rPr>
        <w:rFonts w:asciiTheme="minorHAnsi" w:eastAsia="標楷體" w:hAnsiTheme="minorHAnsi"/>
        <w:b/>
      </w:rPr>
    </w:pPr>
    <w:sdt>
      <w:sdtPr>
        <w:rPr>
          <w:rFonts w:ascii="標楷體" w:eastAsia="標楷體" w:hAnsi="標楷體"/>
          <w:b/>
          <w:sz w:val="24"/>
        </w:rPr>
        <w:id w:val="97924953"/>
        <w:docPartObj>
          <w:docPartGallery w:val="Watermarks"/>
          <w:docPartUnique/>
        </w:docPartObj>
      </w:sdtPr>
      <w:sdtContent>
        <w:ins w:id="472" w:author="陳南州-交易系統設計部-銀行" w:date="2018-05-29T17:37:00Z">
          <w:r w:rsidRPr="006C7D04">
            <w:rPr>
              <w:rFonts w:ascii="標楷體" w:eastAsia="標楷體" w:hAnsi="標楷體"/>
              <w:b/>
              <w:noProof/>
              <w:sz w:val="2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74032780" o:spid="_x0000_s1025" type="#_x0000_t136" alt="" style="position:absolute;left:0;text-align:left;margin-left:0;margin-top:0;width:578.6pt;height:108.45pt;rotation:315;z-index:-251657728;mso-wrap-edited:f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微軟正黑體&quot;;font-size:1pt;v-text-reverse:t" string="永豐銀行機密文件"/>
                <w10:wrap anchorx="margin" anchory="margin"/>
              </v:shape>
            </w:pict>
          </w:r>
        </w:ins>
      </w:sdtContent>
    </w:sdt>
    <w:r w:rsidR="00D94527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69215</wp:posOffset>
          </wp:positionH>
          <wp:positionV relativeFrom="paragraph">
            <wp:posOffset>-109855</wp:posOffset>
          </wp:positionV>
          <wp:extent cx="1704340" cy="286385"/>
          <wp:effectExtent l="0" t="0" r="0" b="0"/>
          <wp:wrapThrough wrapText="bothSides">
            <wp:wrapPolygon edited="0">
              <wp:start x="0" y="0"/>
              <wp:lineTo x="0" y="20115"/>
              <wp:lineTo x="21246" y="20115"/>
              <wp:lineTo x="21246" y="0"/>
              <wp:lineTo x="0" y="0"/>
            </wp:wrapPolygon>
          </wp:wrapThrough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340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4527">
      <w:rPr>
        <w:rFonts w:ascii="標楷體" w:eastAsia="標楷體" w:hAnsi="標楷體"/>
        <w:b/>
        <w:sz w:val="24"/>
      </w:rPr>
      <w:tab/>
    </w:r>
    <w:r w:rsidR="00D94527">
      <w:rPr>
        <w:rFonts w:ascii="標楷體" w:eastAsia="標楷體" w:hAnsi="標楷體"/>
        <w:b/>
        <w:sz w:val="24"/>
      </w:rPr>
      <w:tab/>
    </w:r>
    <w:r w:rsidR="00D94527">
      <w:rPr>
        <w:rFonts w:ascii="標楷體" w:eastAsia="標楷體" w:hAnsi="標楷體"/>
        <w:b/>
        <w:sz w:val="24"/>
      </w:rPr>
      <w:tab/>
    </w:r>
    <w:r w:rsidR="00D94527">
      <w:rPr>
        <w:rFonts w:ascii="標楷體" w:eastAsia="標楷體" w:hAnsi="標楷體" w:hint="eastAsia"/>
        <w:b/>
        <w:sz w:val="24"/>
      </w:rPr>
      <w:t xml:space="preserve">           </w:t>
    </w:r>
    <w:r w:rsidR="00D94527">
      <w:rPr>
        <w:rFonts w:asciiTheme="minorEastAsia" w:hAnsiTheme="minorEastAsia" w:hint="eastAsia"/>
        <w:b/>
        <w:sz w:val="24"/>
      </w:rPr>
      <w:t>永豐</w:t>
    </w:r>
    <w:r w:rsidR="00D94527">
      <w:rPr>
        <w:rFonts w:ascii="標楷體" w:hAnsi="標楷體" w:hint="eastAsia"/>
        <w:b/>
        <w:sz w:val="24"/>
      </w:rPr>
      <w:t>大咖信用卡</w:t>
    </w:r>
    <w:r w:rsidR="00D94527">
      <w:rPr>
        <w:rFonts w:asciiTheme="minorHAnsi" w:eastAsia="標楷體" w:hAnsiTheme="minorHAnsi" w:hint="eastAsia"/>
        <w:b/>
        <w:sz w:val="24"/>
      </w:rPr>
      <w:t>API</w:t>
    </w:r>
    <w:r w:rsidR="00D94527">
      <w:rPr>
        <w:rFonts w:asciiTheme="minorHAnsi" w:eastAsia="標楷體" w:hAnsiTheme="minorHAnsi" w:hint="eastAsia"/>
        <w:b/>
        <w:sz w:val="24"/>
      </w:rPr>
      <w:t>服務</w:t>
    </w:r>
  </w:p>
  <w:p w:rsidR="00D94527" w:rsidRPr="00240195" w:rsidRDefault="006C7D04">
    <w:pPr>
      <w:pStyle w:val="a6"/>
      <w:tabs>
        <w:tab w:val="left" w:pos="2910"/>
        <w:tab w:val="right" w:pos="8828"/>
      </w:tabs>
      <w:wordWrap w:val="0"/>
      <w:ind w:rightChars="83" w:right="199"/>
      <w:jc w:val="right"/>
      <w:rPr>
        <w:rFonts w:asciiTheme="minorHAnsi" w:hAnsiTheme="minorHAnsi" w:cstheme="minorHAnsi"/>
      </w:rPr>
    </w:pPr>
    <w:r w:rsidRPr="006C7D04">
      <w:rPr>
        <w:rFonts w:ascii="標楷體" w:eastAsia="標楷體" w:hAnsi="標楷體"/>
        <w:b/>
        <w:noProof/>
        <w:sz w:val="24"/>
      </w:rPr>
      <w:pict>
        <v:line id="_x0000_s1029" style="position:absolute;left:0;text-align:left;z-index:251659776;visibility:visible;mso-wrap-distance-top:-3e-5mm;mso-wrap-distance-bottom:-3e-5mm;mso-width-relative:margin;mso-height-relative:margin" from="0,.35pt" to="487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" strokecolor="#bc4542 [3045]" strokeweight="1.25pt">
          <o:lock v:ext="edit" shapetype="f"/>
        </v:line>
      </w:pict>
    </w:r>
    <w:r w:rsidR="00D94527" w:rsidRPr="00D11F9F">
      <w:rPr>
        <w:rFonts w:asciiTheme="minorHAnsi" w:hAnsiTheme="minorHAnsi" w:cstheme="minorHAnsi"/>
      </w:rPr>
      <w:t>Date:</w:t>
    </w:r>
    <w:r w:rsidR="00D94527" w:rsidRPr="00B23DD8">
      <w:t xml:space="preserve"> </w:t>
    </w:r>
    <w:r w:rsidR="00D94527">
      <w:rPr>
        <w:rFonts w:asciiTheme="minorHAnsi" w:hAnsiTheme="minorHAnsi" w:cstheme="minorHAnsi" w:hint="eastAsia"/>
      </w:rPr>
      <w:t>22</w:t>
    </w:r>
    <w:r w:rsidR="00D94527">
      <w:rPr>
        <w:rFonts w:asciiTheme="minorHAnsi" w:hAnsiTheme="minorHAnsi" w:cstheme="minorHAnsi"/>
      </w:rPr>
      <w:t>-</w:t>
    </w:r>
    <w:r w:rsidR="00903A11">
      <w:rPr>
        <w:rFonts w:asciiTheme="minorHAnsi" w:hAnsiTheme="minorHAnsi" w:cstheme="minorHAnsi" w:hint="eastAsia"/>
      </w:rPr>
      <w:t>Nov</w:t>
    </w:r>
    <w:r w:rsidR="00D94527" w:rsidRPr="00B23DD8">
      <w:rPr>
        <w:rFonts w:asciiTheme="minorHAnsi" w:hAnsiTheme="minorHAnsi" w:cstheme="minorHAnsi"/>
      </w:rPr>
      <w:t>-</w:t>
    </w:r>
    <w:r w:rsidR="00903A11">
      <w:rPr>
        <w:rFonts w:asciiTheme="minorHAnsi" w:hAnsiTheme="minorHAnsi" w:cstheme="minorHAnsi" w:hint="eastAsia"/>
      </w:rPr>
      <w:t>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29C"/>
    <w:multiLevelType w:val="multilevel"/>
    <w:tmpl w:val="087242DA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903783D"/>
    <w:multiLevelType w:val="multilevel"/>
    <w:tmpl w:val="5FA24FAC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BFE4CA9"/>
    <w:multiLevelType w:val="multilevel"/>
    <w:tmpl w:val="24FA0684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EE94029"/>
    <w:multiLevelType w:val="multilevel"/>
    <w:tmpl w:val="C47A275A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F4574F3"/>
    <w:multiLevelType w:val="multilevel"/>
    <w:tmpl w:val="674AECCE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1D8459A"/>
    <w:multiLevelType w:val="multilevel"/>
    <w:tmpl w:val="2AF67E52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5797DBE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AC40191"/>
    <w:multiLevelType w:val="multilevel"/>
    <w:tmpl w:val="2AF67E52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D893FA9"/>
    <w:multiLevelType w:val="multilevel"/>
    <w:tmpl w:val="40E4D14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20EB1F80"/>
    <w:multiLevelType w:val="multilevel"/>
    <w:tmpl w:val="5BC2881C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218C3546"/>
    <w:multiLevelType w:val="multilevel"/>
    <w:tmpl w:val="C230502E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246E3E4F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25E44F09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295F571C"/>
    <w:multiLevelType w:val="multilevel"/>
    <w:tmpl w:val="AA54E40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2AA35CB3"/>
    <w:multiLevelType w:val="multilevel"/>
    <w:tmpl w:val="6E04EABC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2B7D0A82"/>
    <w:multiLevelType w:val="multilevel"/>
    <w:tmpl w:val="13586D5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30056997"/>
    <w:multiLevelType w:val="multilevel"/>
    <w:tmpl w:val="37E2446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311A7EE1"/>
    <w:multiLevelType w:val="hybridMultilevel"/>
    <w:tmpl w:val="8DB615B0"/>
    <w:lvl w:ilvl="0" w:tplc="5930035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33525CE"/>
    <w:multiLevelType w:val="multilevel"/>
    <w:tmpl w:val="D9260F9E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34320D76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362977A2"/>
    <w:multiLevelType w:val="multilevel"/>
    <w:tmpl w:val="BDA2A73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366D34E3"/>
    <w:multiLevelType w:val="multilevel"/>
    <w:tmpl w:val="D058590A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37186340"/>
    <w:multiLevelType w:val="multilevel"/>
    <w:tmpl w:val="7582945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3B7E1A8A"/>
    <w:multiLevelType w:val="multilevel"/>
    <w:tmpl w:val="AA1C6434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3B835BF9"/>
    <w:multiLevelType w:val="multilevel"/>
    <w:tmpl w:val="24FA0684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404E4350"/>
    <w:multiLevelType w:val="multilevel"/>
    <w:tmpl w:val="33F46B0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411919DA"/>
    <w:multiLevelType w:val="multilevel"/>
    <w:tmpl w:val="6E04EABC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42AA2934"/>
    <w:multiLevelType w:val="multilevel"/>
    <w:tmpl w:val="1270B82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465F6A69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470A0171"/>
    <w:multiLevelType w:val="multilevel"/>
    <w:tmpl w:val="5FA24FAC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>
    <w:nsid w:val="48EC58F4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4AA60E17"/>
    <w:multiLevelType w:val="multilevel"/>
    <w:tmpl w:val="5072A2DE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>
    <w:nsid w:val="4BC3402A"/>
    <w:multiLevelType w:val="multilevel"/>
    <w:tmpl w:val="EEA4BD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4D224627"/>
    <w:multiLevelType w:val="multilevel"/>
    <w:tmpl w:val="F03E1E0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>
    <w:nsid w:val="4EF43BEC"/>
    <w:multiLevelType w:val="multilevel"/>
    <w:tmpl w:val="8D20875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>
    <w:nsid w:val="53B468EE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>
    <w:nsid w:val="552D6AC6"/>
    <w:multiLevelType w:val="multilevel"/>
    <w:tmpl w:val="0BCE2E1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>
    <w:nsid w:val="570523AF"/>
    <w:multiLevelType w:val="multilevel"/>
    <w:tmpl w:val="6E04EABC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8">
    <w:nsid w:val="59531750"/>
    <w:multiLevelType w:val="multilevel"/>
    <w:tmpl w:val="2AF67E52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5A3209DA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>
    <w:nsid w:val="5C405FA3"/>
    <w:multiLevelType w:val="multilevel"/>
    <w:tmpl w:val="CD20E340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>
    <w:nsid w:val="61524C21"/>
    <w:multiLevelType w:val="multilevel"/>
    <w:tmpl w:val="D65413A4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>
    <w:nsid w:val="648C2C40"/>
    <w:multiLevelType w:val="multilevel"/>
    <w:tmpl w:val="7C5C6902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3">
    <w:nsid w:val="65734443"/>
    <w:multiLevelType w:val="multilevel"/>
    <w:tmpl w:val="E9063E10"/>
    <w:lvl w:ilvl="0">
      <w:start w:val="1"/>
      <w:numFmt w:val="decimal"/>
      <w:pStyle w:val="Heading1withoutline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2withoutline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i w:val="0"/>
        <w:iCs w:val="0"/>
      </w:rPr>
    </w:lvl>
    <w:lvl w:ilvl="2">
      <w:start w:val="1"/>
      <w:numFmt w:val="decimal"/>
      <w:pStyle w:val="Heading3withoutline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withoutline"/>
      <w:lvlText w:val="%1.%2.%3.%4"/>
      <w:lvlJc w:val="left"/>
      <w:pPr>
        <w:tabs>
          <w:tab w:val="num" w:pos="1431"/>
        </w:tabs>
        <w:ind w:left="1431" w:hanging="864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4">
    <w:nsid w:val="65DE354B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5">
    <w:nsid w:val="66DB2775"/>
    <w:multiLevelType w:val="multilevel"/>
    <w:tmpl w:val="8B2EDE92"/>
    <w:lvl w:ilvl="0">
      <w:start w:val="1"/>
      <w:numFmt w:val="decimal"/>
      <w:pStyle w:val="1HeadingappsJHeading1Toc311"/>
      <w:lvlText w:val="%1"/>
      <w:lvlJc w:val="left"/>
      <w:pPr>
        <w:tabs>
          <w:tab w:val="num" w:pos="425"/>
        </w:tabs>
        <w:ind w:left="425" w:hanging="425"/>
      </w:pPr>
      <w:rPr>
        <w:rFonts w:ascii="標楷體" w:eastAsia="標楷體" w:hAnsi="標楷體" w:hint="eastAsia"/>
      </w:rPr>
    </w:lvl>
    <w:lvl w:ilvl="1">
      <w:start w:val="1"/>
      <w:numFmt w:val="decimal"/>
      <w:pStyle w:val="22H2Sub-Head1Toc211"/>
      <w:lvlText w:val="%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hint="eastAsia"/>
        <w:b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571"/>
        </w:tabs>
        <w:ind w:left="1418" w:hanging="567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46">
    <w:nsid w:val="6B667118"/>
    <w:multiLevelType w:val="multilevel"/>
    <w:tmpl w:val="2AF67E52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7">
    <w:nsid w:val="6BB437F6"/>
    <w:multiLevelType w:val="multilevel"/>
    <w:tmpl w:val="C230502E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8">
    <w:nsid w:val="6CC478D2"/>
    <w:multiLevelType w:val="multilevel"/>
    <w:tmpl w:val="BFDCE774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9">
    <w:nsid w:val="6DCC6841"/>
    <w:multiLevelType w:val="multilevel"/>
    <w:tmpl w:val="BFDCE774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0">
    <w:nsid w:val="74913F3D"/>
    <w:multiLevelType w:val="multilevel"/>
    <w:tmpl w:val="8EC0EED6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1">
    <w:nsid w:val="75116403"/>
    <w:multiLevelType w:val="hybridMultilevel"/>
    <w:tmpl w:val="177C737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2">
    <w:nsid w:val="7D4A5344"/>
    <w:multiLevelType w:val="multilevel"/>
    <w:tmpl w:val="0E2E640E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2"/>
  </w:num>
  <w:num w:numId="2">
    <w:abstractNumId w:val="45"/>
  </w:num>
  <w:num w:numId="3">
    <w:abstractNumId w:val="32"/>
  </w:num>
  <w:num w:numId="4">
    <w:abstractNumId w:val="43"/>
  </w:num>
  <w:num w:numId="5">
    <w:abstractNumId w:val="51"/>
  </w:num>
  <w:num w:numId="6">
    <w:abstractNumId w:val="17"/>
  </w:num>
  <w:num w:numId="7">
    <w:abstractNumId w:val="19"/>
  </w:num>
  <w:num w:numId="8">
    <w:abstractNumId w:val="11"/>
  </w:num>
  <w:num w:numId="9">
    <w:abstractNumId w:val="40"/>
  </w:num>
  <w:num w:numId="10">
    <w:abstractNumId w:val="18"/>
  </w:num>
  <w:num w:numId="11">
    <w:abstractNumId w:val="4"/>
  </w:num>
  <w:num w:numId="12">
    <w:abstractNumId w:val="8"/>
  </w:num>
  <w:num w:numId="13">
    <w:abstractNumId w:val="1"/>
  </w:num>
  <w:num w:numId="14">
    <w:abstractNumId w:val="48"/>
  </w:num>
  <w:num w:numId="15">
    <w:abstractNumId w:val="34"/>
  </w:num>
  <w:num w:numId="16">
    <w:abstractNumId w:val="15"/>
  </w:num>
  <w:num w:numId="17">
    <w:abstractNumId w:val="0"/>
  </w:num>
  <w:num w:numId="18">
    <w:abstractNumId w:val="22"/>
  </w:num>
  <w:num w:numId="19">
    <w:abstractNumId w:val="16"/>
  </w:num>
  <w:num w:numId="20">
    <w:abstractNumId w:val="27"/>
  </w:num>
  <w:num w:numId="21">
    <w:abstractNumId w:val="41"/>
  </w:num>
  <w:num w:numId="22">
    <w:abstractNumId w:val="42"/>
  </w:num>
  <w:num w:numId="23">
    <w:abstractNumId w:val="13"/>
  </w:num>
  <w:num w:numId="24">
    <w:abstractNumId w:val="31"/>
  </w:num>
  <w:num w:numId="25">
    <w:abstractNumId w:val="37"/>
  </w:num>
  <w:num w:numId="26">
    <w:abstractNumId w:val="24"/>
  </w:num>
  <w:num w:numId="27">
    <w:abstractNumId w:val="23"/>
  </w:num>
  <w:num w:numId="28">
    <w:abstractNumId w:val="25"/>
  </w:num>
  <w:num w:numId="29">
    <w:abstractNumId w:val="33"/>
  </w:num>
  <w:num w:numId="30">
    <w:abstractNumId w:val="52"/>
  </w:num>
  <w:num w:numId="31">
    <w:abstractNumId w:val="38"/>
  </w:num>
  <w:num w:numId="32">
    <w:abstractNumId w:val="21"/>
  </w:num>
  <w:num w:numId="33">
    <w:abstractNumId w:val="36"/>
  </w:num>
  <w:num w:numId="34">
    <w:abstractNumId w:val="10"/>
  </w:num>
  <w:num w:numId="35">
    <w:abstractNumId w:val="3"/>
  </w:num>
  <w:num w:numId="36">
    <w:abstractNumId w:val="9"/>
  </w:num>
  <w:num w:numId="37">
    <w:abstractNumId w:val="20"/>
  </w:num>
  <w:num w:numId="38">
    <w:abstractNumId w:val="14"/>
  </w:num>
  <w:num w:numId="39">
    <w:abstractNumId w:val="2"/>
  </w:num>
  <w:num w:numId="40">
    <w:abstractNumId w:val="26"/>
  </w:num>
  <w:num w:numId="41">
    <w:abstractNumId w:val="29"/>
  </w:num>
  <w:num w:numId="42">
    <w:abstractNumId w:val="49"/>
  </w:num>
  <w:num w:numId="43">
    <w:abstractNumId w:val="7"/>
  </w:num>
  <w:num w:numId="44">
    <w:abstractNumId w:val="46"/>
  </w:num>
  <w:num w:numId="45">
    <w:abstractNumId w:val="47"/>
  </w:num>
  <w:num w:numId="46">
    <w:abstractNumId w:val="5"/>
  </w:num>
  <w:num w:numId="47">
    <w:abstractNumId w:val="50"/>
  </w:num>
  <w:num w:numId="48">
    <w:abstractNumId w:val="39"/>
  </w:num>
  <w:num w:numId="49">
    <w:abstractNumId w:val="44"/>
  </w:num>
  <w:num w:numId="50">
    <w:abstractNumId w:val="28"/>
  </w:num>
  <w:num w:numId="51">
    <w:abstractNumId w:val="6"/>
  </w:num>
  <w:num w:numId="52">
    <w:abstractNumId w:val="30"/>
  </w:num>
  <w:num w:numId="53">
    <w:abstractNumId w:val="12"/>
  </w:num>
  <w:num w:numId="54">
    <w:abstractNumId w:val="35"/>
  </w:num>
  <w:numIdMacAtCleanup w:val="5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 Lin">
    <w15:presenceInfo w15:providerId="Windows Live" w15:userId="4f143d71be8686be"/>
  </w15:person>
  <w15:person w15:author="宜婷 劉">
    <w15:presenceInfo w15:providerId="Windows Live" w15:userId="69431dbc03d5298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1"/>
      <o:rules v:ext="edit">
        <o:r id="V:Rule3" type="connector" idref="#AutoShape 3"/>
        <o:r id="V:Rule4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455"/>
    <w:rsid w:val="000002C9"/>
    <w:rsid w:val="0000095B"/>
    <w:rsid w:val="00001333"/>
    <w:rsid w:val="00001361"/>
    <w:rsid w:val="0000167F"/>
    <w:rsid w:val="000017D2"/>
    <w:rsid w:val="000018D0"/>
    <w:rsid w:val="00001B4B"/>
    <w:rsid w:val="00002801"/>
    <w:rsid w:val="000030C0"/>
    <w:rsid w:val="0000340D"/>
    <w:rsid w:val="0000354B"/>
    <w:rsid w:val="00003705"/>
    <w:rsid w:val="00003A2C"/>
    <w:rsid w:val="00003E2C"/>
    <w:rsid w:val="00003F70"/>
    <w:rsid w:val="0000421D"/>
    <w:rsid w:val="000042A0"/>
    <w:rsid w:val="000044B7"/>
    <w:rsid w:val="0000459E"/>
    <w:rsid w:val="00004D81"/>
    <w:rsid w:val="00004DAE"/>
    <w:rsid w:val="000054FF"/>
    <w:rsid w:val="000055C4"/>
    <w:rsid w:val="00005CA2"/>
    <w:rsid w:val="00005D02"/>
    <w:rsid w:val="00006533"/>
    <w:rsid w:val="000066E9"/>
    <w:rsid w:val="000069AB"/>
    <w:rsid w:val="00006C28"/>
    <w:rsid w:val="00006C6C"/>
    <w:rsid w:val="00006E4C"/>
    <w:rsid w:val="00006E8F"/>
    <w:rsid w:val="00006F05"/>
    <w:rsid w:val="00007136"/>
    <w:rsid w:val="00007EA8"/>
    <w:rsid w:val="00007F6B"/>
    <w:rsid w:val="0001009B"/>
    <w:rsid w:val="00010906"/>
    <w:rsid w:val="000118CF"/>
    <w:rsid w:val="000118D6"/>
    <w:rsid w:val="00011929"/>
    <w:rsid w:val="00011C68"/>
    <w:rsid w:val="00012550"/>
    <w:rsid w:val="00012BBB"/>
    <w:rsid w:val="000141A0"/>
    <w:rsid w:val="00014545"/>
    <w:rsid w:val="00014885"/>
    <w:rsid w:val="0001558C"/>
    <w:rsid w:val="00015B26"/>
    <w:rsid w:val="00015C65"/>
    <w:rsid w:val="00015CBF"/>
    <w:rsid w:val="00015E3B"/>
    <w:rsid w:val="00016964"/>
    <w:rsid w:val="000174B5"/>
    <w:rsid w:val="000175CE"/>
    <w:rsid w:val="00017734"/>
    <w:rsid w:val="00020037"/>
    <w:rsid w:val="00020482"/>
    <w:rsid w:val="0002132D"/>
    <w:rsid w:val="0002174C"/>
    <w:rsid w:val="00021B2E"/>
    <w:rsid w:val="00021D0F"/>
    <w:rsid w:val="00021D33"/>
    <w:rsid w:val="00021F41"/>
    <w:rsid w:val="00022135"/>
    <w:rsid w:val="00022483"/>
    <w:rsid w:val="00022717"/>
    <w:rsid w:val="000228E7"/>
    <w:rsid w:val="00022BA7"/>
    <w:rsid w:val="00023981"/>
    <w:rsid w:val="00023C95"/>
    <w:rsid w:val="00023DAF"/>
    <w:rsid w:val="00024308"/>
    <w:rsid w:val="0002460E"/>
    <w:rsid w:val="000248D1"/>
    <w:rsid w:val="00024C4D"/>
    <w:rsid w:val="00024F6F"/>
    <w:rsid w:val="0002502D"/>
    <w:rsid w:val="000257F8"/>
    <w:rsid w:val="00026CEA"/>
    <w:rsid w:val="00026E16"/>
    <w:rsid w:val="00026F0C"/>
    <w:rsid w:val="0002719A"/>
    <w:rsid w:val="000274F1"/>
    <w:rsid w:val="0002753B"/>
    <w:rsid w:val="000276FD"/>
    <w:rsid w:val="00027A85"/>
    <w:rsid w:val="00027C5C"/>
    <w:rsid w:val="00027D28"/>
    <w:rsid w:val="00027F84"/>
    <w:rsid w:val="0003013A"/>
    <w:rsid w:val="00030313"/>
    <w:rsid w:val="000303AE"/>
    <w:rsid w:val="000305D5"/>
    <w:rsid w:val="0003090A"/>
    <w:rsid w:val="00030CB4"/>
    <w:rsid w:val="00031279"/>
    <w:rsid w:val="00031495"/>
    <w:rsid w:val="00031662"/>
    <w:rsid w:val="0003198D"/>
    <w:rsid w:val="00032145"/>
    <w:rsid w:val="000328FB"/>
    <w:rsid w:val="0003339E"/>
    <w:rsid w:val="00033A45"/>
    <w:rsid w:val="00033C3F"/>
    <w:rsid w:val="000340E8"/>
    <w:rsid w:val="00034597"/>
    <w:rsid w:val="00034689"/>
    <w:rsid w:val="00034699"/>
    <w:rsid w:val="0003476D"/>
    <w:rsid w:val="00034C1A"/>
    <w:rsid w:val="00034FB7"/>
    <w:rsid w:val="00035304"/>
    <w:rsid w:val="00035C8E"/>
    <w:rsid w:val="00035EA4"/>
    <w:rsid w:val="00036166"/>
    <w:rsid w:val="0003656F"/>
    <w:rsid w:val="00036851"/>
    <w:rsid w:val="000368B5"/>
    <w:rsid w:val="00036CFA"/>
    <w:rsid w:val="00036E75"/>
    <w:rsid w:val="00037205"/>
    <w:rsid w:val="000378D3"/>
    <w:rsid w:val="000400BC"/>
    <w:rsid w:val="00040C5D"/>
    <w:rsid w:val="00041539"/>
    <w:rsid w:val="000419E9"/>
    <w:rsid w:val="00041B7F"/>
    <w:rsid w:val="00041D55"/>
    <w:rsid w:val="00041DCB"/>
    <w:rsid w:val="000422A7"/>
    <w:rsid w:val="00042C13"/>
    <w:rsid w:val="0004359D"/>
    <w:rsid w:val="0004391C"/>
    <w:rsid w:val="00044180"/>
    <w:rsid w:val="00044506"/>
    <w:rsid w:val="00044772"/>
    <w:rsid w:val="00044C0C"/>
    <w:rsid w:val="00044EDA"/>
    <w:rsid w:val="00045654"/>
    <w:rsid w:val="0004577A"/>
    <w:rsid w:val="00045B0D"/>
    <w:rsid w:val="00045DC4"/>
    <w:rsid w:val="00046445"/>
    <w:rsid w:val="000465C1"/>
    <w:rsid w:val="0004682F"/>
    <w:rsid w:val="00046CD8"/>
    <w:rsid w:val="00046E36"/>
    <w:rsid w:val="000471CB"/>
    <w:rsid w:val="000502E5"/>
    <w:rsid w:val="0005061C"/>
    <w:rsid w:val="00050A6C"/>
    <w:rsid w:val="00052600"/>
    <w:rsid w:val="000530A5"/>
    <w:rsid w:val="00053378"/>
    <w:rsid w:val="0005375D"/>
    <w:rsid w:val="00053E2D"/>
    <w:rsid w:val="00054412"/>
    <w:rsid w:val="000544AB"/>
    <w:rsid w:val="00054577"/>
    <w:rsid w:val="000560D8"/>
    <w:rsid w:val="000563D0"/>
    <w:rsid w:val="000567AB"/>
    <w:rsid w:val="000569D0"/>
    <w:rsid w:val="00056C8E"/>
    <w:rsid w:val="00056DFF"/>
    <w:rsid w:val="00056F47"/>
    <w:rsid w:val="00056F89"/>
    <w:rsid w:val="00057920"/>
    <w:rsid w:val="00057B2E"/>
    <w:rsid w:val="00057DEF"/>
    <w:rsid w:val="000602B1"/>
    <w:rsid w:val="00060498"/>
    <w:rsid w:val="00060782"/>
    <w:rsid w:val="000608BE"/>
    <w:rsid w:val="00061647"/>
    <w:rsid w:val="000617A4"/>
    <w:rsid w:val="000620CA"/>
    <w:rsid w:val="000622E7"/>
    <w:rsid w:val="0006242E"/>
    <w:rsid w:val="000625C5"/>
    <w:rsid w:val="00062C17"/>
    <w:rsid w:val="000631A9"/>
    <w:rsid w:val="00063849"/>
    <w:rsid w:val="00063859"/>
    <w:rsid w:val="00063D37"/>
    <w:rsid w:val="00063DEE"/>
    <w:rsid w:val="00063E9B"/>
    <w:rsid w:val="00064346"/>
    <w:rsid w:val="000645B1"/>
    <w:rsid w:val="00064AA8"/>
    <w:rsid w:val="00064F88"/>
    <w:rsid w:val="0006517A"/>
    <w:rsid w:val="000655A8"/>
    <w:rsid w:val="00065909"/>
    <w:rsid w:val="00065E60"/>
    <w:rsid w:val="00066463"/>
    <w:rsid w:val="000667D8"/>
    <w:rsid w:val="00066C99"/>
    <w:rsid w:val="00067D91"/>
    <w:rsid w:val="00070262"/>
    <w:rsid w:val="0007081B"/>
    <w:rsid w:val="00071E71"/>
    <w:rsid w:val="00072215"/>
    <w:rsid w:val="0007244F"/>
    <w:rsid w:val="0007248F"/>
    <w:rsid w:val="000727A8"/>
    <w:rsid w:val="0007294E"/>
    <w:rsid w:val="00072E80"/>
    <w:rsid w:val="00073081"/>
    <w:rsid w:val="00073235"/>
    <w:rsid w:val="00073641"/>
    <w:rsid w:val="00073D85"/>
    <w:rsid w:val="00073F88"/>
    <w:rsid w:val="000740B4"/>
    <w:rsid w:val="000749A2"/>
    <w:rsid w:val="00074D26"/>
    <w:rsid w:val="0007556C"/>
    <w:rsid w:val="000755C7"/>
    <w:rsid w:val="000755E3"/>
    <w:rsid w:val="0007585B"/>
    <w:rsid w:val="00075B59"/>
    <w:rsid w:val="00075B72"/>
    <w:rsid w:val="0007600E"/>
    <w:rsid w:val="0007632C"/>
    <w:rsid w:val="00076781"/>
    <w:rsid w:val="000768D2"/>
    <w:rsid w:val="000769B9"/>
    <w:rsid w:val="00076A05"/>
    <w:rsid w:val="00076FC7"/>
    <w:rsid w:val="00077A62"/>
    <w:rsid w:val="00077D67"/>
    <w:rsid w:val="00077F41"/>
    <w:rsid w:val="000803C6"/>
    <w:rsid w:val="00080642"/>
    <w:rsid w:val="000807EE"/>
    <w:rsid w:val="00080AE6"/>
    <w:rsid w:val="000811B8"/>
    <w:rsid w:val="000813B2"/>
    <w:rsid w:val="0008153C"/>
    <w:rsid w:val="0008171C"/>
    <w:rsid w:val="000819AF"/>
    <w:rsid w:val="0008201D"/>
    <w:rsid w:val="0008206D"/>
    <w:rsid w:val="000823EF"/>
    <w:rsid w:val="0008285B"/>
    <w:rsid w:val="000828BE"/>
    <w:rsid w:val="00083A2A"/>
    <w:rsid w:val="00083CE4"/>
    <w:rsid w:val="00084152"/>
    <w:rsid w:val="000841D0"/>
    <w:rsid w:val="000847F9"/>
    <w:rsid w:val="00084CC4"/>
    <w:rsid w:val="00084E3A"/>
    <w:rsid w:val="00085816"/>
    <w:rsid w:val="00085C0A"/>
    <w:rsid w:val="00086FA1"/>
    <w:rsid w:val="00087157"/>
    <w:rsid w:val="00087479"/>
    <w:rsid w:val="00087874"/>
    <w:rsid w:val="00087C3F"/>
    <w:rsid w:val="00087F72"/>
    <w:rsid w:val="000906C9"/>
    <w:rsid w:val="0009081E"/>
    <w:rsid w:val="00090E6B"/>
    <w:rsid w:val="00091272"/>
    <w:rsid w:val="0009143E"/>
    <w:rsid w:val="00091B37"/>
    <w:rsid w:val="00091E56"/>
    <w:rsid w:val="00091F15"/>
    <w:rsid w:val="000921DB"/>
    <w:rsid w:val="00092F09"/>
    <w:rsid w:val="0009327A"/>
    <w:rsid w:val="00094069"/>
    <w:rsid w:val="0009407C"/>
    <w:rsid w:val="0009434C"/>
    <w:rsid w:val="00094912"/>
    <w:rsid w:val="00094C17"/>
    <w:rsid w:val="00094DDA"/>
    <w:rsid w:val="0009548C"/>
    <w:rsid w:val="000962BF"/>
    <w:rsid w:val="00096C9E"/>
    <w:rsid w:val="000977B9"/>
    <w:rsid w:val="0009782A"/>
    <w:rsid w:val="000A064F"/>
    <w:rsid w:val="000A1550"/>
    <w:rsid w:val="000A18C4"/>
    <w:rsid w:val="000A1BB2"/>
    <w:rsid w:val="000A1E76"/>
    <w:rsid w:val="000A2317"/>
    <w:rsid w:val="000A2635"/>
    <w:rsid w:val="000A28A7"/>
    <w:rsid w:val="000A28CF"/>
    <w:rsid w:val="000A33E8"/>
    <w:rsid w:val="000A3640"/>
    <w:rsid w:val="000A36C7"/>
    <w:rsid w:val="000A4291"/>
    <w:rsid w:val="000A4752"/>
    <w:rsid w:val="000A4A83"/>
    <w:rsid w:val="000A4AD8"/>
    <w:rsid w:val="000A4F1D"/>
    <w:rsid w:val="000A4F57"/>
    <w:rsid w:val="000A594F"/>
    <w:rsid w:val="000A5B1F"/>
    <w:rsid w:val="000A5BDF"/>
    <w:rsid w:val="000A7738"/>
    <w:rsid w:val="000A7757"/>
    <w:rsid w:val="000B0D0C"/>
    <w:rsid w:val="000B0EB5"/>
    <w:rsid w:val="000B145A"/>
    <w:rsid w:val="000B1744"/>
    <w:rsid w:val="000B1826"/>
    <w:rsid w:val="000B18ED"/>
    <w:rsid w:val="000B2B25"/>
    <w:rsid w:val="000B2BA1"/>
    <w:rsid w:val="000B2BE7"/>
    <w:rsid w:val="000B2E9A"/>
    <w:rsid w:val="000B3097"/>
    <w:rsid w:val="000B33AD"/>
    <w:rsid w:val="000B3905"/>
    <w:rsid w:val="000B4C0B"/>
    <w:rsid w:val="000B4C9D"/>
    <w:rsid w:val="000B4E34"/>
    <w:rsid w:val="000B51B9"/>
    <w:rsid w:val="000B5C00"/>
    <w:rsid w:val="000B5D4C"/>
    <w:rsid w:val="000B61FA"/>
    <w:rsid w:val="000B687F"/>
    <w:rsid w:val="000B6D97"/>
    <w:rsid w:val="000B6E09"/>
    <w:rsid w:val="000B72D4"/>
    <w:rsid w:val="000B7BAB"/>
    <w:rsid w:val="000B7E00"/>
    <w:rsid w:val="000C00E2"/>
    <w:rsid w:val="000C02C3"/>
    <w:rsid w:val="000C0466"/>
    <w:rsid w:val="000C115B"/>
    <w:rsid w:val="000C15C4"/>
    <w:rsid w:val="000C1933"/>
    <w:rsid w:val="000C1F77"/>
    <w:rsid w:val="000C21A4"/>
    <w:rsid w:val="000C26C1"/>
    <w:rsid w:val="000C2D23"/>
    <w:rsid w:val="000C2DA0"/>
    <w:rsid w:val="000C2FCD"/>
    <w:rsid w:val="000C356D"/>
    <w:rsid w:val="000C3FF6"/>
    <w:rsid w:val="000C4114"/>
    <w:rsid w:val="000C4B6A"/>
    <w:rsid w:val="000C52FD"/>
    <w:rsid w:val="000C5A99"/>
    <w:rsid w:val="000C5BE9"/>
    <w:rsid w:val="000C5FDD"/>
    <w:rsid w:val="000C6287"/>
    <w:rsid w:val="000C657A"/>
    <w:rsid w:val="000C6A6E"/>
    <w:rsid w:val="000C7094"/>
    <w:rsid w:val="000C768B"/>
    <w:rsid w:val="000C76EB"/>
    <w:rsid w:val="000C7C6D"/>
    <w:rsid w:val="000C7D75"/>
    <w:rsid w:val="000C7F58"/>
    <w:rsid w:val="000D03E1"/>
    <w:rsid w:val="000D04C6"/>
    <w:rsid w:val="000D0559"/>
    <w:rsid w:val="000D0607"/>
    <w:rsid w:val="000D09CC"/>
    <w:rsid w:val="000D0EC0"/>
    <w:rsid w:val="000D24EA"/>
    <w:rsid w:val="000D2907"/>
    <w:rsid w:val="000D2B7B"/>
    <w:rsid w:val="000D2C63"/>
    <w:rsid w:val="000D35A7"/>
    <w:rsid w:val="000D367B"/>
    <w:rsid w:val="000D3F44"/>
    <w:rsid w:val="000D3FD7"/>
    <w:rsid w:val="000D4C74"/>
    <w:rsid w:val="000D4C76"/>
    <w:rsid w:val="000D552F"/>
    <w:rsid w:val="000D6135"/>
    <w:rsid w:val="000D6873"/>
    <w:rsid w:val="000D788D"/>
    <w:rsid w:val="000D7FA8"/>
    <w:rsid w:val="000E010A"/>
    <w:rsid w:val="000E0316"/>
    <w:rsid w:val="000E0386"/>
    <w:rsid w:val="000E08ED"/>
    <w:rsid w:val="000E0979"/>
    <w:rsid w:val="000E09BA"/>
    <w:rsid w:val="000E0B8B"/>
    <w:rsid w:val="000E1244"/>
    <w:rsid w:val="000E17D5"/>
    <w:rsid w:val="000E1FD3"/>
    <w:rsid w:val="000E2891"/>
    <w:rsid w:val="000E2893"/>
    <w:rsid w:val="000E28CC"/>
    <w:rsid w:val="000E2EFB"/>
    <w:rsid w:val="000E3525"/>
    <w:rsid w:val="000E3FE6"/>
    <w:rsid w:val="000E4815"/>
    <w:rsid w:val="000E48AE"/>
    <w:rsid w:val="000E51EB"/>
    <w:rsid w:val="000E5C18"/>
    <w:rsid w:val="000E61D2"/>
    <w:rsid w:val="000E671D"/>
    <w:rsid w:val="000E6809"/>
    <w:rsid w:val="000E6A52"/>
    <w:rsid w:val="000E6D4C"/>
    <w:rsid w:val="000E6E84"/>
    <w:rsid w:val="000E7125"/>
    <w:rsid w:val="000E7388"/>
    <w:rsid w:val="000E74DC"/>
    <w:rsid w:val="000E7FB8"/>
    <w:rsid w:val="000F0A1B"/>
    <w:rsid w:val="000F10A0"/>
    <w:rsid w:val="000F1149"/>
    <w:rsid w:val="000F1966"/>
    <w:rsid w:val="000F23B7"/>
    <w:rsid w:val="000F276E"/>
    <w:rsid w:val="000F2CA1"/>
    <w:rsid w:val="000F2D7B"/>
    <w:rsid w:val="000F3C84"/>
    <w:rsid w:val="000F3CBB"/>
    <w:rsid w:val="000F3D13"/>
    <w:rsid w:val="000F3F08"/>
    <w:rsid w:val="000F3FEC"/>
    <w:rsid w:val="000F4BF3"/>
    <w:rsid w:val="000F4BF7"/>
    <w:rsid w:val="000F4FE7"/>
    <w:rsid w:val="000F5033"/>
    <w:rsid w:val="000F504E"/>
    <w:rsid w:val="000F55BC"/>
    <w:rsid w:val="000F5E4C"/>
    <w:rsid w:val="000F66D6"/>
    <w:rsid w:val="000F6979"/>
    <w:rsid w:val="000F698C"/>
    <w:rsid w:val="000F69C5"/>
    <w:rsid w:val="000F6F97"/>
    <w:rsid w:val="000F71F3"/>
    <w:rsid w:val="000F72A9"/>
    <w:rsid w:val="000F7855"/>
    <w:rsid w:val="000F7C79"/>
    <w:rsid w:val="00100350"/>
    <w:rsid w:val="001005E9"/>
    <w:rsid w:val="00100627"/>
    <w:rsid w:val="001009F0"/>
    <w:rsid w:val="00101A1D"/>
    <w:rsid w:val="00101B9B"/>
    <w:rsid w:val="00101EB8"/>
    <w:rsid w:val="0010248B"/>
    <w:rsid w:val="001025C3"/>
    <w:rsid w:val="00102695"/>
    <w:rsid w:val="0010287B"/>
    <w:rsid w:val="00102E5C"/>
    <w:rsid w:val="00103245"/>
    <w:rsid w:val="00103388"/>
    <w:rsid w:val="00103903"/>
    <w:rsid w:val="00103A45"/>
    <w:rsid w:val="00103B95"/>
    <w:rsid w:val="00103CA3"/>
    <w:rsid w:val="00103CD0"/>
    <w:rsid w:val="00103F5D"/>
    <w:rsid w:val="0010422C"/>
    <w:rsid w:val="0010425D"/>
    <w:rsid w:val="001042F7"/>
    <w:rsid w:val="00104437"/>
    <w:rsid w:val="00104545"/>
    <w:rsid w:val="00104605"/>
    <w:rsid w:val="00104B1B"/>
    <w:rsid w:val="00104C13"/>
    <w:rsid w:val="00104DE0"/>
    <w:rsid w:val="0010500C"/>
    <w:rsid w:val="0010518C"/>
    <w:rsid w:val="00105283"/>
    <w:rsid w:val="001054E0"/>
    <w:rsid w:val="00105F0C"/>
    <w:rsid w:val="00106796"/>
    <w:rsid w:val="00106E67"/>
    <w:rsid w:val="0010738B"/>
    <w:rsid w:val="00107AD7"/>
    <w:rsid w:val="001102B1"/>
    <w:rsid w:val="00110587"/>
    <w:rsid w:val="00110AE1"/>
    <w:rsid w:val="00110FA9"/>
    <w:rsid w:val="001112D9"/>
    <w:rsid w:val="00111615"/>
    <w:rsid w:val="00111AEC"/>
    <w:rsid w:val="001124BE"/>
    <w:rsid w:val="00112F8E"/>
    <w:rsid w:val="001134D9"/>
    <w:rsid w:val="00113AB2"/>
    <w:rsid w:val="00113ACE"/>
    <w:rsid w:val="00113B9A"/>
    <w:rsid w:val="001147D2"/>
    <w:rsid w:val="00114B5F"/>
    <w:rsid w:val="00115036"/>
    <w:rsid w:val="001150C4"/>
    <w:rsid w:val="0011517B"/>
    <w:rsid w:val="0011575E"/>
    <w:rsid w:val="00115D4A"/>
    <w:rsid w:val="0011669C"/>
    <w:rsid w:val="0011759E"/>
    <w:rsid w:val="001177F5"/>
    <w:rsid w:val="00117E81"/>
    <w:rsid w:val="00117FAB"/>
    <w:rsid w:val="0012010B"/>
    <w:rsid w:val="0012037B"/>
    <w:rsid w:val="001207C1"/>
    <w:rsid w:val="001209E7"/>
    <w:rsid w:val="001212AE"/>
    <w:rsid w:val="00121467"/>
    <w:rsid w:val="0012165C"/>
    <w:rsid w:val="00121AB4"/>
    <w:rsid w:val="0012292D"/>
    <w:rsid w:val="00122ACD"/>
    <w:rsid w:val="001230AC"/>
    <w:rsid w:val="00123470"/>
    <w:rsid w:val="00123558"/>
    <w:rsid w:val="0012393F"/>
    <w:rsid w:val="00123AE2"/>
    <w:rsid w:val="00123B79"/>
    <w:rsid w:val="00123D50"/>
    <w:rsid w:val="00124242"/>
    <w:rsid w:val="00124265"/>
    <w:rsid w:val="001249C2"/>
    <w:rsid w:val="00125A41"/>
    <w:rsid w:val="00125C91"/>
    <w:rsid w:val="00126064"/>
    <w:rsid w:val="001266DD"/>
    <w:rsid w:val="001269C3"/>
    <w:rsid w:val="00126D6D"/>
    <w:rsid w:val="001270B3"/>
    <w:rsid w:val="001271BA"/>
    <w:rsid w:val="00127569"/>
    <w:rsid w:val="00127B83"/>
    <w:rsid w:val="00127D6A"/>
    <w:rsid w:val="00127FB2"/>
    <w:rsid w:val="00130EC9"/>
    <w:rsid w:val="00131015"/>
    <w:rsid w:val="001316A6"/>
    <w:rsid w:val="00131B55"/>
    <w:rsid w:val="00131E83"/>
    <w:rsid w:val="00132116"/>
    <w:rsid w:val="00132437"/>
    <w:rsid w:val="0013259C"/>
    <w:rsid w:val="00132DA6"/>
    <w:rsid w:val="0013307B"/>
    <w:rsid w:val="001330AA"/>
    <w:rsid w:val="001331F4"/>
    <w:rsid w:val="00133B23"/>
    <w:rsid w:val="0013433D"/>
    <w:rsid w:val="00134FBE"/>
    <w:rsid w:val="0013509C"/>
    <w:rsid w:val="001350CA"/>
    <w:rsid w:val="001352B3"/>
    <w:rsid w:val="001356DE"/>
    <w:rsid w:val="00135795"/>
    <w:rsid w:val="00135835"/>
    <w:rsid w:val="00135E80"/>
    <w:rsid w:val="00136399"/>
    <w:rsid w:val="0013648B"/>
    <w:rsid w:val="00136571"/>
    <w:rsid w:val="001365CA"/>
    <w:rsid w:val="0013662D"/>
    <w:rsid w:val="001368E2"/>
    <w:rsid w:val="00136C98"/>
    <w:rsid w:val="00137452"/>
    <w:rsid w:val="00137615"/>
    <w:rsid w:val="00137891"/>
    <w:rsid w:val="00137903"/>
    <w:rsid w:val="00137921"/>
    <w:rsid w:val="00137C60"/>
    <w:rsid w:val="00137CDE"/>
    <w:rsid w:val="0014001A"/>
    <w:rsid w:val="001405F5"/>
    <w:rsid w:val="00140745"/>
    <w:rsid w:val="00140FA0"/>
    <w:rsid w:val="0014112D"/>
    <w:rsid w:val="001411DE"/>
    <w:rsid w:val="001419AE"/>
    <w:rsid w:val="00141AB1"/>
    <w:rsid w:val="00141E50"/>
    <w:rsid w:val="00142001"/>
    <w:rsid w:val="0014230F"/>
    <w:rsid w:val="001423D1"/>
    <w:rsid w:val="001424FA"/>
    <w:rsid w:val="00143428"/>
    <w:rsid w:val="00144BB7"/>
    <w:rsid w:val="00144C73"/>
    <w:rsid w:val="00144F9D"/>
    <w:rsid w:val="00144FBF"/>
    <w:rsid w:val="00145253"/>
    <w:rsid w:val="001452EE"/>
    <w:rsid w:val="00145492"/>
    <w:rsid w:val="00145A25"/>
    <w:rsid w:val="00145DE4"/>
    <w:rsid w:val="00145ED5"/>
    <w:rsid w:val="00146198"/>
    <w:rsid w:val="0014678A"/>
    <w:rsid w:val="001467B2"/>
    <w:rsid w:val="00146D8B"/>
    <w:rsid w:val="00146FA1"/>
    <w:rsid w:val="00150281"/>
    <w:rsid w:val="001502F8"/>
    <w:rsid w:val="00150457"/>
    <w:rsid w:val="00150AE9"/>
    <w:rsid w:val="00150D19"/>
    <w:rsid w:val="00150E57"/>
    <w:rsid w:val="001517FE"/>
    <w:rsid w:val="00151899"/>
    <w:rsid w:val="00151C2B"/>
    <w:rsid w:val="00151CDA"/>
    <w:rsid w:val="0015256C"/>
    <w:rsid w:val="00152875"/>
    <w:rsid w:val="001529AF"/>
    <w:rsid w:val="00152E1F"/>
    <w:rsid w:val="00152E83"/>
    <w:rsid w:val="0015306D"/>
    <w:rsid w:val="0015360B"/>
    <w:rsid w:val="0015390F"/>
    <w:rsid w:val="00153CB4"/>
    <w:rsid w:val="00153EDD"/>
    <w:rsid w:val="00153F32"/>
    <w:rsid w:val="00154773"/>
    <w:rsid w:val="00154815"/>
    <w:rsid w:val="00154E89"/>
    <w:rsid w:val="0015557D"/>
    <w:rsid w:val="001559F4"/>
    <w:rsid w:val="00155FB2"/>
    <w:rsid w:val="001561D4"/>
    <w:rsid w:val="00156416"/>
    <w:rsid w:val="00156A32"/>
    <w:rsid w:val="00156DF5"/>
    <w:rsid w:val="00156FF0"/>
    <w:rsid w:val="001573BD"/>
    <w:rsid w:val="00157471"/>
    <w:rsid w:val="00157EDD"/>
    <w:rsid w:val="0016006F"/>
    <w:rsid w:val="0016045F"/>
    <w:rsid w:val="001604B2"/>
    <w:rsid w:val="00160790"/>
    <w:rsid w:val="00160B56"/>
    <w:rsid w:val="00161F55"/>
    <w:rsid w:val="001623E1"/>
    <w:rsid w:val="00162656"/>
    <w:rsid w:val="00162C7A"/>
    <w:rsid w:val="00162EDB"/>
    <w:rsid w:val="00163167"/>
    <w:rsid w:val="00163169"/>
    <w:rsid w:val="001632CC"/>
    <w:rsid w:val="00163BAE"/>
    <w:rsid w:val="00164651"/>
    <w:rsid w:val="001648F3"/>
    <w:rsid w:val="00165203"/>
    <w:rsid w:val="0016608D"/>
    <w:rsid w:val="00166236"/>
    <w:rsid w:val="0016641C"/>
    <w:rsid w:val="00166672"/>
    <w:rsid w:val="001668BF"/>
    <w:rsid w:val="00166B82"/>
    <w:rsid w:val="0016734C"/>
    <w:rsid w:val="001673BA"/>
    <w:rsid w:val="00167A23"/>
    <w:rsid w:val="00167B73"/>
    <w:rsid w:val="001701F4"/>
    <w:rsid w:val="0017049E"/>
    <w:rsid w:val="0017087C"/>
    <w:rsid w:val="00171528"/>
    <w:rsid w:val="00172188"/>
    <w:rsid w:val="00172617"/>
    <w:rsid w:val="00173834"/>
    <w:rsid w:val="001742F1"/>
    <w:rsid w:val="001743C1"/>
    <w:rsid w:val="00174AF7"/>
    <w:rsid w:val="00174C93"/>
    <w:rsid w:val="00175882"/>
    <w:rsid w:val="00175A86"/>
    <w:rsid w:val="00175F23"/>
    <w:rsid w:val="0017610C"/>
    <w:rsid w:val="00176CF5"/>
    <w:rsid w:val="00176DE8"/>
    <w:rsid w:val="00177197"/>
    <w:rsid w:val="001778F1"/>
    <w:rsid w:val="00177945"/>
    <w:rsid w:val="00177998"/>
    <w:rsid w:val="001805D5"/>
    <w:rsid w:val="00180630"/>
    <w:rsid w:val="00180777"/>
    <w:rsid w:val="00180D7D"/>
    <w:rsid w:val="00181151"/>
    <w:rsid w:val="00181434"/>
    <w:rsid w:val="00181547"/>
    <w:rsid w:val="001815B9"/>
    <w:rsid w:val="001816E0"/>
    <w:rsid w:val="001818C0"/>
    <w:rsid w:val="00181954"/>
    <w:rsid w:val="00182156"/>
    <w:rsid w:val="00182975"/>
    <w:rsid w:val="00182C15"/>
    <w:rsid w:val="001830BC"/>
    <w:rsid w:val="00183609"/>
    <w:rsid w:val="00183787"/>
    <w:rsid w:val="00183ABA"/>
    <w:rsid w:val="00183C92"/>
    <w:rsid w:val="0018459F"/>
    <w:rsid w:val="00184D95"/>
    <w:rsid w:val="00185384"/>
    <w:rsid w:val="001853B4"/>
    <w:rsid w:val="00185434"/>
    <w:rsid w:val="00185843"/>
    <w:rsid w:val="001859F4"/>
    <w:rsid w:val="00185A28"/>
    <w:rsid w:val="00185C17"/>
    <w:rsid w:val="00186360"/>
    <w:rsid w:val="001863DB"/>
    <w:rsid w:val="00186668"/>
    <w:rsid w:val="001868B1"/>
    <w:rsid w:val="00187054"/>
    <w:rsid w:val="00187088"/>
    <w:rsid w:val="001872A9"/>
    <w:rsid w:val="001873DC"/>
    <w:rsid w:val="00187B24"/>
    <w:rsid w:val="00187B26"/>
    <w:rsid w:val="00187B72"/>
    <w:rsid w:val="001901CE"/>
    <w:rsid w:val="001903E9"/>
    <w:rsid w:val="00190AEF"/>
    <w:rsid w:val="001912AE"/>
    <w:rsid w:val="00191335"/>
    <w:rsid w:val="0019138D"/>
    <w:rsid w:val="00191EB9"/>
    <w:rsid w:val="001926AA"/>
    <w:rsid w:val="00192EA1"/>
    <w:rsid w:val="00192F5F"/>
    <w:rsid w:val="001938DA"/>
    <w:rsid w:val="001949C3"/>
    <w:rsid w:val="00194FF8"/>
    <w:rsid w:val="00195A18"/>
    <w:rsid w:val="00195A40"/>
    <w:rsid w:val="001961CD"/>
    <w:rsid w:val="001962C2"/>
    <w:rsid w:val="0019715B"/>
    <w:rsid w:val="00197A32"/>
    <w:rsid w:val="00197B0F"/>
    <w:rsid w:val="001A01CD"/>
    <w:rsid w:val="001A0396"/>
    <w:rsid w:val="001A0856"/>
    <w:rsid w:val="001A12D6"/>
    <w:rsid w:val="001A1D16"/>
    <w:rsid w:val="001A1D41"/>
    <w:rsid w:val="001A1D4E"/>
    <w:rsid w:val="001A1DDD"/>
    <w:rsid w:val="001A22E2"/>
    <w:rsid w:val="001A268F"/>
    <w:rsid w:val="001A3290"/>
    <w:rsid w:val="001A382D"/>
    <w:rsid w:val="001A3838"/>
    <w:rsid w:val="001A39E6"/>
    <w:rsid w:val="001A44A0"/>
    <w:rsid w:val="001A4525"/>
    <w:rsid w:val="001A459C"/>
    <w:rsid w:val="001A5497"/>
    <w:rsid w:val="001A55BD"/>
    <w:rsid w:val="001A59F8"/>
    <w:rsid w:val="001A5D84"/>
    <w:rsid w:val="001A5EA0"/>
    <w:rsid w:val="001A66E7"/>
    <w:rsid w:val="001A694A"/>
    <w:rsid w:val="001A6B5F"/>
    <w:rsid w:val="001A714D"/>
    <w:rsid w:val="001A7201"/>
    <w:rsid w:val="001A74D6"/>
    <w:rsid w:val="001A7E30"/>
    <w:rsid w:val="001B02B0"/>
    <w:rsid w:val="001B07A8"/>
    <w:rsid w:val="001B0AE8"/>
    <w:rsid w:val="001B0ED5"/>
    <w:rsid w:val="001B1207"/>
    <w:rsid w:val="001B1292"/>
    <w:rsid w:val="001B1526"/>
    <w:rsid w:val="001B1717"/>
    <w:rsid w:val="001B1B5F"/>
    <w:rsid w:val="001B1E3F"/>
    <w:rsid w:val="001B21A6"/>
    <w:rsid w:val="001B27B9"/>
    <w:rsid w:val="001B2C7D"/>
    <w:rsid w:val="001B3284"/>
    <w:rsid w:val="001B34FE"/>
    <w:rsid w:val="001B38CF"/>
    <w:rsid w:val="001B3E9D"/>
    <w:rsid w:val="001B408F"/>
    <w:rsid w:val="001B4276"/>
    <w:rsid w:val="001B4437"/>
    <w:rsid w:val="001B465C"/>
    <w:rsid w:val="001B4743"/>
    <w:rsid w:val="001B47AE"/>
    <w:rsid w:val="001B4827"/>
    <w:rsid w:val="001B4A06"/>
    <w:rsid w:val="001B4B6B"/>
    <w:rsid w:val="001B54B9"/>
    <w:rsid w:val="001B59AF"/>
    <w:rsid w:val="001B668B"/>
    <w:rsid w:val="001B669F"/>
    <w:rsid w:val="001B6A25"/>
    <w:rsid w:val="001B7B43"/>
    <w:rsid w:val="001B7BCE"/>
    <w:rsid w:val="001C081B"/>
    <w:rsid w:val="001C0B28"/>
    <w:rsid w:val="001C0C07"/>
    <w:rsid w:val="001C1508"/>
    <w:rsid w:val="001C1CC4"/>
    <w:rsid w:val="001C2346"/>
    <w:rsid w:val="001C23E9"/>
    <w:rsid w:val="001C2DC7"/>
    <w:rsid w:val="001C301C"/>
    <w:rsid w:val="001C33D0"/>
    <w:rsid w:val="001C372D"/>
    <w:rsid w:val="001C43AE"/>
    <w:rsid w:val="001C44A6"/>
    <w:rsid w:val="001C4738"/>
    <w:rsid w:val="001C47A3"/>
    <w:rsid w:val="001C4EA5"/>
    <w:rsid w:val="001C5CF6"/>
    <w:rsid w:val="001C5E43"/>
    <w:rsid w:val="001C64A0"/>
    <w:rsid w:val="001C656F"/>
    <w:rsid w:val="001C6C6D"/>
    <w:rsid w:val="001C70F0"/>
    <w:rsid w:val="001C721F"/>
    <w:rsid w:val="001C72D7"/>
    <w:rsid w:val="001C73B9"/>
    <w:rsid w:val="001C7A20"/>
    <w:rsid w:val="001C7B83"/>
    <w:rsid w:val="001C7BD8"/>
    <w:rsid w:val="001C7CD1"/>
    <w:rsid w:val="001D0204"/>
    <w:rsid w:val="001D034A"/>
    <w:rsid w:val="001D084A"/>
    <w:rsid w:val="001D08A7"/>
    <w:rsid w:val="001D0A5D"/>
    <w:rsid w:val="001D0FCE"/>
    <w:rsid w:val="001D144F"/>
    <w:rsid w:val="001D1545"/>
    <w:rsid w:val="001D15D2"/>
    <w:rsid w:val="001D2084"/>
    <w:rsid w:val="001D21F9"/>
    <w:rsid w:val="001D262F"/>
    <w:rsid w:val="001D2645"/>
    <w:rsid w:val="001D2AA1"/>
    <w:rsid w:val="001D2B81"/>
    <w:rsid w:val="001D2DBF"/>
    <w:rsid w:val="001D337E"/>
    <w:rsid w:val="001D3430"/>
    <w:rsid w:val="001D3640"/>
    <w:rsid w:val="001D3BD0"/>
    <w:rsid w:val="001D3C39"/>
    <w:rsid w:val="001D410E"/>
    <w:rsid w:val="001D473E"/>
    <w:rsid w:val="001D4CA3"/>
    <w:rsid w:val="001D4D7D"/>
    <w:rsid w:val="001D55B9"/>
    <w:rsid w:val="001D5EB8"/>
    <w:rsid w:val="001D6995"/>
    <w:rsid w:val="001D7502"/>
    <w:rsid w:val="001D7ED1"/>
    <w:rsid w:val="001E08BE"/>
    <w:rsid w:val="001E0C1D"/>
    <w:rsid w:val="001E0C22"/>
    <w:rsid w:val="001E15E7"/>
    <w:rsid w:val="001E17D8"/>
    <w:rsid w:val="001E187C"/>
    <w:rsid w:val="001E1E7B"/>
    <w:rsid w:val="001E2338"/>
    <w:rsid w:val="001E2F61"/>
    <w:rsid w:val="001E2FE4"/>
    <w:rsid w:val="001E3576"/>
    <w:rsid w:val="001E382C"/>
    <w:rsid w:val="001E388D"/>
    <w:rsid w:val="001E3991"/>
    <w:rsid w:val="001E40E4"/>
    <w:rsid w:val="001E4252"/>
    <w:rsid w:val="001E4494"/>
    <w:rsid w:val="001E45CD"/>
    <w:rsid w:val="001E4824"/>
    <w:rsid w:val="001E49F0"/>
    <w:rsid w:val="001E5331"/>
    <w:rsid w:val="001E5644"/>
    <w:rsid w:val="001E56D2"/>
    <w:rsid w:val="001E5D10"/>
    <w:rsid w:val="001E6B08"/>
    <w:rsid w:val="001E6D89"/>
    <w:rsid w:val="001E734E"/>
    <w:rsid w:val="001E7401"/>
    <w:rsid w:val="001E7B97"/>
    <w:rsid w:val="001E7FE1"/>
    <w:rsid w:val="001F05F0"/>
    <w:rsid w:val="001F090A"/>
    <w:rsid w:val="001F0B53"/>
    <w:rsid w:val="001F0CAB"/>
    <w:rsid w:val="001F0EC1"/>
    <w:rsid w:val="001F197B"/>
    <w:rsid w:val="001F1FF6"/>
    <w:rsid w:val="001F20B5"/>
    <w:rsid w:val="001F23AB"/>
    <w:rsid w:val="001F23AD"/>
    <w:rsid w:val="001F2CE9"/>
    <w:rsid w:val="001F2DF8"/>
    <w:rsid w:val="001F2E75"/>
    <w:rsid w:val="001F2EEB"/>
    <w:rsid w:val="001F311E"/>
    <w:rsid w:val="001F3663"/>
    <w:rsid w:val="001F371D"/>
    <w:rsid w:val="001F3A8A"/>
    <w:rsid w:val="001F3D19"/>
    <w:rsid w:val="001F3F7E"/>
    <w:rsid w:val="001F4199"/>
    <w:rsid w:val="001F43AE"/>
    <w:rsid w:val="001F44D4"/>
    <w:rsid w:val="001F468C"/>
    <w:rsid w:val="001F48C2"/>
    <w:rsid w:val="001F4CFF"/>
    <w:rsid w:val="001F5924"/>
    <w:rsid w:val="001F5BE3"/>
    <w:rsid w:val="001F64E2"/>
    <w:rsid w:val="001F657E"/>
    <w:rsid w:val="001F776D"/>
    <w:rsid w:val="001F7B3F"/>
    <w:rsid w:val="001F7E1D"/>
    <w:rsid w:val="00200025"/>
    <w:rsid w:val="00200E3B"/>
    <w:rsid w:val="00200E8C"/>
    <w:rsid w:val="00200EE7"/>
    <w:rsid w:val="002010F0"/>
    <w:rsid w:val="0020110F"/>
    <w:rsid w:val="002013A4"/>
    <w:rsid w:val="002015FC"/>
    <w:rsid w:val="002017AE"/>
    <w:rsid w:val="00201835"/>
    <w:rsid w:val="00201C3A"/>
    <w:rsid w:val="00201D54"/>
    <w:rsid w:val="00201E0B"/>
    <w:rsid w:val="00201E45"/>
    <w:rsid w:val="00201EFD"/>
    <w:rsid w:val="00202414"/>
    <w:rsid w:val="002026FC"/>
    <w:rsid w:val="002029FA"/>
    <w:rsid w:val="00202E13"/>
    <w:rsid w:val="00203B41"/>
    <w:rsid w:val="00203BB8"/>
    <w:rsid w:val="00203F54"/>
    <w:rsid w:val="002043BC"/>
    <w:rsid w:val="00204732"/>
    <w:rsid w:val="00204883"/>
    <w:rsid w:val="00204899"/>
    <w:rsid w:val="0020519D"/>
    <w:rsid w:val="00206007"/>
    <w:rsid w:val="0020643E"/>
    <w:rsid w:val="00207023"/>
    <w:rsid w:val="0020705A"/>
    <w:rsid w:val="002074CE"/>
    <w:rsid w:val="00207529"/>
    <w:rsid w:val="0020792A"/>
    <w:rsid w:val="00207B8B"/>
    <w:rsid w:val="00207C30"/>
    <w:rsid w:val="002100A1"/>
    <w:rsid w:val="00210501"/>
    <w:rsid w:val="002107C2"/>
    <w:rsid w:val="00210A40"/>
    <w:rsid w:val="00210CD0"/>
    <w:rsid w:val="0021100C"/>
    <w:rsid w:val="00211147"/>
    <w:rsid w:val="00211583"/>
    <w:rsid w:val="00212431"/>
    <w:rsid w:val="002126BE"/>
    <w:rsid w:val="002126C5"/>
    <w:rsid w:val="00212900"/>
    <w:rsid w:val="00213734"/>
    <w:rsid w:val="00213B48"/>
    <w:rsid w:val="00213C75"/>
    <w:rsid w:val="00213EA6"/>
    <w:rsid w:val="002141CF"/>
    <w:rsid w:val="00214C19"/>
    <w:rsid w:val="00214D05"/>
    <w:rsid w:val="00214D23"/>
    <w:rsid w:val="0021543D"/>
    <w:rsid w:val="00215859"/>
    <w:rsid w:val="00215BFD"/>
    <w:rsid w:val="0021625E"/>
    <w:rsid w:val="0021651D"/>
    <w:rsid w:val="0021658B"/>
    <w:rsid w:val="00217F8F"/>
    <w:rsid w:val="0022004A"/>
    <w:rsid w:val="0022013C"/>
    <w:rsid w:val="00220209"/>
    <w:rsid w:val="002207B7"/>
    <w:rsid w:val="002207C6"/>
    <w:rsid w:val="00221725"/>
    <w:rsid w:val="00222203"/>
    <w:rsid w:val="00222B54"/>
    <w:rsid w:val="002235E7"/>
    <w:rsid w:val="0022379E"/>
    <w:rsid w:val="00223A06"/>
    <w:rsid w:val="00223AE9"/>
    <w:rsid w:val="00223FBF"/>
    <w:rsid w:val="00224874"/>
    <w:rsid w:val="00224929"/>
    <w:rsid w:val="00224ECC"/>
    <w:rsid w:val="00224F04"/>
    <w:rsid w:val="00224FE7"/>
    <w:rsid w:val="002250B3"/>
    <w:rsid w:val="002252D5"/>
    <w:rsid w:val="00225C0C"/>
    <w:rsid w:val="00225ED5"/>
    <w:rsid w:val="00226084"/>
    <w:rsid w:val="0022608B"/>
    <w:rsid w:val="002260D9"/>
    <w:rsid w:val="00226292"/>
    <w:rsid w:val="00226547"/>
    <w:rsid w:val="002265E8"/>
    <w:rsid w:val="00226657"/>
    <w:rsid w:val="00226A35"/>
    <w:rsid w:val="002272EC"/>
    <w:rsid w:val="00227709"/>
    <w:rsid w:val="0023022E"/>
    <w:rsid w:val="002303EA"/>
    <w:rsid w:val="00230D9F"/>
    <w:rsid w:val="002321F2"/>
    <w:rsid w:val="00232344"/>
    <w:rsid w:val="002328DF"/>
    <w:rsid w:val="002329F7"/>
    <w:rsid w:val="00232B01"/>
    <w:rsid w:val="00232E7D"/>
    <w:rsid w:val="00233057"/>
    <w:rsid w:val="00233088"/>
    <w:rsid w:val="00233130"/>
    <w:rsid w:val="002334A0"/>
    <w:rsid w:val="002338EC"/>
    <w:rsid w:val="002339FA"/>
    <w:rsid w:val="00233B83"/>
    <w:rsid w:val="00233C04"/>
    <w:rsid w:val="00233C4F"/>
    <w:rsid w:val="00233C56"/>
    <w:rsid w:val="00233F89"/>
    <w:rsid w:val="00234410"/>
    <w:rsid w:val="002346E3"/>
    <w:rsid w:val="002346F0"/>
    <w:rsid w:val="00234EC2"/>
    <w:rsid w:val="002353EE"/>
    <w:rsid w:val="002357D2"/>
    <w:rsid w:val="00235BAE"/>
    <w:rsid w:val="00236012"/>
    <w:rsid w:val="00237289"/>
    <w:rsid w:val="002377F4"/>
    <w:rsid w:val="00237B6E"/>
    <w:rsid w:val="00237CA9"/>
    <w:rsid w:val="00237F92"/>
    <w:rsid w:val="00240195"/>
    <w:rsid w:val="002408BF"/>
    <w:rsid w:val="002410C9"/>
    <w:rsid w:val="00241AF8"/>
    <w:rsid w:val="00242509"/>
    <w:rsid w:val="00242534"/>
    <w:rsid w:val="0024272F"/>
    <w:rsid w:val="00242892"/>
    <w:rsid w:val="00242BA6"/>
    <w:rsid w:val="002432FF"/>
    <w:rsid w:val="002437A9"/>
    <w:rsid w:val="00243A56"/>
    <w:rsid w:val="00243E5C"/>
    <w:rsid w:val="0024430F"/>
    <w:rsid w:val="002444F5"/>
    <w:rsid w:val="002449FF"/>
    <w:rsid w:val="002456C5"/>
    <w:rsid w:val="00245756"/>
    <w:rsid w:val="0024586F"/>
    <w:rsid w:val="0024590B"/>
    <w:rsid w:val="00246303"/>
    <w:rsid w:val="002463A8"/>
    <w:rsid w:val="002464C7"/>
    <w:rsid w:val="0024708C"/>
    <w:rsid w:val="00247357"/>
    <w:rsid w:val="00247617"/>
    <w:rsid w:val="0024784B"/>
    <w:rsid w:val="00247E2C"/>
    <w:rsid w:val="0025005F"/>
    <w:rsid w:val="00250420"/>
    <w:rsid w:val="00250DBB"/>
    <w:rsid w:val="00252405"/>
    <w:rsid w:val="0025264E"/>
    <w:rsid w:val="0025269F"/>
    <w:rsid w:val="00252804"/>
    <w:rsid w:val="0025289D"/>
    <w:rsid w:val="002532CB"/>
    <w:rsid w:val="002539FB"/>
    <w:rsid w:val="002540EB"/>
    <w:rsid w:val="002544BF"/>
    <w:rsid w:val="00254A13"/>
    <w:rsid w:val="00255674"/>
    <w:rsid w:val="00255A24"/>
    <w:rsid w:val="00255EBF"/>
    <w:rsid w:val="00256EEF"/>
    <w:rsid w:val="00257991"/>
    <w:rsid w:val="002603CB"/>
    <w:rsid w:val="00260431"/>
    <w:rsid w:val="002604EE"/>
    <w:rsid w:val="00260711"/>
    <w:rsid w:val="002608F1"/>
    <w:rsid w:val="002609E5"/>
    <w:rsid w:val="00260A8C"/>
    <w:rsid w:val="00260B9C"/>
    <w:rsid w:val="00261931"/>
    <w:rsid w:val="00261D70"/>
    <w:rsid w:val="0026222B"/>
    <w:rsid w:val="00262601"/>
    <w:rsid w:val="002626C3"/>
    <w:rsid w:val="00262AC7"/>
    <w:rsid w:val="00262B1B"/>
    <w:rsid w:val="00263368"/>
    <w:rsid w:val="00263EF2"/>
    <w:rsid w:val="00264D84"/>
    <w:rsid w:val="00265618"/>
    <w:rsid w:val="00265D81"/>
    <w:rsid w:val="002661CA"/>
    <w:rsid w:val="00266684"/>
    <w:rsid w:val="0026689B"/>
    <w:rsid w:val="002668AE"/>
    <w:rsid w:val="00266C99"/>
    <w:rsid w:val="00266DE0"/>
    <w:rsid w:val="00267483"/>
    <w:rsid w:val="00267536"/>
    <w:rsid w:val="002677BA"/>
    <w:rsid w:val="002677EA"/>
    <w:rsid w:val="0026782B"/>
    <w:rsid w:val="0027030B"/>
    <w:rsid w:val="00270398"/>
    <w:rsid w:val="00270945"/>
    <w:rsid w:val="00270CD8"/>
    <w:rsid w:val="00271936"/>
    <w:rsid w:val="00271B69"/>
    <w:rsid w:val="002720A1"/>
    <w:rsid w:val="002720CB"/>
    <w:rsid w:val="002722B7"/>
    <w:rsid w:val="002731DF"/>
    <w:rsid w:val="0027344F"/>
    <w:rsid w:val="00274B62"/>
    <w:rsid w:val="00274D77"/>
    <w:rsid w:val="0027528B"/>
    <w:rsid w:val="002752F4"/>
    <w:rsid w:val="002753FD"/>
    <w:rsid w:val="00275543"/>
    <w:rsid w:val="00275682"/>
    <w:rsid w:val="00275ACC"/>
    <w:rsid w:val="00275DF7"/>
    <w:rsid w:val="0027784F"/>
    <w:rsid w:val="00277B54"/>
    <w:rsid w:val="00277D60"/>
    <w:rsid w:val="00277EAE"/>
    <w:rsid w:val="00280275"/>
    <w:rsid w:val="00280299"/>
    <w:rsid w:val="00280569"/>
    <w:rsid w:val="002809FE"/>
    <w:rsid w:val="00280FC9"/>
    <w:rsid w:val="00281276"/>
    <w:rsid w:val="00281C9D"/>
    <w:rsid w:val="0028206B"/>
    <w:rsid w:val="00282470"/>
    <w:rsid w:val="00282614"/>
    <w:rsid w:val="00282C57"/>
    <w:rsid w:val="00282C60"/>
    <w:rsid w:val="0028368E"/>
    <w:rsid w:val="00283E3D"/>
    <w:rsid w:val="00283FDB"/>
    <w:rsid w:val="00284690"/>
    <w:rsid w:val="002846EA"/>
    <w:rsid w:val="00284957"/>
    <w:rsid w:val="002849F3"/>
    <w:rsid w:val="00284BF3"/>
    <w:rsid w:val="00284E10"/>
    <w:rsid w:val="002852F7"/>
    <w:rsid w:val="00285587"/>
    <w:rsid w:val="00285BC3"/>
    <w:rsid w:val="002863D3"/>
    <w:rsid w:val="00286430"/>
    <w:rsid w:val="002875D1"/>
    <w:rsid w:val="00287ADA"/>
    <w:rsid w:val="002901C3"/>
    <w:rsid w:val="002907FB"/>
    <w:rsid w:val="00290AFA"/>
    <w:rsid w:val="00290D12"/>
    <w:rsid w:val="002919FB"/>
    <w:rsid w:val="00291DDD"/>
    <w:rsid w:val="00292175"/>
    <w:rsid w:val="00292DDA"/>
    <w:rsid w:val="00292F7C"/>
    <w:rsid w:val="0029384F"/>
    <w:rsid w:val="002939E8"/>
    <w:rsid w:val="00293C47"/>
    <w:rsid w:val="00293EE7"/>
    <w:rsid w:val="002941BB"/>
    <w:rsid w:val="0029426E"/>
    <w:rsid w:val="0029452A"/>
    <w:rsid w:val="00294887"/>
    <w:rsid w:val="00294CB7"/>
    <w:rsid w:val="00294F54"/>
    <w:rsid w:val="00295118"/>
    <w:rsid w:val="00295A2E"/>
    <w:rsid w:val="00295A88"/>
    <w:rsid w:val="00295BA2"/>
    <w:rsid w:val="00295E30"/>
    <w:rsid w:val="00296300"/>
    <w:rsid w:val="002963BF"/>
    <w:rsid w:val="00296448"/>
    <w:rsid w:val="0029690D"/>
    <w:rsid w:val="002969C3"/>
    <w:rsid w:val="00296DD2"/>
    <w:rsid w:val="00296EFB"/>
    <w:rsid w:val="00297228"/>
    <w:rsid w:val="002975B3"/>
    <w:rsid w:val="0029773C"/>
    <w:rsid w:val="00297786"/>
    <w:rsid w:val="00297CB8"/>
    <w:rsid w:val="002A0057"/>
    <w:rsid w:val="002A0623"/>
    <w:rsid w:val="002A09CF"/>
    <w:rsid w:val="002A0B64"/>
    <w:rsid w:val="002A0B99"/>
    <w:rsid w:val="002A0D3D"/>
    <w:rsid w:val="002A0FDD"/>
    <w:rsid w:val="002A1132"/>
    <w:rsid w:val="002A1329"/>
    <w:rsid w:val="002A1A25"/>
    <w:rsid w:val="002A25F3"/>
    <w:rsid w:val="002A2B47"/>
    <w:rsid w:val="002A30B4"/>
    <w:rsid w:val="002A30D8"/>
    <w:rsid w:val="002A3223"/>
    <w:rsid w:val="002A366A"/>
    <w:rsid w:val="002A37C0"/>
    <w:rsid w:val="002A3891"/>
    <w:rsid w:val="002A3AF4"/>
    <w:rsid w:val="002A3E47"/>
    <w:rsid w:val="002A3F3E"/>
    <w:rsid w:val="002A4034"/>
    <w:rsid w:val="002A474D"/>
    <w:rsid w:val="002A49C8"/>
    <w:rsid w:val="002A4BCD"/>
    <w:rsid w:val="002A4D95"/>
    <w:rsid w:val="002A4E84"/>
    <w:rsid w:val="002A5660"/>
    <w:rsid w:val="002A6453"/>
    <w:rsid w:val="002A69FA"/>
    <w:rsid w:val="002A6A4B"/>
    <w:rsid w:val="002A6AC4"/>
    <w:rsid w:val="002A6BA7"/>
    <w:rsid w:val="002A7151"/>
    <w:rsid w:val="002A731C"/>
    <w:rsid w:val="002A7421"/>
    <w:rsid w:val="002A7888"/>
    <w:rsid w:val="002A7C0B"/>
    <w:rsid w:val="002A7C80"/>
    <w:rsid w:val="002A7EA2"/>
    <w:rsid w:val="002B01C0"/>
    <w:rsid w:val="002B0CFC"/>
    <w:rsid w:val="002B0E06"/>
    <w:rsid w:val="002B13A2"/>
    <w:rsid w:val="002B141F"/>
    <w:rsid w:val="002B1844"/>
    <w:rsid w:val="002B1EED"/>
    <w:rsid w:val="002B222D"/>
    <w:rsid w:val="002B2980"/>
    <w:rsid w:val="002B2DEB"/>
    <w:rsid w:val="002B3C8B"/>
    <w:rsid w:val="002B3DAD"/>
    <w:rsid w:val="002B4673"/>
    <w:rsid w:val="002B485A"/>
    <w:rsid w:val="002B4C49"/>
    <w:rsid w:val="002B4F02"/>
    <w:rsid w:val="002B5381"/>
    <w:rsid w:val="002B57D2"/>
    <w:rsid w:val="002B5808"/>
    <w:rsid w:val="002B590A"/>
    <w:rsid w:val="002B5A9D"/>
    <w:rsid w:val="002B5B31"/>
    <w:rsid w:val="002B5FC4"/>
    <w:rsid w:val="002B60E2"/>
    <w:rsid w:val="002B64DD"/>
    <w:rsid w:val="002B64E9"/>
    <w:rsid w:val="002B701D"/>
    <w:rsid w:val="002B712E"/>
    <w:rsid w:val="002C03F3"/>
    <w:rsid w:val="002C0AFA"/>
    <w:rsid w:val="002C1218"/>
    <w:rsid w:val="002C144B"/>
    <w:rsid w:val="002C16C2"/>
    <w:rsid w:val="002C1926"/>
    <w:rsid w:val="002C1C7A"/>
    <w:rsid w:val="002C1C8F"/>
    <w:rsid w:val="002C1D7D"/>
    <w:rsid w:val="002C2770"/>
    <w:rsid w:val="002C283B"/>
    <w:rsid w:val="002C29F3"/>
    <w:rsid w:val="002C2D2F"/>
    <w:rsid w:val="002C31A9"/>
    <w:rsid w:val="002C49A2"/>
    <w:rsid w:val="002C5054"/>
    <w:rsid w:val="002C5252"/>
    <w:rsid w:val="002C542C"/>
    <w:rsid w:val="002C5644"/>
    <w:rsid w:val="002C58B5"/>
    <w:rsid w:val="002C58FF"/>
    <w:rsid w:val="002C6100"/>
    <w:rsid w:val="002C63AF"/>
    <w:rsid w:val="002C6493"/>
    <w:rsid w:val="002C67B6"/>
    <w:rsid w:val="002C69DC"/>
    <w:rsid w:val="002C72BF"/>
    <w:rsid w:val="002C73C9"/>
    <w:rsid w:val="002C7495"/>
    <w:rsid w:val="002C765F"/>
    <w:rsid w:val="002C7799"/>
    <w:rsid w:val="002C7DC4"/>
    <w:rsid w:val="002D0142"/>
    <w:rsid w:val="002D06E4"/>
    <w:rsid w:val="002D09CB"/>
    <w:rsid w:val="002D0B03"/>
    <w:rsid w:val="002D0B2A"/>
    <w:rsid w:val="002D0E50"/>
    <w:rsid w:val="002D1B37"/>
    <w:rsid w:val="002D1C33"/>
    <w:rsid w:val="002D2B6A"/>
    <w:rsid w:val="002D2E37"/>
    <w:rsid w:val="002D2E5E"/>
    <w:rsid w:val="002D2F9B"/>
    <w:rsid w:val="002D33E3"/>
    <w:rsid w:val="002D3A4A"/>
    <w:rsid w:val="002D3D2F"/>
    <w:rsid w:val="002D3D85"/>
    <w:rsid w:val="002D43FF"/>
    <w:rsid w:val="002D493E"/>
    <w:rsid w:val="002D4C36"/>
    <w:rsid w:val="002D4C62"/>
    <w:rsid w:val="002D5315"/>
    <w:rsid w:val="002D53BE"/>
    <w:rsid w:val="002D54ED"/>
    <w:rsid w:val="002D5584"/>
    <w:rsid w:val="002D5C85"/>
    <w:rsid w:val="002D63D9"/>
    <w:rsid w:val="002D6558"/>
    <w:rsid w:val="002D68C3"/>
    <w:rsid w:val="002D72DA"/>
    <w:rsid w:val="002D7468"/>
    <w:rsid w:val="002D7CF6"/>
    <w:rsid w:val="002D7CFE"/>
    <w:rsid w:val="002D7D02"/>
    <w:rsid w:val="002D7DF8"/>
    <w:rsid w:val="002E039D"/>
    <w:rsid w:val="002E0501"/>
    <w:rsid w:val="002E055F"/>
    <w:rsid w:val="002E0BB7"/>
    <w:rsid w:val="002E0D7F"/>
    <w:rsid w:val="002E122D"/>
    <w:rsid w:val="002E131C"/>
    <w:rsid w:val="002E19BF"/>
    <w:rsid w:val="002E1A14"/>
    <w:rsid w:val="002E22FE"/>
    <w:rsid w:val="002E23B4"/>
    <w:rsid w:val="002E2A54"/>
    <w:rsid w:val="002E33AB"/>
    <w:rsid w:val="002E33DC"/>
    <w:rsid w:val="002E3B4E"/>
    <w:rsid w:val="002E3C4D"/>
    <w:rsid w:val="002E4054"/>
    <w:rsid w:val="002E48CE"/>
    <w:rsid w:val="002E4A37"/>
    <w:rsid w:val="002E4B21"/>
    <w:rsid w:val="002E50E7"/>
    <w:rsid w:val="002E581A"/>
    <w:rsid w:val="002E5929"/>
    <w:rsid w:val="002E5F0E"/>
    <w:rsid w:val="002E5FE7"/>
    <w:rsid w:val="002E621F"/>
    <w:rsid w:val="002E622B"/>
    <w:rsid w:val="002E6411"/>
    <w:rsid w:val="002E6F02"/>
    <w:rsid w:val="002E70CC"/>
    <w:rsid w:val="002E713E"/>
    <w:rsid w:val="002E732F"/>
    <w:rsid w:val="002E7349"/>
    <w:rsid w:val="002E7D20"/>
    <w:rsid w:val="002E7EB7"/>
    <w:rsid w:val="002E7EF0"/>
    <w:rsid w:val="002F085F"/>
    <w:rsid w:val="002F08F6"/>
    <w:rsid w:val="002F1013"/>
    <w:rsid w:val="002F13B1"/>
    <w:rsid w:val="002F1B09"/>
    <w:rsid w:val="002F2466"/>
    <w:rsid w:val="002F249C"/>
    <w:rsid w:val="002F2A14"/>
    <w:rsid w:val="002F2A43"/>
    <w:rsid w:val="002F2C8A"/>
    <w:rsid w:val="002F2CFC"/>
    <w:rsid w:val="002F3084"/>
    <w:rsid w:val="002F38D5"/>
    <w:rsid w:val="002F3B9E"/>
    <w:rsid w:val="002F3CFA"/>
    <w:rsid w:val="002F3E91"/>
    <w:rsid w:val="002F3FEB"/>
    <w:rsid w:val="002F4228"/>
    <w:rsid w:val="002F4259"/>
    <w:rsid w:val="002F46AE"/>
    <w:rsid w:val="002F4AAC"/>
    <w:rsid w:val="002F4B87"/>
    <w:rsid w:val="002F4B93"/>
    <w:rsid w:val="002F4E8D"/>
    <w:rsid w:val="002F5640"/>
    <w:rsid w:val="002F58BB"/>
    <w:rsid w:val="002F6929"/>
    <w:rsid w:val="002F6ACB"/>
    <w:rsid w:val="002F7576"/>
    <w:rsid w:val="002F7AC8"/>
    <w:rsid w:val="003003D8"/>
    <w:rsid w:val="00300891"/>
    <w:rsid w:val="00300AAF"/>
    <w:rsid w:val="00300B05"/>
    <w:rsid w:val="003012B4"/>
    <w:rsid w:val="0030134B"/>
    <w:rsid w:val="003016E1"/>
    <w:rsid w:val="00301E6D"/>
    <w:rsid w:val="00302178"/>
    <w:rsid w:val="00302265"/>
    <w:rsid w:val="00302982"/>
    <w:rsid w:val="00302ED4"/>
    <w:rsid w:val="003036ED"/>
    <w:rsid w:val="003038CC"/>
    <w:rsid w:val="00303A2B"/>
    <w:rsid w:val="00304412"/>
    <w:rsid w:val="00304AB0"/>
    <w:rsid w:val="00304ED2"/>
    <w:rsid w:val="0030593C"/>
    <w:rsid w:val="00305C82"/>
    <w:rsid w:val="0030649E"/>
    <w:rsid w:val="003064ED"/>
    <w:rsid w:val="00306772"/>
    <w:rsid w:val="003068DD"/>
    <w:rsid w:val="00306906"/>
    <w:rsid w:val="00306B83"/>
    <w:rsid w:val="00306B8A"/>
    <w:rsid w:val="00307495"/>
    <w:rsid w:val="00307748"/>
    <w:rsid w:val="00307F23"/>
    <w:rsid w:val="0031065F"/>
    <w:rsid w:val="003106BC"/>
    <w:rsid w:val="0031083A"/>
    <w:rsid w:val="00310B0D"/>
    <w:rsid w:val="00310C39"/>
    <w:rsid w:val="003111C6"/>
    <w:rsid w:val="00311628"/>
    <w:rsid w:val="0031221D"/>
    <w:rsid w:val="003122CE"/>
    <w:rsid w:val="0031254D"/>
    <w:rsid w:val="00312B63"/>
    <w:rsid w:val="00312C59"/>
    <w:rsid w:val="00312CA5"/>
    <w:rsid w:val="00312EDA"/>
    <w:rsid w:val="00313A95"/>
    <w:rsid w:val="00313B7B"/>
    <w:rsid w:val="00313D0B"/>
    <w:rsid w:val="00313EE0"/>
    <w:rsid w:val="00313FAE"/>
    <w:rsid w:val="00314679"/>
    <w:rsid w:val="00314B89"/>
    <w:rsid w:val="00314D53"/>
    <w:rsid w:val="0031542C"/>
    <w:rsid w:val="0031551C"/>
    <w:rsid w:val="00315B37"/>
    <w:rsid w:val="00316648"/>
    <w:rsid w:val="003166E5"/>
    <w:rsid w:val="003170F6"/>
    <w:rsid w:val="0031771F"/>
    <w:rsid w:val="00317A1C"/>
    <w:rsid w:val="00317B45"/>
    <w:rsid w:val="00317E70"/>
    <w:rsid w:val="00317F73"/>
    <w:rsid w:val="003201D2"/>
    <w:rsid w:val="00320308"/>
    <w:rsid w:val="003207C8"/>
    <w:rsid w:val="00320C41"/>
    <w:rsid w:val="00320E87"/>
    <w:rsid w:val="00320ECA"/>
    <w:rsid w:val="00321173"/>
    <w:rsid w:val="003213D3"/>
    <w:rsid w:val="00321FF8"/>
    <w:rsid w:val="00322515"/>
    <w:rsid w:val="0032269F"/>
    <w:rsid w:val="00322812"/>
    <w:rsid w:val="00323064"/>
    <w:rsid w:val="003230CA"/>
    <w:rsid w:val="00323545"/>
    <w:rsid w:val="00323814"/>
    <w:rsid w:val="00324021"/>
    <w:rsid w:val="003240B9"/>
    <w:rsid w:val="0032537F"/>
    <w:rsid w:val="0032566D"/>
    <w:rsid w:val="00325D53"/>
    <w:rsid w:val="00326066"/>
    <w:rsid w:val="00326DD4"/>
    <w:rsid w:val="003270DD"/>
    <w:rsid w:val="003271BD"/>
    <w:rsid w:val="00330092"/>
    <w:rsid w:val="003300A5"/>
    <w:rsid w:val="0033029C"/>
    <w:rsid w:val="0033031B"/>
    <w:rsid w:val="00330C4A"/>
    <w:rsid w:val="00330D83"/>
    <w:rsid w:val="00330E92"/>
    <w:rsid w:val="00331333"/>
    <w:rsid w:val="00331627"/>
    <w:rsid w:val="003317C7"/>
    <w:rsid w:val="0033195C"/>
    <w:rsid w:val="00332177"/>
    <w:rsid w:val="00332276"/>
    <w:rsid w:val="003322D8"/>
    <w:rsid w:val="003322E2"/>
    <w:rsid w:val="00332568"/>
    <w:rsid w:val="00332926"/>
    <w:rsid w:val="00332AE1"/>
    <w:rsid w:val="00332CB0"/>
    <w:rsid w:val="00333412"/>
    <w:rsid w:val="003341B1"/>
    <w:rsid w:val="003345AE"/>
    <w:rsid w:val="0033494C"/>
    <w:rsid w:val="0033495D"/>
    <w:rsid w:val="0033548B"/>
    <w:rsid w:val="003354DF"/>
    <w:rsid w:val="0033581D"/>
    <w:rsid w:val="00335926"/>
    <w:rsid w:val="00335DF7"/>
    <w:rsid w:val="0033639A"/>
    <w:rsid w:val="0033694E"/>
    <w:rsid w:val="00336A97"/>
    <w:rsid w:val="00336EF8"/>
    <w:rsid w:val="0033773D"/>
    <w:rsid w:val="003401DB"/>
    <w:rsid w:val="003403B4"/>
    <w:rsid w:val="0034093E"/>
    <w:rsid w:val="00340FF5"/>
    <w:rsid w:val="003412F6"/>
    <w:rsid w:val="00341986"/>
    <w:rsid w:val="00341CDF"/>
    <w:rsid w:val="00341D03"/>
    <w:rsid w:val="003420D7"/>
    <w:rsid w:val="003432D6"/>
    <w:rsid w:val="00343367"/>
    <w:rsid w:val="00343532"/>
    <w:rsid w:val="00343A8C"/>
    <w:rsid w:val="00343C49"/>
    <w:rsid w:val="003442EB"/>
    <w:rsid w:val="00344629"/>
    <w:rsid w:val="00344639"/>
    <w:rsid w:val="003446B4"/>
    <w:rsid w:val="003449BF"/>
    <w:rsid w:val="00344C22"/>
    <w:rsid w:val="003452CE"/>
    <w:rsid w:val="00345663"/>
    <w:rsid w:val="00345B96"/>
    <w:rsid w:val="00345CF1"/>
    <w:rsid w:val="00346551"/>
    <w:rsid w:val="00347937"/>
    <w:rsid w:val="003479CD"/>
    <w:rsid w:val="00350035"/>
    <w:rsid w:val="0035009A"/>
    <w:rsid w:val="0035030C"/>
    <w:rsid w:val="003505CB"/>
    <w:rsid w:val="003506D2"/>
    <w:rsid w:val="003509F1"/>
    <w:rsid w:val="00350B37"/>
    <w:rsid w:val="00350BDB"/>
    <w:rsid w:val="00350CF7"/>
    <w:rsid w:val="00350ED4"/>
    <w:rsid w:val="0035133E"/>
    <w:rsid w:val="0035158E"/>
    <w:rsid w:val="003518F7"/>
    <w:rsid w:val="00351EB2"/>
    <w:rsid w:val="00352416"/>
    <w:rsid w:val="003529C2"/>
    <w:rsid w:val="00352B05"/>
    <w:rsid w:val="00352F7A"/>
    <w:rsid w:val="0035304A"/>
    <w:rsid w:val="003530EB"/>
    <w:rsid w:val="003531D6"/>
    <w:rsid w:val="00353387"/>
    <w:rsid w:val="0035388F"/>
    <w:rsid w:val="00353ED2"/>
    <w:rsid w:val="00354942"/>
    <w:rsid w:val="00354A43"/>
    <w:rsid w:val="00354F01"/>
    <w:rsid w:val="003550F2"/>
    <w:rsid w:val="00355E00"/>
    <w:rsid w:val="00356A2F"/>
    <w:rsid w:val="00356A37"/>
    <w:rsid w:val="00356E54"/>
    <w:rsid w:val="00356E91"/>
    <w:rsid w:val="00357809"/>
    <w:rsid w:val="00357AD2"/>
    <w:rsid w:val="00357B3C"/>
    <w:rsid w:val="00357CE4"/>
    <w:rsid w:val="00357FCC"/>
    <w:rsid w:val="0036053B"/>
    <w:rsid w:val="00360583"/>
    <w:rsid w:val="003605B1"/>
    <w:rsid w:val="00360CA8"/>
    <w:rsid w:val="00360CED"/>
    <w:rsid w:val="0036108F"/>
    <w:rsid w:val="003611AD"/>
    <w:rsid w:val="003623AD"/>
    <w:rsid w:val="00362548"/>
    <w:rsid w:val="00362B60"/>
    <w:rsid w:val="00362D43"/>
    <w:rsid w:val="00362E79"/>
    <w:rsid w:val="00362F09"/>
    <w:rsid w:val="0036337C"/>
    <w:rsid w:val="0036343B"/>
    <w:rsid w:val="00363A4E"/>
    <w:rsid w:val="0036440F"/>
    <w:rsid w:val="00364FEF"/>
    <w:rsid w:val="00365B71"/>
    <w:rsid w:val="003662A4"/>
    <w:rsid w:val="00366B5F"/>
    <w:rsid w:val="003671A1"/>
    <w:rsid w:val="00367225"/>
    <w:rsid w:val="00367DFD"/>
    <w:rsid w:val="00370879"/>
    <w:rsid w:val="00370AF3"/>
    <w:rsid w:val="00370E57"/>
    <w:rsid w:val="00371180"/>
    <w:rsid w:val="00371693"/>
    <w:rsid w:val="00371974"/>
    <w:rsid w:val="00371994"/>
    <w:rsid w:val="00371AF7"/>
    <w:rsid w:val="00372175"/>
    <w:rsid w:val="003724E1"/>
    <w:rsid w:val="0037295E"/>
    <w:rsid w:val="00372C53"/>
    <w:rsid w:val="00372DBF"/>
    <w:rsid w:val="0037382D"/>
    <w:rsid w:val="00373A7A"/>
    <w:rsid w:val="00374714"/>
    <w:rsid w:val="00374866"/>
    <w:rsid w:val="00375667"/>
    <w:rsid w:val="003756EB"/>
    <w:rsid w:val="00375765"/>
    <w:rsid w:val="00375964"/>
    <w:rsid w:val="0037604A"/>
    <w:rsid w:val="00376834"/>
    <w:rsid w:val="00376923"/>
    <w:rsid w:val="00376A19"/>
    <w:rsid w:val="00376B3E"/>
    <w:rsid w:val="00376DA1"/>
    <w:rsid w:val="00376FA2"/>
    <w:rsid w:val="00377455"/>
    <w:rsid w:val="003774EF"/>
    <w:rsid w:val="00377516"/>
    <w:rsid w:val="00377595"/>
    <w:rsid w:val="0037793A"/>
    <w:rsid w:val="00380021"/>
    <w:rsid w:val="003805ED"/>
    <w:rsid w:val="0038079A"/>
    <w:rsid w:val="00380E33"/>
    <w:rsid w:val="00380E7F"/>
    <w:rsid w:val="003813E6"/>
    <w:rsid w:val="00381B2B"/>
    <w:rsid w:val="0038212E"/>
    <w:rsid w:val="00383143"/>
    <w:rsid w:val="003831E3"/>
    <w:rsid w:val="00383664"/>
    <w:rsid w:val="00383891"/>
    <w:rsid w:val="003839B9"/>
    <w:rsid w:val="0038418D"/>
    <w:rsid w:val="0038432B"/>
    <w:rsid w:val="00384EAD"/>
    <w:rsid w:val="00385264"/>
    <w:rsid w:val="003855AE"/>
    <w:rsid w:val="00385FD4"/>
    <w:rsid w:val="0038625C"/>
    <w:rsid w:val="00386A89"/>
    <w:rsid w:val="00386B38"/>
    <w:rsid w:val="00386C54"/>
    <w:rsid w:val="0038711F"/>
    <w:rsid w:val="003876DC"/>
    <w:rsid w:val="003878B5"/>
    <w:rsid w:val="00387921"/>
    <w:rsid w:val="003902C4"/>
    <w:rsid w:val="0039085D"/>
    <w:rsid w:val="00390AE5"/>
    <w:rsid w:val="00390E3D"/>
    <w:rsid w:val="0039101D"/>
    <w:rsid w:val="0039118B"/>
    <w:rsid w:val="00391422"/>
    <w:rsid w:val="0039172A"/>
    <w:rsid w:val="00391DC8"/>
    <w:rsid w:val="00391EEB"/>
    <w:rsid w:val="00392405"/>
    <w:rsid w:val="003927B8"/>
    <w:rsid w:val="00392A6E"/>
    <w:rsid w:val="00393092"/>
    <w:rsid w:val="003931BE"/>
    <w:rsid w:val="003936EA"/>
    <w:rsid w:val="00393F8D"/>
    <w:rsid w:val="00394520"/>
    <w:rsid w:val="00394B02"/>
    <w:rsid w:val="00394D55"/>
    <w:rsid w:val="00394F87"/>
    <w:rsid w:val="00395818"/>
    <w:rsid w:val="003958C8"/>
    <w:rsid w:val="003959B5"/>
    <w:rsid w:val="00395F2B"/>
    <w:rsid w:val="003963D6"/>
    <w:rsid w:val="00396707"/>
    <w:rsid w:val="00397130"/>
    <w:rsid w:val="0039736C"/>
    <w:rsid w:val="00397A3E"/>
    <w:rsid w:val="00397DFD"/>
    <w:rsid w:val="003A0062"/>
    <w:rsid w:val="003A06E8"/>
    <w:rsid w:val="003A08CA"/>
    <w:rsid w:val="003A0C3F"/>
    <w:rsid w:val="003A115E"/>
    <w:rsid w:val="003A1357"/>
    <w:rsid w:val="003A19EB"/>
    <w:rsid w:val="003A1A04"/>
    <w:rsid w:val="003A1A19"/>
    <w:rsid w:val="003A237D"/>
    <w:rsid w:val="003A2438"/>
    <w:rsid w:val="003A2EFB"/>
    <w:rsid w:val="003A2F23"/>
    <w:rsid w:val="003A2FD0"/>
    <w:rsid w:val="003A3123"/>
    <w:rsid w:val="003A35A4"/>
    <w:rsid w:val="003A3822"/>
    <w:rsid w:val="003A38B4"/>
    <w:rsid w:val="003A3BEB"/>
    <w:rsid w:val="003A4576"/>
    <w:rsid w:val="003A4CDB"/>
    <w:rsid w:val="003A5064"/>
    <w:rsid w:val="003A53B1"/>
    <w:rsid w:val="003A5C67"/>
    <w:rsid w:val="003A5D8C"/>
    <w:rsid w:val="003A5EB4"/>
    <w:rsid w:val="003A626D"/>
    <w:rsid w:val="003A6325"/>
    <w:rsid w:val="003A65D3"/>
    <w:rsid w:val="003A6F5F"/>
    <w:rsid w:val="003A73B9"/>
    <w:rsid w:val="003A7975"/>
    <w:rsid w:val="003A7AE2"/>
    <w:rsid w:val="003A7B69"/>
    <w:rsid w:val="003A7C44"/>
    <w:rsid w:val="003B01C3"/>
    <w:rsid w:val="003B042A"/>
    <w:rsid w:val="003B0C0D"/>
    <w:rsid w:val="003B0D68"/>
    <w:rsid w:val="003B1451"/>
    <w:rsid w:val="003B1A49"/>
    <w:rsid w:val="003B1F0C"/>
    <w:rsid w:val="003B22BF"/>
    <w:rsid w:val="003B24E5"/>
    <w:rsid w:val="003B28C3"/>
    <w:rsid w:val="003B2D21"/>
    <w:rsid w:val="003B310B"/>
    <w:rsid w:val="003B3116"/>
    <w:rsid w:val="003B39CD"/>
    <w:rsid w:val="003B4265"/>
    <w:rsid w:val="003B446D"/>
    <w:rsid w:val="003B458D"/>
    <w:rsid w:val="003B4D52"/>
    <w:rsid w:val="003B5109"/>
    <w:rsid w:val="003B53BE"/>
    <w:rsid w:val="003B5444"/>
    <w:rsid w:val="003B5CFF"/>
    <w:rsid w:val="003B60B9"/>
    <w:rsid w:val="003B655A"/>
    <w:rsid w:val="003B69A6"/>
    <w:rsid w:val="003B6C59"/>
    <w:rsid w:val="003B6D42"/>
    <w:rsid w:val="003B7036"/>
    <w:rsid w:val="003B7118"/>
    <w:rsid w:val="003B71BC"/>
    <w:rsid w:val="003B75DB"/>
    <w:rsid w:val="003B788E"/>
    <w:rsid w:val="003B7E75"/>
    <w:rsid w:val="003C0A5A"/>
    <w:rsid w:val="003C0AEF"/>
    <w:rsid w:val="003C1E20"/>
    <w:rsid w:val="003C22BC"/>
    <w:rsid w:val="003C231F"/>
    <w:rsid w:val="003C2485"/>
    <w:rsid w:val="003C2581"/>
    <w:rsid w:val="003C271D"/>
    <w:rsid w:val="003C2950"/>
    <w:rsid w:val="003C2B36"/>
    <w:rsid w:val="003C316B"/>
    <w:rsid w:val="003C32EC"/>
    <w:rsid w:val="003C340E"/>
    <w:rsid w:val="003C3523"/>
    <w:rsid w:val="003C3786"/>
    <w:rsid w:val="003C3840"/>
    <w:rsid w:val="003C3E59"/>
    <w:rsid w:val="003C417D"/>
    <w:rsid w:val="003C432D"/>
    <w:rsid w:val="003C45E7"/>
    <w:rsid w:val="003C4658"/>
    <w:rsid w:val="003C4AD7"/>
    <w:rsid w:val="003C4C0B"/>
    <w:rsid w:val="003C52A9"/>
    <w:rsid w:val="003C5408"/>
    <w:rsid w:val="003C5FEC"/>
    <w:rsid w:val="003C6258"/>
    <w:rsid w:val="003C62AF"/>
    <w:rsid w:val="003C635B"/>
    <w:rsid w:val="003C66D9"/>
    <w:rsid w:val="003C6E36"/>
    <w:rsid w:val="003C7214"/>
    <w:rsid w:val="003C7B36"/>
    <w:rsid w:val="003C7BED"/>
    <w:rsid w:val="003C7CD7"/>
    <w:rsid w:val="003C7F7C"/>
    <w:rsid w:val="003D04B3"/>
    <w:rsid w:val="003D093B"/>
    <w:rsid w:val="003D1121"/>
    <w:rsid w:val="003D15A7"/>
    <w:rsid w:val="003D19D0"/>
    <w:rsid w:val="003D268C"/>
    <w:rsid w:val="003D2838"/>
    <w:rsid w:val="003D28CF"/>
    <w:rsid w:val="003D2DA3"/>
    <w:rsid w:val="003D32F8"/>
    <w:rsid w:val="003D3901"/>
    <w:rsid w:val="003D4453"/>
    <w:rsid w:val="003D454A"/>
    <w:rsid w:val="003D4F00"/>
    <w:rsid w:val="003D517B"/>
    <w:rsid w:val="003D51F3"/>
    <w:rsid w:val="003D5276"/>
    <w:rsid w:val="003D5864"/>
    <w:rsid w:val="003D58B9"/>
    <w:rsid w:val="003D5E34"/>
    <w:rsid w:val="003D6121"/>
    <w:rsid w:val="003D6C0A"/>
    <w:rsid w:val="003D7046"/>
    <w:rsid w:val="003D78CE"/>
    <w:rsid w:val="003D7CC3"/>
    <w:rsid w:val="003D7E13"/>
    <w:rsid w:val="003E0292"/>
    <w:rsid w:val="003E0A29"/>
    <w:rsid w:val="003E0EC7"/>
    <w:rsid w:val="003E22A8"/>
    <w:rsid w:val="003E27C4"/>
    <w:rsid w:val="003E2A4A"/>
    <w:rsid w:val="003E2E76"/>
    <w:rsid w:val="003E3059"/>
    <w:rsid w:val="003E30CD"/>
    <w:rsid w:val="003E3160"/>
    <w:rsid w:val="003E32A8"/>
    <w:rsid w:val="003E3C22"/>
    <w:rsid w:val="003E3CCE"/>
    <w:rsid w:val="003E3E3E"/>
    <w:rsid w:val="003E4367"/>
    <w:rsid w:val="003E4CD7"/>
    <w:rsid w:val="003E4D33"/>
    <w:rsid w:val="003E5197"/>
    <w:rsid w:val="003E53AF"/>
    <w:rsid w:val="003E547A"/>
    <w:rsid w:val="003E56FE"/>
    <w:rsid w:val="003E5AC7"/>
    <w:rsid w:val="003E6042"/>
    <w:rsid w:val="003E613D"/>
    <w:rsid w:val="003E634C"/>
    <w:rsid w:val="003E6ADB"/>
    <w:rsid w:val="003E6B91"/>
    <w:rsid w:val="003E7973"/>
    <w:rsid w:val="003E7EC0"/>
    <w:rsid w:val="003F06FB"/>
    <w:rsid w:val="003F1031"/>
    <w:rsid w:val="003F137C"/>
    <w:rsid w:val="003F1EEF"/>
    <w:rsid w:val="003F2C5C"/>
    <w:rsid w:val="003F34E0"/>
    <w:rsid w:val="003F38FD"/>
    <w:rsid w:val="003F3ED4"/>
    <w:rsid w:val="003F409C"/>
    <w:rsid w:val="003F44B4"/>
    <w:rsid w:val="003F45CF"/>
    <w:rsid w:val="003F477E"/>
    <w:rsid w:val="003F5C39"/>
    <w:rsid w:val="003F5C9E"/>
    <w:rsid w:val="003F5E75"/>
    <w:rsid w:val="003F618A"/>
    <w:rsid w:val="003F6C90"/>
    <w:rsid w:val="003F6E39"/>
    <w:rsid w:val="003F6EEE"/>
    <w:rsid w:val="00400656"/>
    <w:rsid w:val="00400BF8"/>
    <w:rsid w:val="00400F82"/>
    <w:rsid w:val="0040156C"/>
    <w:rsid w:val="00401DF6"/>
    <w:rsid w:val="004021AF"/>
    <w:rsid w:val="00402B40"/>
    <w:rsid w:val="00403121"/>
    <w:rsid w:val="00403361"/>
    <w:rsid w:val="00403463"/>
    <w:rsid w:val="00403938"/>
    <w:rsid w:val="004039FE"/>
    <w:rsid w:val="00403CAE"/>
    <w:rsid w:val="00403D6B"/>
    <w:rsid w:val="00403F6F"/>
    <w:rsid w:val="0040454B"/>
    <w:rsid w:val="004048B1"/>
    <w:rsid w:val="004053A0"/>
    <w:rsid w:val="004055C7"/>
    <w:rsid w:val="00405675"/>
    <w:rsid w:val="004060FE"/>
    <w:rsid w:val="004063B9"/>
    <w:rsid w:val="00406741"/>
    <w:rsid w:val="004067E7"/>
    <w:rsid w:val="00406B61"/>
    <w:rsid w:val="00406D3F"/>
    <w:rsid w:val="00407374"/>
    <w:rsid w:val="00407655"/>
    <w:rsid w:val="00407CA5"/>
    <w:rsid w:val="00407D17"/>
    <w:rsid w:val="00407F3F"/>
    <w:rsid w:val="0041010A"/>
    <w:rsid w:val="00410E13"/>
    <w:rsid w:val="00411345"/>
    <w:rsid w:val="0041260F"/>
    <w:rsid w:val="00412A1F"/>
    <w:rsid w:val="00412CC1"/>
    <w:rsid w:val="00413209"/>
    <w:rsid w:val="00413308"/>
    <w:rsid w:val="00413331"/>
    <w:rsid w:val="00413EF4"/>
    <w:rsid w:val="00414027"/>
    <w:rsid w:val="00414D8B"/>
    <w:rsid w:val="00415011"/>
    <w:rsid w:val="00415197"/>
    <w:rsid w:val="0041566E"/>
    <w:rsid w:val="004159E9"/>
    <w:rsid w:val="00415C39"/>
    <w:rsid w:val="00415FFC"/>
    <w:rsid w:val="00416D76"/>
    <w:rsid w:val="0041737B"/>
    <w:rsid w:val="0041757B"/>
    <w:rsid w:val="00417C05"/>
    <w:rsid w:val="00417E21"/>
    <w:rsid w:val="0042044A"/>
    <w:rsid w:val="0042049B"/>
    <w:rsid w:val="004206AD"/>
    <w:rsid w:val="00420F49"/>
    <w:rsid w:val="00421101"/>
    <w:rsid w:val="00421391"/>
    <w:rsid w:val="00421ED3"/>
    <w:rsid w:val="004220E6"/>
    <w:rsid w:val="004223CC"/>
    <w:rsid w:val="00422782"/>
    <w:rsid w:val="00422E0D"/>
    <w:rsid w:val="00423473"/>
    <w:rsid w:val="0042385F"/>
    <w:rsid w:val="00423CE8"/>
    <w:rsid w:val="00423D2C"/>
    <w:rsid w:val="00423E8D"/>
    <w:rsid w:val="00424822"/>
    <w:rsid w:val="00424BAC"/>
    <w:rsid w:val="00424DEA"/>
    <w:rsid w:val="004263FE"/>
    <w:rsid w:val="00426593"/>
    <w:rsid w:val="00426917"/>
    <w:rsid w:val="00426B13"/>
    <w:rsid w:val="00426B46"/>
    <w:rsid w:val="00426E10"/>
    <w:rsid w:val="0042730C"/>
    <w:rsid w:val="00427D29"/>
    <w:rsid w:val="0043018B"/>
    <w:rsid w:val="00430438"/>
    <w:rsid w:val="00430D4D"/>
    <w:rsid w:val="00430D7A"/>
    <w:rsid w:val="00431722"/>
    <w:rsid w:val="00431CB1"/>
    <w:rsid w:val="00431D21"/>
    <w:rsid w:val="004326BC"/>
    <w:rsid w:val="00432C96"/>
    <w:rsid w:val="004333A9"/>
    <w:rsid w:val="00433564"/>
    <w:rsid w:val="004339A4"/>
    <w:rsid w:val="00434244"/>
    <w:rsid w:val="0043428D"/>
    <w:rsid w:val="0043439D"/>
    <w:rsid w:val="004345A9"/>
    <w:rsid w:val="004346C2"/>
    <w:rsid w:val="00434AD4"/>
    <w:rsid w:val="00434C46"/>
    <w:rsid w:val="004350AD"/>
    <w:rsid w:val="00435988"/>
    <w:rsid w:val="004359C9"/>
    <w:rsid w:val="00435AA7"/>
    <w:rsid w:val="00435D7D"/>
    <w:rsid w:val="00436BCD"/>
    <w:rsid w:val="0043765D"/>
    <w:rsid w:val="00437789"/>
    <w:rsid w:val="00437AE5"/>
    <w:rsid w:val="00437E23"/>
    <w:rsid w:val="00440156"/>
    <w:rsid w:val="0044019D"/>
    <w:rsid w:val="00440723"/>
    <w:rsid w:val="00440B29"/>
    <w:rsid w:val="00441284"/>
    <w:rsid w:val="00441608"/>
    <w:rsid w:val="00441C75"/>
    <w:rsid w:val="00441F23"/>
    <w:rsid w:val="00442879"/>
    <w:rsid w:val="00442D9F"/>
    <w:rsid w:val="00443286"/>
    <w:rsid w:val="00443768"/>
    <w:rsid w:val="00443930"/>
    <w:rsid w:val="00443991"/>
    <w:rsid w:val="00443A99"/>
    <w:rsid w:val="00443EB5"/>
    <w:rsid w:val="00443ED5"/>
    <w:rsid w:val="00444F63"/>
    <w:rsid w:val="00446141"/>
    <w:rsid w:val="0044636B"/>
    <w:rsid w:val="00446582"/>
    <w:rsid w:val="00446CF5"/>
    <w:rsid w:val="0044710B"/>
    <w:rsid w:val="004476A4"/>
    <w:rsid w:val="00447835"/>
    <w:rsid w:val="00447ABF"/>
    <w:rsid w:val="00447BB7"/>
    <w:rsid w:val="00447D02"/>
    <w:rsid w:val="00447E48"/>
    <w:rsid w:val="0045018E"/>
    <w:rsid w:val="00450241"/>
    <w:rsid w:val="0045042C"/>
    <w:rsid w:val="0045083C"/>
    <w:rsid w:val="00450C13"/>
    <w:rsid w:val="004512BE"/>
    <w:rsid w:val="004513A3"/>
    <w:rsid w:val="00451915"/>
    <w:rsid w:val="00451AE2"/>
    <w:rsid w:val="004526AE"/>
    <w:rsid w:val="00452AD4"/>
    <w:rsid w:val="00452F2B"/>
    <w:rsid w:val="00453248"/>
    <w:rsid w:val="004534A0"/>
    <w:rsid w:val="00453575"/>
    <w:rsid w:val="00453CEC"/>
    <w:rsid w:val="00453E78"/>
    <w:rsid w:val="00453FEC"/>
    <w:rsid w:val="00454610"/>
    <w:rsid w:val="00454B66"/>
    <w:rsid w:val="00454C70"/>
    <w:rsid w:val="00454DD9"/>
    <w:rsid w:val="00455D17"/>
    <w:rsid w:val="00455E02"/>
    <w:rsid w:val="00455E4E"/>
    <w:rsid w:val="0045644D"/>
    <w:rsid w:val="004567C7"/>
    <w:rsid w:val="00456ACD"/>
    <w:rsid w:val="00456B02"/>
    <w:rsid w:val="00456C82"/>
    <w:rsid w:val="00456EF9"/>
    <w:rsid w:val="00456FE2"/>
    <w:rsid w:val="00457948"/>
    <w:rsid w:val="00460A8D"/>
    <w:rsid w:val="00460BC7"/>
    <w:rsid w:val="00460D59"/>
    <w:rsid w:val="004612B1"/>
    <w:rsid w:val="00461370"/>
    <w:rsid w:val="00461464"/>
    <w:rsid w:val="004614E2"/>
    <w:rsid w:val="00461C7C"/>
    <w:rsid w:val="00461EDB"/>
    <w:rsid w:val="00461FA1"/>
    <w:rsid w:val="004620FD"/>
    <w:rsid w:val="0046277E"/>
    <w:rsid w:val="00463E24"/>
    <w:rsid w:val="00463EAF"/>
    <w:rsid w:val="00464189"/>
    <w:rsid w:val="0046421F"/>
    <w:rsid w:val="00464955"/>
    <w:rsid w:val="00464CCF"/>
    <w:rsid w:val="0046544C"/>
    <w:rsid w:val="00465852"/>
    <w:rsid w:val="00465BC0"/>
    <w:rsid w:val="00465C64"/>
    <w:rsid w:val="004661C2"/>
    <w:rsid w:val="004669A0"/>
    <w:rsid w:val="00466D77"/>
    <w:rsid w:val="00466F28"/>
    <w:rsid w:val="0046783C"/>
    <w:rsid w:val="00467A64"/>
    <w:rsid w:val="00467BCF"/>
    <w:rsid w:val="00467EEC"/>
    <w:rsid w:val="00467FA2"/>
    <w:rsid w:val="00470BFB"/>
    <w:rsid w:val="004716D3"/>
    <w:rsid w:val="00471A3B"/>
    <w:rsid w:val="00471CEF"/>
    <w:rsid w:val="0047243F"/>
    <w:rsid w:val="00472560"/>
    <w:rsid w:val="00472575"/>
    <w:rsid w:val="00472691"/>
    <w:rsid w:val="00472844"/>
    <w:rsid w:val="00472ECF"/>
    <w:rsid w:val="004737F8"/>
    <w:rsid w:val="00473DEB"/>
    <w:rsid w:val="00473FE5"/>
    <w:rsid w:val="004748E4"/>
    <w:rsid w:val="00474C5B"/>
    <w:rsid w:val="00474D05"/>
    <w:rsid w:val="004752E9"/>
    <w:rsid w:val="004757E5"/>
    <w:rsid w:val="0047583C"/>
    <w:rsid w:val="00475A45"/>
    <w:rsid w:val="00476181"/>
    <w:rsid w:val="004763A3"/>
    <w:rsid w:val="004764E0"/>
    <w:rsid w:val="00476AAE"/>
    <w:rsid w:val="0047776F"/>
    <w:rsid w:val="0047787D"/>
    <w:rsid w:val="004801EB"/>
    <w:rsid w:val="00480857"/>
    <w:rsid w:val="0048098A"/>
    <w:rsid w:val="004809AD"/>
    <w:rsid w:val="00480ADA"/>
    <w:rsid w:val="00480C3D"/>
    <w:rsid w:val="004813AE"/>
    <w:rsid w:val="00481690"/>
    <w:rsid w:val="00481E61"/>
    <w:rsid w:val="00482253"/>
    <w:rsid w:val="00482380"/>
    <w:rsid w:val="004823C9"/>
    <w:rsid w:val="00482425"/>
    <w:rsid w:val="00482A4E"/>
    <w:rsid w:val="0048338E"/>
    <w:rsid w:val="00484327"/>
    <w:rsid w:val="00484F2C"/>
    <w:rsid w:val="004850AF"/>
    <w:rsid w:val="00485559"/>
    <w:rsid w:val="004855D4"/>
    <w:rsid w:val="004856AB"/>
    <w:rsid w:val="00485FBD"/>
    <w:rsid w:val="004868B3"/>
    <w:rsid w:val="00486968"/>
    <w:rsid w:val="00486CD2"/>
    <w:rsid w:val="00487130"/>
    <w:rsid w:val="004875BB"/>
    <w:rsid w:val="00487724"/>
    <w:rsid w:val="004878FE"/>
    <w:rsid w:val="00487AB4"/>
    <w:rsid w:val="00490106"/>
    <w:rsid w:val="0049024A"/>
    <w:rsid w:val="00490875"/>
    <w:rsid w:val="00490B65"/>
    <w:rsid w:val="00490D3E"/>
    <w:rsid w:val="00490DD6"/>
    <w:rsid w:val="0049131B"/>
    <w:rsid w:val="0049144F"/>
    <w:rsid w:val="0049147C"/>
    <w:rsid w:val="00491554"/>
    <w:rsid w:val="0049188A"/>
    <w:rsid w:val="00491CFD"/>
    <w:rsid w:val="004925CA"/>
    <w:rsid w:val="00493354"/>
    <w:rsid w:val="004934BE"/>
    <w:rsid w:val="0049378E"/>
    <w:rsid w:val="00493AFC"/>
    <w:rsid w:val="00493C4F"/>
    <w:rsid w:val="00494047"/>
    <w:rsid w:val="004945DC"/>
    <w:rsid w:val="00494F33"/>
    <w:rsid w:val="00494F34"/>
    <w:rsid w:val="004950AA"/>
    <w:rsid w:val="00495347"/>
    <w:rsid w:val="0049546D"/>
    <w:rsid w:val="004956AA"/>
    <w:rsid w:val="0049570F"/>
    <w:rsid w:val="00495BB2"/>
    <w:rsid w:val="00495CFD"/>
    <w:rsid w:val="00495F71"/>
    <w:rsid w:val="004960D1"/>
    <w:rsid w:val="004960FE"/>
    <w:rsid w:val="00496165"/>
    <w:rsid w:val="00496539"/>
    <w:rsid w:val="00496A60"/>
    <w:rsid w:val="00496B38"/>
    <w:rsid w:val="004979EB"/>
    <w:rsid w:val="004A0319"/>
    <w:rsid w:val="004A04E3"/>
    <w:rsid w:val="004A0584"/>
    <w:rsid w:val="004A0B65"/>
    <w:rsid w:val="004A0C8D"/>
    <w:rsid w:val="004A1460"/>
    <w:rsid w:val="004A1464"/>
    <w:rsid w:val="004A1AFF"/>
    <w:rsid w:val="004A29EE"/>
    <w:rsid w:val="004A3515"/>
    <w:rsid w:val="004A374C"/>
    <w:rsid w:val="004A3EC9"/>
    <w:rsid w:val="004A4483"/>
    <w:rsid w:val="004A45B7"/>
    <w:rsid w:val="004A49FB"/>
    <w:rsid w:val="004A4B86"/>
    <w:rsid w:val="004A4D6F"/>
    <w:rsid w:val="004A4DE0"/>
    <w:rsid w:val="004A50AA"/>
    <w:rsid w:val="004A5AF1"/>
    <w:rsid w:val="004A5B5F"/>
    <w:rsid w:val="004A5B9E"/>
    <w:rsid w:val="004A5CCA"/>
    <w:rsid w:val="004A5F38"/>
    <w:rsid w:val="004A63C1"/>
    <w:rsid w:val="004A6765"/>
    <w:rsid w:val="004A68A5"/>
    <w:rsid w:val="004A6E97"/>
    <w:rsid w:val="004A6EB5"/>
    <w:rsid w:val="004A7231"/>
    <w:rsid w:val="004A7775"/>
    <w:rsid w:val="004A7BC4"/>
    <w:rsid w:val="004A7EBE"/>
    <w:rsid w:val="004A7F2F"/>
    <w:rsid w:val="004B0CD0"/>
    <w:rsid w:val="004B1D28"/>
    <w:rsid w:val="004B20A6"/>
    <w:rsid w:val="004B234F"/>
    <w:rsid w:val="004B2781"/>
    <w:rsid w:val="004B36A0"/>
    <w:rsid w:val="004B3775"/>
    <w:rsid w:val="004B3E7E"/>
    <w:rsid w:val="004B408D"/>
    <w:rsid w:val="004B44D9"/>
    <w:rsid w:val="004B4FD8"/>
    <w:rsid w:val="004B5128"/>
    <w:rsid w:val="004B5532"/>
    <w:rsid w:val="004B56E8"/>
    <w:rsid w:val="004B57BB"/>
    <w:rsid w:val="004B58C9"/>
    <w:rsid w:val="004B5A4A"/>
    <w:rsid w:val="004B5B30"/>
    <w:rsid w:val="004B60CA"/>
    <w:rsid w:val="004B6347"/>
    <w:rsid w:val="004B6378"/>
    <w:rsid w:val="004B6666"/>
    <w:rsid w:val="004B6999"/>
    <w:rsid w:val="004B6D9D"/>
    <w:rsid w:val="004B7001"/>
    <w:rsid w:val="004B7619"/>
    <w:rsid w:val="004B7865"/>
    <w:rsid w:val="004B7C4E"/>
    <w:rsid w:val="004C0053"/>
    <w:rsid w:val="004C025F"/>
    <w:rsid w:val="004C05F4"/>
    <w:rsid w:val="004C15EF"/>
    <w:rsid w:val="004C16A8"/>
    <w:rsid w:val="004C1815"/>
    <w:rsid w:val="004C18F4"/>
    <w:rsid w:val="004C1ED9"/>
    <w:rsid w:val="004C212B"/>
    <w:rsid w:val="004C2ABC"/>
    <w:rsid w:val="004C2D8C"/>
    <w:rsid w:val="004C2ECB"/>
    <w:rsid w:val="004C3A41"/>
    <w:rsid w:val="004C3A77"/>
    <w:rsid w:val="004C3DFC"/>
    <w:rsid w:val="004C3F85"/>
    <w:rsid w:val="004C4044"/>
    <w:rsid w:val="004C4297"/>
    <w:rsid w:val="004C4D80"/>
    <w:rsid w:val="004C4E0E"/>
    <w:rsid w:val="004C4EAF"/>
    <w:rsid w:val="004C530E"/>
    <w:rsid w:val="004C5367"/>
    <w:rsid w:val="004C53DB"/>
    <w:rsid w:val="004C53FA"/>
    <w:rsid w:val="004C5999"/>
    <w:rsid w:val="004C615F"/>
    <w:rsid w:val="004C6546"/>
    <w:rsid w:val="004C68B3"/>
    <w:rsid w:val="004C6A5F"/>
    <w:rsid w:val="004C6C9E"/>
    <w:rsid w:val="004C6D3C"/>
    <w:rsid w:val="004C6F79"/>
    <w:rsid w:val="004C7A0A"/>
    <w:rsid w:val="004D00BB"/>
    <w:rsid w:val="004D054A"/>
    <w:rsid w:val="004D0725"/>
    <w:rsid w:val="004D0DC9"/>
    <w:rsid w:val="004D0E90"/>
    <w:rsid w:val="004D11C7"/>
    <w:rsid w:val="004D12E3"/>
    <w:rsid w:val="004D1AB9"/>
    <w:rsid w:val="004D1CB2"/>
    <w:rsid w:val="004D25BC"/>
    <w:rsid w:val="004D2C6E"/>
    <w:rsid w:val="004D2F80"/>
    <w:rsid w:val="004D3718"/>
    <w:rsid w:val="004D384D"/>
    <w:rsid w:val="004D44B0"/>
    <w:rsid w:val="004D48BA"/>
    <w:rsid w:val="004D4913"/>
    <w:rsid w:val="004D4938"/>
    <w:rsid w:val="004D56D9"/>
    <w:rsid w:val="004D5BC9"/>
    <w:rsid w:val="004D5FA0"/>
    <w:rsid w:val="004D62C7"/>
    <w:rsid w:val="004D633F"/>
    <w:rsid w:val="004D6643"/>
    <w:rsid w:val="004D6C37"/>
    <w:rsid w:val="004D7257"/>
    <w:rsid w:val="004D72C7"/>
    <w:rsid w:val="004D731C"/>
    <w:rsid w:val="004D734A"/>
    <w:rsid w:val="004D758E"/>
    <w:rsid w:val="004D761A"/>
    <w:rsid w:val="004D7845"/>
    <w:rsid w:val="004D7916"/>
    <w:rsid w:val="004D7AD0"/>
    <w:rsid w:val="004E086C"/>
    <w:rsid w:val="004E0BB7"/>
    <w:rsid w:val="004E1590"/>
    <w:rsid w:val="004E1A22"/>
    <w:rsid w:val="004E1ECC"/>
    <w:rsid w:val="004E218F"/>
    <w:rsid w:val="004E22B5"/>
    <w:rsid w:val="004E243B"/>
    <w:rsid w:val="004E27C7"/>
    <w:rsid w:val="004E3917"/>
    <w:rsid w:val="004E3955"/>
    <w:rsid w:val="004E3F4D"/>
    <w:rsid w:val="004E4078"/>
    <w:rsid w:val="004E4158"/>
    <w:rsid w:val="004E43EC"/>
    <w:rsid w:val="004E4678"/>
    <w:rsid w:val="004E4922"/>
    <w:rsid w:val="004E5140"/>
    <w:rsid w:val="004E522B"/>
    <w:rsid w:val="004E5782"/>
    <w:rsid w:val="004E5E7F"/>
    <w:rsid w:val="004E6679"/>
    <w:rsid w:val="004E6917"/>
    <w:rsid w:val="004E69E6"/>
    <w:rsid w:val="004E70CC"/>
    <w:rsid w:val="004E7928"/>
    <w:rsid w:val="004E7AC9"/>
    <w:rsid w:val="004E7FB1"/>
    <w:rsid w:val="004F0787"/>
    <w:rsid w:val="004F07D4"/>
    <w:rsid w:val="004F0C6D"/>
    <w:rsid w:val="004F0DBF"/>
    <w:rsid w:val="004F18BA"/>
    <w:rsid w:val="004F18F6"/>
    <w:rsid w:val="004F1914"/>
    <w:rsid w:val="004F2115"/>
    <w:rsid w:val="004F22B9"/>
    <w:rsid w:val="004F2D43"/>
    <w:rsid w:val="004F2E03"/>
    <w:rsid w:val="004F3AEF"/>
    <w:rsid w:val="004F3BA0"/>
    <w:rsid w:val="004F46C5"/>
    <w:rsid w:val="004F4743"/>
    <w:rsid w:val="004F47A0"/>
    <w:rsid w:val="004F4C09"/>
    <w:rsid w:val="004F4E73"/>
    <w:rsid w:val="004F502C"/>
    <w:rsid w:val="004F5901"/>
    <w:rsid w:val="004F5D33"/>
    <w:rsid w:val="004F5D83"/>
    <w:rsid w:val="004F62EA"/>
    <w:rsid w:val="004F632A"/>
    <w:rsid w:val="004F69ED"/>
    <w:rsid w:val="004F6A0E"/>
    <w:rsid w:val="004F6D38"/>
    <w:rsid w:val="004F713E"/>
    <w:rsid w:val="004F72D2"/>
    <w:rsid w:val="004F7834"/>
    <w:rsid w:val="004F79C3"/>
    <w:rsid w:val="00500079"/>
    <w:rsid w:val="00500753"/>
    <w:rsid w:val="005008BC"/>
    <w:rsid w:val="00500A77"/>
    <w:rsid w:val="00501027"/>
    <w:rsid w:val="00501E15"/>
    <w:rsid w:val="00501F09"/>
    <w:rsid w:val="00501F47"/>
    <w:rsid w:val="005023EB"/>
    <w:rsid w:val="00502808"/>
    <w:rsid w:val="00502C1E"/>
    <w:rsid w:val="00502DC9"/>
    <w:rsid w:val="00502DE3"/>
    <w:rsid w:val="00502DFA"/>
    <w:rsid w:val="0050316D"/>
    <w:rsid w:val="005033F2"/>
    <w:rsid w:val="00503958"/>
    <w:rsid w:val="00503977"/>
    <w:rsid w:val="00504447"/>
    <w:rsid w:val="00504692"/>
    <w:rsid w:val="005053A4"/>
    <w:rsid w:val="005055F4"/>
    <w:rsid w:val="00505A45"/>
    <w:rsid w:val="00505ED0"/>
    <w:rsid w:val="005060E5"/>
    <w:rsid w:val="00506207"/>
    <w:rsid w:val="00506251"/>
    <w:rsid w:val="00506B85"/>
    <w:rsid w:val="00506CBF"/>
    <w:rsid w:val="005072F4"/>
    <w:rsid w:val="00507C62"/>
    <w:rsid w:val="005100B2"/>
    <w:rsid w:val="00511005"/>
    <w:rsid w:val="0051172A"/>
    <w:rsid w:val="00511800"/>
    <w:rsid w:val="00511B3B"/>
    <w:rsid w:val="005126B1"/>
    <w:rsid w:val="00512CA8"/>
    <w:rsid w:val="005130B9"/>
    <w:rsid w:val="00513946"/>
    <w:rsid w:val="005139D8"/>
    <w:rsid w:val="00513A54"/>
    <w:rsid w:val="00514315"/>
    <w:rsid w:val="00514604"/>
    <w:rsid w:val="00514864"/>
    <w:rsid w:val="00514AA6"/>
    <w:rsid w:val="00514B97"/>
    <w:rsid w:val="00514CD2"/>
    <w:rsid w:val="005151E3"/>
    <w:rsid w:val="00515E38"/>
    <w:rsid w:val="00516068"/>
    <w:rsid w:val="005161D4"/>
    <w:rsid w:val="0051634A"/>
    <w:rsid w:val="00516491"/>
    <w:rsid w:val="005176FE"/>
    <w:rsid w:val="00517A81"/>
    <w:rsid w:val="00517D7E"/>
    <w:rsid w:val="00517F06"/>
    <w:rsid w:val="00517FAE"/>
    <w:rsid w:val="0052048E"/>
    <w:rsid w:val="0052079C"/>
    <w:rsid w:val="00520A07"/>
    <w:rsid w:val="00520DAF"/>
    <w:rsid w:val="00520EC4"/>
    <w:rsid w:val="00520F1A"/>
    <w:rsid w:val="00521040"/>
    <w:rsid w:val="005219B5"/>
    <w:rsid w:val="00521C16"/>
    <w:rsid w:val="00521D18"/>
    <w:rsid w:val="00521DD4"/>
    <w:rsid w:val="005221D1"/>
    <w:rsid w:val="005221F3"/>
    <w:rsid w:val="00522282"/>
    <w:rsid w:val="00522862"/>
    <w:rsid w:val="005228D3"/>
    <w:rsid w:val="00523045"/>
    <w:rsid w:val="00523108"/>
    <w:rsid w:val="0052367A"/>
    <w:rsid w:val="00523683"/>
    <w:rsid w:val="005238A1"/>
    <w:rsid w:val="00523AB3"/>
    <w:rsid w:val="00523E6F"/>
    <w:rsid w:val="005243B8"/>
    <w:rsid w:val="0052493E"/>
    <w:rsid w:val="00524A5B"/>
    <w:rsid w:val="00525967"/>
    <w:rsid w:val="00525A43"/>
    <w:rsid w:val="00525D86"/>
    <w:rsid w:val="00525E79"/>
    <w:rsid w:val="005260D7"/>
    <w:rsid w:val="00526FC7"/>
    <w:rsid w:val="005276CF"/>
    <w:rsid w:val="0052780C"/>
    <w:rsid w:val="0052792A"/>
    <w:rsid w:val="005279AC"/>
    <w:rsid w:val="00530128"/>
    <w:rsid w:val="00530862"/>
    <w:rsid w:val="00531296"/>
    <w:rsid w:val="0053135F"/>
    <w:rsid w:val="005315E0"/>
    <w:rsid w:val="005316A4"/>
    <w:rsid w:val="00532B00"/>
    <w:rsid w:val="005335D9"/>
    <w:rsid w:val="00533CA0"/>
    <w:rsid w:val="00533F41"/>
    <w:rsid w:val="00534111"/>
    <w:rsid w:val="00534790"/>
    <w:rsid w:val="005352CF"/>
    <w:rsid w:val="005353A5"/>
    <w:rsid w:val="00535761"/>
    <w:rsid w:val="0053579A"/>
    <w:rsid w:val="00535BBC"/>
    <w:rsid w:val="00535D25"/>
    <w:rsid w:val="005366DD"/>
    <w:rsid w:val="005368F2"/>
    <w:rsid w:val="00536A56"/>
    <w:rsid w:val="00537366"/>
    <w:rsid w:val="00537AF9"/>
    <w:rsid w:val="00537DE1"/>
    <w:rsid w:val="00540123"/>
    <w:rsid w:val="005409B3"/>
    <w:rsid w:val="00540E2E"/>
    <w:rsid w:val="00541126"/>
    <w:rsid w:val="005417D5"/>
    <w:rsid w:val="00542430"/>
    <w:rsid w:val="00542604"/>
    <w:rsid w:val="0054291B"/>
    <w:rsid w:val="00542B0E"/>
    <w:rsid w:val="00542D3A"/>
    <w:rsid w:val="005431D7"/>
    <w:rsid w:val="00543235"/>
    <w:rsid w:val="005432A8"/>
    <w:rsid w:val="005433F4"/>
    <w:rsid w:val="00543833"/>
    <w:rsid w:val="00543E9F"/>
    <w:rsid w:val="00543F15"/>
    <w:rsid w:val="00544058"/>
    <w:rsid w:val="005442D3"/>
    <w:rsid w:val="00544F73"/>
    <w:rsid w:val="00544FE3"/>
    <w:rsid w:val="00544FEF"/>
    <w:rsid w:val="005457C4"/>
    <w:rsid w:val="005458C9"/>
    <w:rsid w:val="00545CAE"/>
    <w:rsid w:val="00545E53"/>
    <w:rsid w:val="00545EE0"/>
    <w:rsid w:val="00546247"/>
    <w:rsid w:val="005462AA"/>
    <w:rsid w:val="005467EE"/>
    <w:rsid w:val="00546DAD"/>
    <w:rsid w:val="005475B8"/>
    <w:rsid w:val="005475F4"/>
    <w:rsid w:val="00547863"/>
    <w:rsid w:val="00547D9E"/>
    <w:rsid w:val="0055057B"/>
    <w:rsid w:val="00550A40"/>
    <w:rsid w:val="00550E0D"/>
    <w:rsid w:val="0055125F"/>
    <w:rsid w:val="005514F3"/>
    <w:rsid w:val="00551BF1"/>
    <w:rsid w:val="005521C7"/>
    <w:rsid w:val="005521D5"/>
    <w:rsid w:val="005529C5"/>
    <w:rsid w:val="00552B4A"/>
    <w:rsid w:val="00552B7F"/>
    <w:rsid w:val="00552DBB"/>
    <w:rsid w:val="0055310D"/>
    <w:rsid w:val="00553261"/>
    <w:rsid w:val="005538C9"/>
    <w:rsid w:val="00553C15"/>
    <w:rsid w:val="00554385"/>
    <w:rsid w:val="00554649"/>
    <w:rsid w:val="00555540"/>
    <w:rsid w:val="00556428"/>
    <w:rsid w:val="0055691D"/>
    <w:rsid w:val="005569A8"/>
    <w:rsid w:val="005570E9"/>
    <w:rsid w:val="005573F9"/>
    <w:rsid w:val="005578AA"/>
    <w:rsid w:val="005578AF"/>
    <w:rsid w:val="0055796A"/>
    <w:rsid w:val="00557AB9"/>
    <w:rsid w:val="00557F1A"/>
    <w:rsid w:val="00561781"/>
    <w:rsid w:val="005617A1"/>
    <w:rsid w:val="00561887"/>
    <w:rsid w:val="0056193A"/>
    <w:rsid w:val="00561C3A"/>
    <w:rsid w:val="0056203C"/>
    <w:rsid w:val="005627A1"/>
    <w:rsid w:val="00562994"/>
    <w:rsid w:val="00562A95"/>
    <w:rsid w:val="00562FE9"/>
    <w:rsid w:val="00563056"/>
    <w:rsid w:val="005632AA"/>
    <w:rsid w:val="005633CF"/>
    <w:rsid w:val="00563584"/>
    <w:rsid w:val="0056414D"/>
    <w:rsid w:val="0056487E"/>
    <w:rsid w:val="005649B3"/>
    <w:rsid w:val="00564A91"/>
    <w:rsid w:val="00564FB4"/>
    <w:rsid w:val="00564FD9"/>
    <w:rsid w:val="00565A7A"/>
    <w:rsid w:val="00565BDA"/>
    <w:rsid w:val="00565C11"/>
    <w:rsid w:val="00566120"/>
    <w:rsid w:val="005661BC"/>
    <w:rsid w:val="00566263"/>
    <w:rsid w:val="005664D2"/>
    <w:rsid w:val="005669F7"/>
    <w:rsid w:val="00566E86"/>
    <w:rsid w:val="005677DB"/>
    <w:rsid w:val="00567896"/>
    <w:rsid w:val="00567B51"/>
    <w:rsid w:val="00567EA2"/>
    <w:rsid w:val="00570D30"/>
    <w:rsid w:val="00570F66"/>
    <w:rsid w:val="0057107B"/>
    <w:rsid w:val="005713DF"/>
    <w:rsid w:val="00571584"/>
    <w:rsid w:val="0057166A"/>
    <w:rsid w:val="00571C9F"/>
    <w:rsid w:val="00572102"/>
    <w:rsid w:val="00572338"/>
    <w:rsid w:val="005724B8"/>
    <w:rsid w:val="005733E6"/>
    <w:rsid w:val="00574A39"/>
    <w:rsid w:val="00574DF4"/>
    <w:rsid w:val="0057543D"/>
    <w:rsid w:val="00575881"/>
    <w:rsid w:val="00575E01"/>
    <w:rsid w:val="00576151"/>
    <w:rsid w:val="00577B07"/>
    <w:rsid w:val="00577B4A"/>
    <w:rsid w:val="00577E94"/>
    <w:rsid w:val="00577FAC"/>
    <w:rsid w:val="005800C9"/>
    <w:rsid w:val="005800E9"/>
    <w:rsid w:val="0058011A"/>
    <w:rsid w:val="005802E9"/>
    <w:rsid w:val="005806F9"/>
    <w:rsid w:val="0058090B"/>
    <w:rsid w:val="00580E5B"/>
    <w:rsid w:val="00580FEB"/>
    <w:rsid w:val="0058158D"/>
    <w:rsid w:val="00581C78"/>
    <w:rsid w:val="00581FCB"/>
    <w:rsid w:val="005823AE"/>
    <w:rsid w:val="00582503"/>
    <w:rsid w:val="00582545"/>
    <w:rsid w:val="00582A6A"/>
    <w:rsid w:val="00582A95"/>
    <w:rsid w:val="00582B07"/>
    <w:rsid w:val="00583A1D"/>
    <w:rsid w:val="00583B9B"/>
    <w:rsid w:val="005842BD"/>
    <w:rsid w:val="00584621"/>
    <w:rsid w:val="00584912"/>
    <w:rsid w:val="00584BFB"/>
    <w:rsid w:val="00584D10"/>
    <w:rsid w:val="005850A6"/>
    <w:rsid w:val="00585BEC"/>
    <w:rsid w:val="00585D67"/>
    <w:rsid w:val="005862D3"/>
    <w:rsid w:val="0058670C"/>
    <w:rsid w:val="005867A6"/>
    <w:rsid w:val="00586F10"/>
    <w:rsid w:val="00586F8A"/>
    <w:rsid w:val="00587053"/>
    <w:rsid w:val="005871A5"/>
    <w:rsid w:val="0058720A"/>
    <w:rsid w:val="0058779C"/>
    <w:rsid w:val="00587B9C"/>
    <w:rsid w:val="00587D3E"/>
    <w:rsid w:val="00590C97"/>
    <w:rsid w:val="00590E02"/>
    <w:rsid w:val="00591EAF"/>
    <w:rsid w:val="005922AE"/>
    <w:rsid w:val="0059232F"/>
    <w:rsid w:val="00592922"/>
    <w:rsid w:val="00592F56"/>
    <w:rsid w:val="00593330"/>
    <w:rsid w:val="0059342B"/>
    <w:rsid w:val="00593AE7"/>
    <w:rsid w:val="00593E5A"/>
    <w:rsid w:val="0059446A"/>
    <w:rsid w:val="00594AAE"/>
    <w:rsid w:val="0059503A"/>
    <w:rsid w:val="005950BF"/>
    <w:rsid w:val="00595900"/>
    <w:rsid w:val="00595EDF"/>
    <w:rsid w:val="00596084"/>
    <w:rsid w:val="005961C8"/>
    <w:rsid w:val="005967F8"/>
    <w:rsid w:val="00597210"/>
    <w:rsid w:val="00597568"/>
    <w:rsid w:val="00597826"/>
    <w:rsid w:val="00597DAD"/>
    <w:rsid w:val="00597F59"/>
    <w:rsid w:val="005A0854"/>
    <w:rsid w:val="005A0D84"/>
    <w:rsid w:val="005A131D"/>
    <w:rsid w:val="005A13E0"/>
    <w:rsid w:val="005A1A71"/>
    <w:rsid w:val="005A1C7C"/>
    <w:rsid w:val="005A2349"/>
    <w:rsid w:val="005A2556"/>
    <w:rsid w:val="005A2E82"/>
    <w:rsid w:val="005A32B9"/>
    <w:rsid w:val="005A4A64"/>
    <w:rsid w:val="005A4C9B"/>
    <w:rsid w:val="005A4CED"/>
    <w:rsid w:val="005A52F2"/>
    <w:rsid w:val="005A53B6"/>
    <w:rsid w:val="005A5604"/>
    <w:rsid w:val="005A59C4"/>
    <w:rsid w:val="005A626E"/>
    <w:rsid w:val="005A66D2"/>
    <w:rsid w:val="005A6B99"/>
    <w:rsid w:val="005A6F98"/>
    <w:rsid w:val="005A7006"/>
    <w:rsid w:val="005A70D8"/>
    <w:rsid w:val="005A7A8B"/>
    <w:rsid w:val="005B0D32"/>
    <w:rsid w:val="005B2734"/>
    <w:rsid w:val="005B2E0C"/>
    <w:rsid w:val="005B30BC"/>
    <w:rsid w:val="005B35A4"/>
    <w:rsid w:val="005B4482"/>
    <w:rsid w:val="005B4D71"/>
    <w:rsid w:val="005B51B0"/>
    <w:rsid w:val="005B6AA1"/>
    <w:rsid w:val="005B6CEA"/>
    <w:rsid w:val="005B6D24"/>
    <w:rsid w:val="005B6E88"/>
    <w:rsid w:val="005B6F0C"/>
    <w:rsid w:val="005B73A3"/>
    <w:rsid w:val="005B750E"/>
    <w:rsid w:val="005B7BBA"/>
    <w:rsid w:val="005C001C"/>
    <w:rsid w:val="005C0542"/>
    <w:rsid w:val="005C05FA"/>
    <w:rsid w:val="005C12E6"/>
    <w:rsid w:val="005C1B84"/>
    <w:rsid w:val="005C1D80"/>
    <w:rsid w:val="005C260B"/>
    <w:rsid w:val="005C28DE"/>
    <w:rsid w:val="005C2C8F"/>
    <w:rsid w:val="005C320C"/>
    <w:rsid w:val="005C3327"/>
    <w:rsid w:val="005C3570"/>
    <w:rsid w:val="005C3EB0"/>
    <w:rsid w:val="005C43DD"/>
    <w:rsid w:val="005C4CAE"/>
    <w:rsid w:val="005C5063"/>
    <w:rsid w:val="005C56FF"/>
    <w:rsid w:val="005C5DC9"/>
    <w:rsid w:val="005C5FA3"/>
    <w:rsid w:val="005C615D"/>
    <w:rsid w:val="005C6D54"/>
    <w:rsid w:val="005C7027"/>
    <w:rsid w:val="005C715C"/>
    <w:rsid w:val="005C757B"/>
    <w:rsid w:val="005C7ACA"/>
    <w:rsid w:val="005D00D7"/>
    <w:rsid w:val="005D02C8"/>
    <w:rsid w:val="005D0A82"/>
    <w:rsid w:val="005D13CC"/>
    <w:rsid w:val="005D14E0"/>
    <w:rsid w:val="005D1637"/>
    <w:rsid w:val="005D1AC3"/>
    <w:rsid w:val="005D1BF4"/>
    <w:rsid w:val="005D1E3D"/>
    <w:rsid w:val="005D1F16"/>
    <w:rsid w:val="005D21FE"/>
    <w:rsid w:val="005D25A9"/>
    <w:rsid w:val="005D275C"/>
    <w:rsid w:val="005D2C5E"/>
    <w:rsid w:val="005D2FCB"/>
    <w:rsid w:val="005D383D"/>
    <w:rsid w:val="005D4006"/>
    <w:rsid w:val="005D45FD"/>
    <w:rsid w:val="005D48C2"/>
    <w:rsid w:val="005D5315"/>
    <w:rsid w:val="005D55A7"/>
    <w:rsid w:val="005D579F"/>
    <w:rsid w:val="005D57B7"/>
    <w:rsid w:val="005D5BFE"/>
    <w:rsid w:val="005D5C8C"/>
    <w:rsid w:val="005D5D86"/>
    <w:rsid w:val="005D60F9"/>
    <w:rsid w:val="005D61A8"/>
    <w:rsid w:val="005D6227"/>
    <w:rsid w:val="005D6238"/>
    <w:rsid w:val="005D6239"/>
    <w:rsid w:val="005D68A1"/>
    <w:rsid w:val="005D6B24"/>
    <w:rsid w:val="005D6C9B"/>
    <w:rsid w:val="005D70FB"/>
    <w:rsid w:val="005D7354"/>
    <w:rsid w:val="005D76E1"/>
    <w:rsid w:val="005E02D9"/>
    <w:rsid w:val="005E03CC"/>
    <w:rsid w:val="005E155A"/>
    <w:rsid w:val="005E1A6A"/>
    <w:rsid w:val="005E1E65"/>
    <w:rsid w:val="005E2041"/>
    <w:rsid w:val="005E27BE"/>
    <w:rsid w:val="005E2B51"/>
    <w:rsid w:val="005E2BA4"/>
    <w:rsid w:val="005E33FF"/>
    <w:rsid w:val="005E3A73"/>
    <w:rsid w:val="005E3FB6"/>
    <w:rsid w:val="005E42DF"/>
    <w:rsid w:val="005E4519"/>
    <w:rsid w:val="005E46E3"/>
    <w:rsid w:val="005E48AA"/>
    <w:rsid w:val="005E48FA"/>
    <w:rsid w:val="005E508A"/>
    <w:rsid w:val="005E553A"/>
    <w:rsid w:val="005E60F2"/>
    <w:rsid w:val="005E6287"/>
    <w:rsid w:val="005E64F8"/>
    <w:rsid w:val="005E7024"/>
    <w:rsid w:val="005E73DD"/>
    <w:rsid w:val="005E76F7"/>
    <w:rsid w:val="005E7C96"/>
    <w:rsid w:val="005F0942"/>
    <w:rsid w:val="005F12A9"/>
    <w:rsid w:val="005F1FF3"/>
    <w:rsid w:val="005F274A"/>
    <w:rsid w:val="005F2AEC"/>
    <w:rsid w:val="005F2B58"/>
    <w:rsid w:val="005F2BFA"/>
    <w:rsid w:val="005F31D3"/>
    <w:rsid w:val="005F35C5"/>
    <w:rsid w:val="005F38C9"/>
    <w:rsid w:val="005F396C"/>
    <w:rsid w:val="005F3CB1"/>
    <w:rsid w:val="005F4047"/>
    <w:rsid w:val="005F451B"/>
    <w:rsid w:val="005F4C9D"/>
    <w:rsid w:val="005F5054"/>
    <w:rsid w:val="005F50D1"/>
    <w:rsid w:val="005F53A6"/>
    <w:rsid w:val="005F574E"/>
    <w:rsid w:val="005F5B49"/>
    <w:rsid w:val="005F5C2D"/>
    <w:rsid w:val="005F5C8A"/>
    <w:rsid w:val="005F5E9D"/>
    <w:rsid w:val="005F6920"/>
    <w:rsid w:val="005F69DF"/>
    <w:rsid w:val="005F6E34"/>
    <w:rsid w:val="005F6E7F"/>
    <w:rsid w:val="005F6F35"/>
    <w:rsid w:val="005F6F4F"/>
    <w:rsid w:val="005F76BD"/>
    <w:rsid w:val="00600298"/>
    <w:rsid w:val="00600533"/>
    <w:rsid w:val="006007BE"/>
    <w:rsid w:val="0060080E"/>
    <w:rsid w:val="00600A91"/>
    <w:rsid w:val="006019A9"/>
    <w:rsid w:val="006028B5"/>
    <w:rsid w:val="00602B2F"/>
    <w:rsid w:val="00602D2A"/>
    <w:rsid w:val="006033EF"/>
    <w:rsid w:val="006039CB"/>
    <w:rsid w:val="00603BDF"/>
    <w:rsid w:val="00603E35"/>
    <w:rsid w:val="00604175"/>
    <w:rsid w:val="00604204"/>
    <w:rsid w:val="00604462"/>
    <w:rsid w:val="006045F3"/>
    <w:rsid w:val="00604B63"/>
    <w:rsid w:val="00605954"/>
    <w:rsid w:val="00605A23"/>
    <w:rsid w:val="00605AEE"/>
    <w:rsid w:val="00605FEB"/>
    <w:rsid w:val="00606AE7"/>
    <w:rsid w:val="00606C42"/>
    <w:rsid w:val="00606E30"/>
    <w:rsid w:val="00606F97"/>
    <w:rsid w:val="0060748F"/>
    <w:rsid w:val="00607CCB"/>
    <w:rsid w:val="00607FBB"/>
    <w:rsid w:val="0061020E"/>
    <w:rsid w:val="00610BD4"/>
    <w:rsid w:val="006112D3"/>
    <w:rsid w:val="0061183F"/>
    <w:rsid w:val="00611990"/>
    <w:rsid w:val="00611E64"/>
    <w:rsid w:val="00612265"/>
    <w:rsid w:val="00612327"/>
    <w:rsid w:val="00612A7A"/>
    <w:rsid w:val="00613076"/>
    <w:rsid w:val="0061345E"/>
    <w:rsid w:val="00613EDC"/>
    <w:rsid w:val="00613F73"/>
    <w:rsid w:val="00614377"/>
    <w:rsid w:val="00615056"/>
    <w:rsid w:val="006150CD"/>
    <w:rsid w:val="006155CA"/>
    <w:rsid w:val="00615B15"/>
    <w:rsid w:val="00616345"/>
    <w:rsid w:val="00616BB3"/>
    <w:rsid w:val="006175E2"/>
    <w:rsid w:val="0061795B"/>
    <w:rsid w:val="00617BA7"/>
    <w:rsid w:val="00617C59"/>
    <w:rsid w:val="00617E23"/>
    <w:rsid w:val="0062061B"/>
    <w:rsid w:val="00620669"/>
    <w:rsid w:val="006206F4"/>
    <w:rsid w:val="00620933"/>
    <w:rsid w:val="00621488"/>
    <w:rsid w:val="00621559"/>
    <w:rsid w:val="00621909"/>
    <w:rsid w:val="00621A69"/>
    <w:rsid w:val="00621E9F"/>
    <w:rsid w:val="0062224D"/>
    <w:rsid w:val="006222D5"/>
    <w:rsid w:val="0062241A"/>
    <w:rsid w:val="0062259A"/>
    <w:rsid w:val="00622E48"/>
    <w:rsid w:val="00622E50"/>
    <w:rsid w:val="00623074"/>
    <w:rsid w:val="00623238"/>
    <w:rsid w:val="006232C8"/>
    <w:rsid w:val="006235FC"/>
    <w:rsid w:val="00623685"/>
    <w:rsid w:val="0062372C"/>
    <w:rsid w:val="006237D9"/>
    <w:rsid w:val="00623952"/>
    <w:rsid w:val="006244F3"/>
    <w:rsid w:val="00624803"/>
    <w:rsid w:val="00624A2B"/>
    <w:rsid w:val="00624EC5"/>
    <w:rsid w:val="006254F0"/>
    <w:rsid w:val="00625980"/>
    <w:rsid w:val="00626C0E"/>
    <w:rsid w:val="00627154"/>
    <w:rsid w:val="006271D4"/>
    <w:rsid w:val="00627983"/>
    <w:rsid w:val="00627A0F"/>
    <w:rsid w:val="00627F75"/>
    <w:rsid w:val="00630017"/>
    <w:rsid w:val="00630183"/>
    <w:rsid w:val="00630519"/>
    <w:rsid w:val="00630DCF"/>
    <w:rsid w:val="0063210A"/>
    <w:rsid w:val="00632274"/>
    <w:rsid w:val="00632277"/>
    <w:rsid w:val="00632E8A"/>
    <w:rsid w:val="00632F05"/>
    <w:rsid w:val="00633234"/>
    <w:rsid w:val="0063327D"/>
    <w:rsid w:val="006337AB"/>
    <w:rsid w:val="00633929"/>
    <w:rsid w:val="0063433A"/>
    <w:rsid w:val="00634A04"/>
    <w:rsid w:val="00634DAC"/>
    <w:rsid w:val="00635107"/>
    <w:rsid w:val="00635249"/>
    <w:rsid w:val="0063532A"/>
    <w:rsid w:val="0063539F"/>
    <w:rsid w:val="00635715"/>
    <w:rsid w:val="00636853"/>
    <w:rsid w:val="00636D5E"/>
    <w:rsid w:val="006376AC"/>
    <w:rsid w:val="00637BD5"/>
    <w:rsid w:val="00637E72"/>
    <w:rsid w:val="0064000C"/>
    <w:rsid w:val="00641399"/>
    <w:rsid w:val="006419C3"/>
    <w:rsid w:val="00642327"/>
    <w:rsid w:val="006424DC"/>
    <w:rsid w:val="0064268F"/>
    <w:rsid w:val="00642A1A"/>
    <w:rsid w:val="00642BBA"/>
    <w:rsid w:val="00643000"/>
    <w:rsid w:val="0064336E"/>
    <w:rsid w:val="00643751"/>
    <w:rsid w:val="006438B4"/>
    <w:rsid w:val="00643937"/>
    <w:rsid w:val="00645823"/>
    <w:rsid w:val="00646268"/>
    <w:rsid w:val="00646ACB"/>
    <w:rsid w:val="00646AEF"/>
    <w:rsid w:val="0064721A"/>
    <w:rsid w:val="0064743B"/>
    <w:rsid w:val="006474CD"/>
    <w:rsid w:val="00647A96"/>
    <w:rsid w:val="00647B8B"/>
    <w:rsid w:val="00647C48"/>
    <w:rsid w:val="006501DE"/>
    <w:rsid w:val="0065093F"/>
    <w:rsid w:val="00650F1E"/>
    <w:rsid w:val="006517DF"/>
    <w:rsid w:val="00651847"/>
    <w:rsid w:val="00652219"/>
    <w:rsid w:val="0065296A"/>
    <w:rsid w:val="00652F35"/>
    <w:rsid w:val="00653E14"/>
    <w:rsid w:val="00654361"/>
    <w:rsid w:val="006546A0"/>
    <w:rsid w:val="006548B3"/>
    <w:rsid w:val="00654F67"/>
    <w:rsid w:val="006551F7"/>
    <w:rsid w:val="00655314"/>
    <w:rsid w:val="006556D1"/>
    <w:rsid w:val="00655714"/>
    <w:rsid w:val="0065588A"/>
    <w:rsid w:val="006558FB"/>
    <w:rsid w:val="00655C8B"/>
    <w:rsid w:val="00655FB8"/>
    <w:rsid w:val="00655FE4"/>
    <w:rsid w:val="0065668F"/>
    <w:rsid w:val="006571D5"/>
    <w:rsid w:val="00657377"/>
    <w:rsid w:val="00657689"/>
    <w:rsid w:val="00657AA2"/>
    <w:rsid w:val="006600AF"/>
    <w:rsid w:val="006600EE"/>
    <w:rsid w:val="00660567"/>
    <w:rsid w:val="00660D39"/>
    <w:rsid w:val="00660E84"/>
    <w:rsid w:val="00661254"/>
    <w:rsid w:val="00661B89"/>
    <w:rsid w:val="00661DA6"/>
    <w:rsid w:val="006625BA"/>
    <w:rsid w:val="006628CD"/>
    <w:rsid w:val="0066319F"/>
    <w:rsid w:val="00663C17"/>
    <w:rsid w:val="00663E2A"/>
    <w:rsid w:val="006644D9"/>
    <w:rsid w:val="00665A09"/>
    <w:rsid w:val="00665A2F"/>
    <w:rsid w:val="0066612E"/>
    <w:rsid w:val="00666279"/>
    <w:rsid w:val="0066752C"/>
    <w:rsid w:val="006675C0"/>
    <w:rsid w:val="006700E6"/>
    <w:rsid w:val="006703C0"/>
    <w:rsid w:val="00670683"/>
    <w:rsid w:val="00670B4D"/>
    <w:rsid w:val="00670D4A"/>
    <w:rsid w:val="00671165"/>
    <w:rsid w:val="00671242"/>
    <w:rsid w:val="0067138E"/>
    <w:rsid w:val="006715B8"/>
    <w:rsid w:val="006717DB"/>
    <w:rsid w:val="0067196B"/>
    <w:rsid w:val="00671DAE"/>
    <w:rsid w:val="00671E33"/>
    <w:rsid w:val="006723C0"/>
    <w:rsid w:val="006726CD"/>
    <w:rsid w:val="006728D4"/>
    <w:rsid w:val="0067290B"/>
    <w:rsid w:val="00672A76"/>
    <w:rsid w:val="00672D09"/>
    <w:rsid w:val="00672E32"/>
    <w:rsid w:val="00673443"/>
    <w:rsid w:val="00673475"/>
    <w:rsid w:val="00673661"/>
    <w:rsid w:val="006739EB"/>
    <w:rsid w:val="00674117"/>
    <w:rsid w:val="0067496F"/>
    <w:rsid w:val="00674B9F"/>
    <w:rsid w:val="00674E90"/>
    <w:rsid w:val="00674F75"/>
    <w:rsid w:val="0067539C"/>
    <w:rsid w:val="006753E0"/>
    <w:rsid w:val="00675B74"/>
    <w:rsid w:val="00675CD3"/>
    <w:rsid w:val="00676197"/>
    <w:rsid w:val="00676204"/>
    <w:rsid w:val="0067671F"/>
    <w:rsid w:val="00676D4B"/>
    <w:rsid w:val="00677227"/>
    <w:rsid w:val="00677688"/>
    <w:rsid w:val="006777D5"/>
    <w:rsid w:val="00677C2E"/>
    <w:rsid w:val="00677CC7"/>
    <w:rsid w:val="00677CD2"/>
    <w:rsid w:val="00677DD2"/>
    <w:rsid w:val="00677ED2"/>
    <w:rsid w:val="00677ED9"/>
    <w:rsid w:val="006802F4"/>
    <w:rsid w:val="006809DC"/>
    <w:rsid w:val="006816EC"/>
    <w:rsid w:val="00681826"/>
    <w:rsid w:val="00681E19"/>
    <w:rsid w:val="00681F04"/>
    <w:rsid w:val="00682380"/>
    <w:rsid w:val="006823C2"/>
    <w:rsid w:val="00682A21"/>
    <w:rsid w:val="00682ACB"/>
    <w:rsid w:val="00682E43"/>
    <w:rsid w:val="006830E0"/>
    <w:rsid w:val="00683DEE"/>
    <w:rsid w:val="00684C14"/>
    <w:rsid w:val="0068560F"/>
    <w:rsid w:val="006858BD"/>
    <w:rsid w:val="00685EAD"/>
    <w:rsid w:val="0068614C"/>
    <w:rsid w:val="0068682E"/>
    <w:rsid w:val="00687908"/>
    <w:rsid w:val="00687A69"/>
    <w:rsid w:val="00687CFE"/>
    <w:rsid w:val="0069060D"/>
    <w:rsid w:val="006906A8"/>
    <w:rsid w:val="00690DB7"/>
    <w:rsid w:val="00691A83"/>
    <w:rsid w:val="00692C23"/>
    <w:rsid w:val="006935EF"/>
    <w:rsid w:val="00693885"/>
    <w:rsid w:val="006938AB"/>
    <w:rsid w:val="006938C3"/>
    <w:rsid w:val="00693CE4"/>
    <w:rsid w:val="00694118"/>
    <w:rsid w:val="00694187"/>
    <w:rsid w:val="006951B7"/>
    <w:rsid w:val="00695487"/>
    <w:rsid w:val="0069548C"/>
    <w:rsid w:val="0069651E"/>
    <w:rsid w:val="00696917"/>
    <w:rsid w:val="00696E63"/>
    <w:rsid w:val="00696F36"/>
    <w:rsid w:val="006970D4"/>
    <w:rsid w:val="00697618"/>
    <w:rsid w:val="006977DC"/>
    <w:rsid w:val="00697850"/>
    <w:rsid w:val="00697862"/>
    <w:rsid w:val="006A0243"/>
    <w:rsid w:val="006A0B24"/>
    <w:rsid w:val="006A0B7A"/>
    <w:rsid w:val="006A0CCC"/>
    <w:rsid w:val="006A0E8E"/>
    <w:rsid w:val="006A114C"/>
    <w:rsid w:val="006A1371"/>
    <w:rsid w:val="006A1EB7"/>
    <w:rsid w:val="006A221F"/>
    <w:rsid w:val="006A22B9"/>
    <w:rsid w:val="006A22C5"/>
    <w:rsid w:val="006A2A0B"/>
    <w:rsid w:val="006A2D34"/>
    <w:rsid w:val="006A3019"/>
    <w:rsid w:val="006A31DF"/>
    <w:rsid w:val="006A3429"/>
    <w:rsid w:val="006A345A"/>
    <w:rsid w:val="006A38C9"/>
    <w:rsid w:val="006A4056"/>
    <w:rsid w:val="006A48EE"/>
    <w:rsid w:val="006A4D55"/>
    <w:rsid w:val="006A4E3D"/>
    <w:rsid w:val="006A4F0D"/>
    <w:rsid w:val="006A5238"/>
    <w:rsid w:val="006A52CA"/>
    <w:rsid w:val="006A5783"/>
    <w:rsid w:val="006A58B9"/>
    <w:rsid w:val="006A5AD9"/>
    <w:rsid w:val="006A648B"/>
    <w:rsid w:val="006A69C4"/>
    <w:rsid w:val="006A6BDD"/>
    <w:rsid w:val="006A759D"/>
    <w:rsid w:val="006A7B9A"/>
    <w:rsid w:val="006B043E"/>
    <w:rsid w:val="006B05F6"/>
    <w:rsid w:val="006B0849"/>
    <w:rsid w:val="006B13F7"/>
    <w:rsid w:val="006B1593"/>
    <w:rsid w:val="006B1CA2"/>
    <w:rsid w:val="006B2521"/>
    <w:rsid w:val="006B25FB"/>
    <w:rsid w:val="006B2C76"/>
    <w:rsid w:val="006B2F21"/>
    <w:rsid w:val="006B30A2"/>
    <w:rsid w:val="006B4578"/>
    <w:rsid w:val="006B51A7"/>
    <w:rsid w:val="006B5904"/>
    <w:rsid w:val="006B5A9F"/>
    <w:rsid w:val="006B5AC5"/>
    <w:rsid w:val="006B5DED"/>
    <w:rsid w:val="006B696B"/>
    <w:rsid w:val="006B69C9"/>
    <w:rsid w:val="006B6CA8"/>
    <w:rsid w:val="006B6D13"/>
    <w:rsid w:val="006B73A5"/>
    <w:rsid w:val="006B7719"/>
    <w:rsid w:val="006B780C"/>
    <w:rsid w:val="006B794A"/>
    <w:rsid w:val="006C007E"/>
    <w:rsid w:val="006C07C9"/>
    <w:rsid w:val="006C08CF"/>
    <w:rsid w:val="006C0EBF"/>
    <w:rsid w:val="006C1121"/>
    <w:rsid w:val="006C13EA"/>
    <w:rsid w:val="006C19AD"/>
    <w:rsid w:val="006C1D4D"/>
    <w:rsid w:val="006C1FE6"/>
    <w:rsid w:val="006C2280"/>
    <w:rsid w:val="006C245C"/>
    <w:rsid w:val="006C25D1"/>
    <w:rsid w:val="006C2A0A"/>
    <w:rsid w:val="006C2C3B"/>
    <w:rsid w:val="006C3270"/>
    <w:rsid w:val="006C36FD"/>
    <w:rsid w:val="006C38F0"/>
    <w:rsid w:val="006C3B67"/>
    <w:rsid w:val="006C3DDE"/>
    <w:rsid w:val="006C41F8"/>
    <w:rsid w:val="006C4428"/>
    <w:rsid w:val="006C4D0C"/>
    <w:rsid w:val="006C51C5"/>
    <w:rsid w:val="006C53D3"/>
    <w:rsid w:val="006C5627"/>
    <w:rsid w:val="006C5672"/>
    <w:rsid w:val="006C5B39"/>
    <w:rsid w:val="006C62B1"/>
    <w:rsid w:val="006C753A"/>
    <w:rsid w:val="006C77EE"/>
    <w:rsid w:val="006C7938"/>
    <w:rsid w:val="006C7A36"/>
    <w:rsid w:val="006C7A6B"/>
    <w:rsid w:val="006C7D04"/>
    <w:rsid w:val="006C7DEB"/>
    <w:rsid w:val="006D027B"/>
    <w:rsid w:val="006D0305"/>
    <w:rsid w:val="006D036C"/>
    <w:rsid w:val="006D03D0"/>
    <w:rsid w:val="006D0576"/>
    <w:rsid w:val="006D0907"/>
    <w:rsid w:val="006D0CB9"/>
    <w:rsid w:val="006D107B"/>
    <w:rsid w:val="006D1120"/>
    <w:rsid w:val="006D1495"/>
    <w:rsid w:val="006D1598"/>
    <w:rsid w:val="006D1C4B"/>
    <w:rsid w:val="006D1CB4"/>
    <w:rsid w:val="006D1CCF"/>
    <w:rsid w:val="006D1E86"/>
    <w:rsid w:val="006D2091"/>
    <w:rsid w:val="006D2489"/>
    <w:rsid w:val="006D2B2E"/>
    <w:rsid w:val="006D30B8"/>
    <w:rsid w:val="006D3225"/>
    <w:rsid w:val="006D3D0C"/>
    <w:rsid w:val="006D4202"/>
    <w:rsid w:val="006D45BB"/>
    <w:rsid w:val="006D4609"/>
    <w:rsid w:val="006D48CE"/>
    <w:rsid w:val="006D499B"/>
    <w:rsid w:val="006D4DE2"/>
    <w:rsid w:val="006D504F"/>
    <w:rsid w:val="006D532D"/>
    <w:rsid w:val="006D597E"/>
    <w:rsid w:val="006D5EC0"/>
    <w:rsid w:val="006D6071"/>
    <w:rsid w:val="006D671D"/>
    <w:rsid w:val="006D6B23"/>
    <w:rsid w:val="006D718A"/>
    <w:rsid w:val="006D7C30"/>
    <w:rsid w:val="006D7C40"/>
    <w:rsid w:val="006D7E10"/>
    <w:rsid w:val="006E0324"/>
    <w:rsid w:val="006E0372"/>
    <w:rsid w:val="006E03AD"/>
    <w:rsid w:val="006E0877"/>
    <w:rsid w:val="006E1927"/>
    <w:rsid w:val="006E1CCE"/>
    <w:rsid w:val="006E1FDD"/>
    <w:rsid w:val="006E2D1C"/>
    <w:rsid w:val="006E3129"/>
    <w:rsid w:val="006E32CC"/>
    <w:rsid w:val="006E33F9"/>
    <w:rsid w:val="006E37E1"/>
    <w:rsid w:val="006E38A3"/>
    <w:rsid w:val="006E39C4"/>
    <w:rsid w:val="006E3AF3"/>
    <w:rsid w:val="006E3C39"/>
    <w:rsid w:val="006E3CAB"/>
    <w:rsid w:val="006E3DF5"/>
    <w:rsid w:val="006E4002"/>
    <w:rsid w:val="006E41A0"/>
    <w:rsid w:val="006E453D"/>
    <w:rsid w:val="006E48C3"/>
    <w:rsid w:val="006E4B8E"/>
    <w:rsid w:val="006E5373"/>
    <w:rsid w:val="006E59BF"/>
    <w:rsid w:val="006E5C16"/>
    <w:rsid w:val="006E5DB3"/>
    <w:rsid w:val="006E5FC3"/>
    <w:rsid w:val="006E612D"/>
    <w:rsid w:val="006E633E"/>
    <w:rsid w:val="006E6378"/>
    <w:rsid w:val="006E7BE0"/>
    <w:rsid w:val="006F021B"/>
    <w:rsid w:val="006F0F35"/>
    <w:rsid w:val="006F19B1"/>
    <w:rsid w:val="006F2B19"/>
    <w:rsid w:val="006F2E2A"/>
    <w:rsid w:val="006F2F61"/>
    <w:rsid w:val="006F313F"/>
    <w:rsid w:val="006F32C6"/>
    <w:rsid w:val="006F38F7"/>
    <w:rsid w:val="006F4251"/>
    <w:rsid w:val="006F43EF"/>
    <w:rsid w:val="006F4826"/>
    <w:rsid w:val="006F4EE7"/>
    <w:rsid w:val="006F4FC2"/>
    <w:rsid w:val="006F5CC9"/>
    <w:rsid w:val="006F62AE"/>
    <w:rsid w:val="006F6B76"/>
    <w:rsid w:val="006F6FB1"/>
    <w:rsid w:val="006F7DAE"/>
    <w:rsid w:val="00700308"/>
    <w:rsid w:val="0070045C"/>
    <w:rsid w:val="0070053C"/>
    <w:rsid w:val="00700971"/>
    <w:rsid w:val="007010D3"/>
    <w:rsid w:val="007012C4"/>
    <w:rsid w:val="00701AC8"/>
    <w:rsid w:val="00701B7A"/>
    <w:rsid w:val="00702118"/>
    <w:rsid w:val="00702440"/>
    <w:rsid w:val="0070313B"/>
    <w:rsid w:val="00703444"/>
    <w:rsid w:val="007036E7"/>
    <w:rsid w:val="007038ED"/>
    <w:rsid w:val="00703B47"/>
    <w:rsid w:val="00703CDE"/>
    <w:rsid w:val="00704166"/>
    <w:rsid w:val="00704A64"/>
    <w:rsid w:val="00705409"/>
    <w:rsid w:val="0070562B"/>
    <w:rsid w:val="0070573E"/>
    <w:rsid w:val="00705744"/>
    <w:rsid w:val="00705F42"/>
    <w:rsid w:val="00706438"/>
    <w:rsid w:val="00706A81"/>
    <w:rsid w:val="00706EE3"/>
    <w:rsid w:val="007077FF"/>
    <w:rsid w:val="007078A5"/>
    <w:rsid w:val="007103E2"/>
    <w:rsid w:val="00710617"/>
    <w:rsid w:val="007108A2"/>
    <w:rsid w:val="00710E51"/>
    <w:rsid w:val="00711164"/>
    <w:rsid w:val="007116B8"/>
    <w:rsid w:val="007118D7"/>
    <w:rsid w:val="00711E14"/>
    <w:rsid w:val="00712508"/>
    <w:rsid w:val="00712552"/>
    <w:rsid w:val="007125EC"/>
    <w:rsid w:val="00712699"/>
    <w:rsid w:val="00712996"/>
    <w:rsid w:val="00712E5E"/>
    <w:rsid w:val="00712E60"/>
    <w:rsid w:val="00712E72"/>
    <w:rsid w:val="00712F46"/>
    <w:rsid w:val="00712FA7"/>
    <w:rsid w:val="00712FF7"/>
    <w:rsid w:val="0071368A"/>
    <w:rsid w:val="00713B38"/>
    <w:rsid w:val="007143EA"/>
    <w:rsid w:val="00714E64"/>
    <w:rsid w:val="00714F8E"/>
    <w:rsid w:val="00715549"/>
    <w:rsid w:val="0071584E"/>
    <w:rsid w:val="00715B9A"/>
    <w:rsid w:val="00715BC7"/>
    <w:rsid w:val="00715FE0"/>
    <w:rsid w:val="0071627E"/>
    <w:rsid w:val="00716748"/>
    <w:rsid w:val="00716FF5"/>
    <w:rsid w:val="0071737D"/>
    <w:rsid w:val="007176D0"/>
    <w:rsid w:val="007176DB"/>
    <w:rsid w:val="00717949"/>
    <w:rsid w:val="00717B01"/>
    <w:rsid w:val="007202B3"/>
    <w:rsid w:val="00720377"/>
    <w:rsid w:val="00721147"/>
    <w:rsid w:val="007213D4"/>
    <w:rsid w:val="0072140F"/>
    <w:rsid w:val="00721669"/>
    <w:rsid w:val="00721B6E"/>
    <w:rsid w:val="00721FE3"/>
    <w:rsid w:val="007226F6"/>
    <w:rsid w:val="00722BEB"/>
    <w:rsid w:val="00722F97"/>
    <w:rsid w:val="00723059"/>
    <w:rsid w:val="00723375"/>
    <w:rsid w:val="00723875"/>
    <w:rsid w:val="00724075"/>
    <w:rsid w:val="00724115"/>
    <w:rsid w:val="0072427D"/>
    <w:rsid w:val="007243F6"/>
    <w:rsid w:val="0072442E"/>
    <w:rsid w:val="00724AF6"/>
    <w:rsid w:val="00724EC6"/>
    <w:rsid w:val="00724FE7"/>
    <w:rsid w:val="0072511C"/>
    <w:rsid w:val="00725155"/>
    <w:rsid w:val="007252FB"/>
    <w:rsid w:val="007254DD"/>
    <w:rsid w:val="00725684"/>
    <w:rsid w:val="007256C3"/>
    <w:rsid w:val="00725DEE"/>
    <w:rsid w:val="00725E2E"/>
    <w:rsid w:val="00725EAA"/>
    <w:rsid w:val="007265C7"/>
    <w:rsid w:val="00726842"/>
    <w:rsid w:val="00726B8C"/>
    <w:rsid w:val="00726E78"/>
    <w:rsid w:val="00726F56"/>
    <w:rsid w:val="0072706E"/>
    <w:rsid w:val="00727C17"/>
    <w:rsid w:val="00727CB9"/>
    <w:rsid w:val="00727D8B"/>
    <w:rsid w:val="00727ECE"/>
    <w:rsid w:val="00730A54"/>
    <w:rsid w:val="00730E16"/>
    <w:rsid w:val="00730EFD"/>
    <w:rsid w:val="0073148A"/>
    <w:rsid w:val="007314FD"/>
    <w:rsid w:val="00731725"/>
    <w:rsid w:val="007318D5"/>
    <w:rsid w:val="00731BE2"/>
    <w:rsid w:val="00731BEE"/>
    <w:rsid w:val="00731C77"/>
    <w:rsid w:val="007325D1"/>
    <w:rsid w:val="00732D93"/>
    <w:rsid w:val="007335F7"/>
    <w:rsid w:val="0073381C"/>
    <w:rsid w:val="00733928"/>
    <w:rsid w:val="00734BE8"/>
    <w:rsid w:val="00735036"/>
    <w:rsid w:val="007365EC"/>
    <w:rsid w:val="00736C49"/>
    <w:rsid w:val="00736CED"/>
    <w:rsid w:val="007374B9"/>
    <w:rsid w:val="007374CB"/>
    <w:rsid w:val="00737771"/>
    <w:rsid w:val="00737C4A"/>
    <w:rsid w:val="007400A0"/>
    <w:rsid w:val="007405E3"/>
    <w:rsid w:val="00740831"/>
    <w:rsid w:val="00740C6C"/>
    <w:rsid w:val="00741621"/>
    <w:rsid w:val="007425FC"/>
    <w:rsid w:val="00742922"/>
    <w:rsid w:val="00742BD1"/>
    <w:rsid w:val="00742C22"/>
    <w:rsid w:val="00743228"/>
    <w:rsid w:val="0074375B"/>
    <w:rsid w:val="00743C48"/>
    <w:rsid w:val="00743E70"/>
    <w:rsid w:val="00743FD8"/>
    <w:rsid w:val="007443B7"/>
    <w:rsid w:val="00744473"/>
    <w:rsid w:val="00744659"/>
    <w:rsid w:val="00744767"/>
    <w:rsid w:val="0074481F"/>
    <w:rsid w:val="00744D9A"/>
    <w:rsid w:val="00745745"/>
    <w:rsid w:val="007457A1"/>
    <w:rsid w:val="00745ADF"/>
    <w:rsid w:val="00745E2F"/>
    <w:rsid w:val="00746372"/>
    <w:rsid w:val="00746ABD"/>
    <w:rsid w:val="00746C06"/>
    <w:rsid w:val="00747549"/>
    <w:rsid w:val="007476BE"/>
    <w:rsid w:val="00747CFC"/>
    <w:rsid w:val="00747F17"/>
    <w:rsid w:val="0075015F"/>
    <w:rsid w:val="0075029E"/>
    <w:rsid w:val="007503A2"/>
    <w:rsid w:val="0075095D"/>
    <w:rsid w:val="00750A47"/>
    <w:rsid w:val="00750BEC"/>
    <w:rsid w:val="00750E62"/>
    <w:rsid w:val="007511EB"/>
    <w:rsid w:val="007512CB"/>
    <w:rsid w:val="00751392"/>
    <w:rsid w:val="00751530"/>
    <w:rsid w:val="00751D90"/>
    <w:rsid w:val="00751E77"/>
    <w:rsid w:val="00751F21"/>
    <w:rsid w:val="007520F1"/>
    <w:rsid w:val="0075217F"/>
    <w:rsid w:val="0075246A"/>
    <w:rsid w:val="00752735"/>
    <w:rsid w:val="00752808"/>
    <w:rsid w:val="007529FA"/>
    <w:rsid w:val="00752ABE"/>
    <w:rsid w:val="0075385C"/>
    <w:rsid w:val="007538F7"/>
    <w:rsid w:val="00753A18"/>
    <w:rsid w:val="00754215"/>
    <w:rsid w:val="0075470B"/>
    <w:rsid w:val="00754CA2"/>
    <w:rsid w:val="007550DE"/>
    <w:rsid w:val="007556AE"/>
    <w:rsid w:val="007558AA"/>
    <w:rsid w:val="0075618F"/>
    <w:rsid w:val="007565F0"/>
    <w:rsid w:val="00757344"/>
    <w:rsid w:val="007574AA"/>
    <w:rsid w:val="007574CB"/>
    <w:rsid w:val="007577E2"/>
    <w:rsid w:val="00757CE3"/>
    <w:rsid w:val="00760628"/>
    <w:rsid w:val="007606B0"/>
    <w:rsid w:val="007608EF"/>
    <w:rsid w:val="00760914"/>
    <w:rsid w:val="00761189"/>
    <w:rsid w:val="007614B8"/>
    <w:rsid w:val="00761F88"/>
    <w:rsid w:val="007624E5"/>
    <w:rsid w:val="0076277B"/>
    <w:rsid w:val="00762FAE"/>
    <w:rsid w:val="00763069"/>
    <w:rsid w:val="00763FB5"/>
    <w:rsid w:val="007646ED"/>
    <w:rsid w:val="00764A89"/>
    <w:rsid w:val="00764AA6"/>
    <w:rsid w:val="00764CEF"/>
    <w:rsid w:val="00764D15"/>
    <w:rsid w:val="00765767"/>
    <w:rsid w:val="0076649B"/>
    <w:rsid w:val="00766EDF"/>
    <w:rsid w:val="00766FBD"/>
    <w:rsid w:val="00767570"/>
    <w:rsid w:val="0076783A"/>
    <w:rsid w:val="00767A01"/>
    <w:rsid w:val="00767D1C"/>
    <w:rsid w:val="007707D4"/>
    <w:rsid w:val="007710AE"/>
    <w:rsid w:val="00771238"/>
    <w:rsid w:val="007712FB"/>
    <w:rsid w:val="007714BA"/>
    <w:rsid w:val="00771639"/>
    <w:rsid w:val="00771A35"/>
    <w:rsid w:val="00771C16"/>
    <w:rsid w:val="007721FB"/>
    <w:rsid w:val="00772643"/>
    <w:rsid w:val="00772D1F"/>
    <w:rsid w:val="00772D27"/>
    <w:rsid w:val="00772E0F"/>
    <w:rsid w:val="00773154"/>
    <w:rsid w:val="0077316E"/>
    <w:rsid w:val="0077396F"/>
    <w:rsid w:val="00773A7C"/>
    <w:rsid w:val="007743C4"/>
    <w:rsid w:val="00774E23"/>
    <w:rsid w:val="00775094"/>
    <w:rsid w:val="0077616F"/>
    <w:rsid w:val="0077656F"/>
    <w:rsid w:val="00776B5C"/>
    <w:rsid w:val="00780165"/>
    <w:rsid w:val="00780348"/>
    <w:rsid w:val="007809C1"/>
    <w:rsid w:val="00780F03"/>
    <w:rsid w:val="00780F1F"/>
    <w:rsid w:val="00781061"/>
    <w:rsid w:val="00781392"/>
    <w:rsid w:val="007818F0"/>
    <w:rsid w:val="00781C92"/>
    <w:rsid w:val="00781EDA"/>
    <w:rsid w:val="007820C9"/>
    <w:rsid w:val="00782176"/>
    <w:rsid w:val="007828C1"/>
    <w:rsid w:val="00782D9A"/>
    <w:rsid w:val="00782EC2"/>
    <w:rsid w:val="00782EF3"/>
    <w:rsid w:val="00783294"/>
    <w:rsid w:val="007835C6"/>
    <w:rsid w:val="00783FA6"/>
    <w:rsid w:val="00785101"/>
    <w:rsid w:val="0078534C"/>
    <w:rsid w:val="00785381"/>
    <w:rsid w:val="007856D9"/>
    <w:rsid w:val="007859D2"/>
    <w:rsid w:val="007862AC"/>
    <w:rsid w:val="00786408"/>
    <w:rsid w:val="0078655E"/>
    <w:rsid w:val="00786A81"/>
    <w:rsid w:val="00786EBD"/>
    <w:rsid w:val="00786F8D"/>
    <w:rsid w:val="00787A3E"/>
    <w:rsid w:val="00787FCF"/>
    <w:rsid w:val="00790DD0"/>
    <w:rsid w:val="00790F40"/>
    <w:rsid w:val="00791238"/>
    <w:rsid w:val="00791B99"/>
    <w:rsid w:val="007924BF"/>
    <w:rsid w:val="00792504"/>
    <w:rsid w:val="0079265E"/>
    <w:rsid w:val="007928A7"/>
    <w:rsid w:val="00792A11"/>
    <w:rsid w:val="0079308F"/>
    <w:rsid w:val="007937C1"/>
    <w:rsid w:val="007938D3"/>
    <w:rsid w:val="00793B24"/>
    <w:rsid w:val="007941E5"/>
    <w:rsid w:val="007952EE"/>
    <w:rsid w:val="007961B0"/>
    <w:rsid w:val="0079621F"/>
    <w:rsid w:val="00796B2E"/>
    <w:rsid w:val="00797625"/>
    <w:rsid w:val="0079771D"/>
    <w:rsid w:val="00797C92"/>
    <w:rsid w:val="007A00B6"/>
    <w:rsid w:val="007A00CB"/>
    <w:rsid w:val="007A01DC"/>
    <w:rsid w:val="007A02E7"/>
    <w:rsid w:val="007A0487"/>
    <w:rsid w:val="007A0646"/>
    <w:rsid w:val="007A0772"/>
    <w:rsid w:val="007A0FDB"/>
    <w:rsid w:val="007A104C"/>
    <w:rsid w:val="007A1183"/>
    <w:rsid w:val="007A1331"/>
    <w:rsid w:val="007A1442"/>
    <w:rsid w:val="007A2CD1"/>
    <w:rsid w:val="007A31D2"/>
    <w:rsid w:val="007A3DA5"/>
    <w:rsid w:val="007A3EB9"/>
    <w:rsid w:val="007A432E"/>
    <w:rsid w:val="007A43EC"/>
    <w:rsid w:val="007A4470"/>
    <w:rsid w:val="007A4FBB"/>
    <w:rsid w:val="007A531F"/>
    <w:rsid w:val="007A574E"/>
    <w:rsid w:val="007A6B54"/>
    <w:rsid w:val="007A6B76"/>
    <w:rsid w:val="007A731C"/>
    <w:rsid w:val="007A76CE"/>
    <w:rsid w:val="007A78A0"/>
    <w:rsid w:val="007A795E"/>
    <w:rsid w:val="007B0CCA"/>
    <w:rsid w:val="007B0F4C"/>
    <w:rsid w:val="007B0FC9"/>
    <w:rsid w:val="007B1634"/>
    <w:rsid w:val="007B1965"/>
    <w:rsid w:val="007B1B97"/>
    <w:rsid w:val="007B2078"/>
    <w:rsid w:val="007B233E"/>
    <w:rsid w:val="007B24E2"/>
    <w:rsid w:val="007B285D"/>
    <w:rsid w:val="007B3462"/>
    <w:rsid w:val="007B350A"/>
    <w:rsid w:val="007B3683"/>
    <w:rsid w:val="007B3717"/>
    <w:rsid w:val="007B3BC9"/>
    <w:rsid w:val="007B3CDA"/>
    <w:rsid w:val="007B3EF9"/>
    <w:rsid w:val="007B4246"/>
    <w:rsid w:val="007B4571"/>
    <w:rsid w:val="007B49CD"/>
    <w:rsid w:val="007B4B3F"/>
    <w:rsid w:val="007B545B"/>
    <w:rsid w:val="007B5C8C"/>
    <w:rsid w:val="007B5D2E"/>
    <w:rsid w:val="007B6372"/>
    <w:rsid w:val="007B6432"/>
    <w:rsid w:val="007B697F"/>
    <w:rsid w:val="007B6A94"/>
    <w:rsid w:val="007B7340"/>
    <w:rsid w:val="007B747A"/>
    <w:rsid w:val="007B7738"/>
    <w:rsid w:val="007B77B3"/>
    <w:rsid w:val="007B7C3F"/>
    <w:rsid w:val="007B7C7D"/>
    <w:rsid w:val="007C102D"/>
    <w:rsid w:val="007C10AD"/>
    <w:rsid w:val="007C135B"/>
    <w:rsid w:val="007C15E8"/>
    <w:rsid w:val="007C1734"/>
    <w:rsid w:val="007C229B"/>
    <w:rsid w:val="007C2C21"/>
    <w:rsid w:val="007C3ACA"/>
    <w:rsid w:val="007C3B88"/>
    <w:rsid w:val="007C3CB9"/>
    <w:rsid w:val="007C451C"/>
    <w:rsid w:val="007C4995"/>
    <w:rsid w:val="007C51D4"/>
    <w:rsid w:val="007C5C48"/>
    <w:rsid w:val="007C7E0A"/>
    <w:rsid w:val="007D08ED"/>
    <w:rsid w:val="007D09A1"/>
    <w:rsid w:val="007D11CF"/>
    <w:rsid w:val="007D131E"/>
    <w:rsid w:val="007D2C85"/>
    <w:rsid w:val="007D2F19"/>
    <w:rsid w:val="007D32CC"/>
    <w:rsid w:val="007D35A6"/>
    <w:rsid w:val="007D397A"/>
    <w:rsid w:val="007D4A7C"/>
    <w:rsid w:val="007D52E8"/>
    <w:rsid w:val="007D53E0"/>
    <w:rsid w:val="007D548B"/>
    <w:rsid w:val="007D55A6"/>
    <w:rsid w:val="007D5790"/>
    <w:rsid w:val="007D6001"/>
    <w:rsid w:val="007D6167"/>
    <w:rsid w:val="007D68C4"/>
    <w:rsid w:val="007D6ACE"/>
    <w:rsid w:val="007D6BFE"/>
    <w:rsid w:val="007D72EE"/>
    <w:rsid w:val="007D7B93"/>
    <w:rsid w:val="007D7FC8"/>
    <w:rsid w:val="007E0001"/>
    <w:rsid w:val="007E04E2"/>
    <w:rsid w:val="007E054C"/>
    <w:rsid w:val="007E08AD"/>
    <w:rsid w:val="007E0C3A"/>
    <w:rsid w:val="007E0C43"/>
    <w:rsid w:val="007E1BBF"/>
    <w:rsid w:val="007E1E45"/>
    <w:rsid w:val="007E1F8C"/>
    <w:rsid w:val="007E2707"/>
    <w:rsid w:val="007E2D0A"/>
    <w:rsid w:val="007E2DFD"/>
    <w:rsid w:val="007E33B1"/>
    <w:rsid w:val="007E33D1"/>
    <w:rsid w:val="007E3809"/>
    <w:rsid w:val="007E4918"/>
    <w:rsid w:val="007E4BC3"/>
    <w:rsid w:val="007E4F72"/>
    <w:rsid w:val="007E51A8"/>
    <w:rsid w:val="007E5406"/>
    <w:rsid w:val="007E546F"/>
    <w:rsid w:val="007E55C8"/>
    <w:rsid w:val="007E5C1F"/>
    <w:rsid w:val="007E5DCF"/>
    <w:rsid w:val="007E5E0A"/>
    <w:rsid w:val="007E5EC6"/>
    <w:rsid w:val="007E60B4"/>
    <w:rsid w:val="007E61DA"/>
    <w:rsid w:val="007E6239"/>
    <w:rsid w:val="007E65B1"/>
    <w:rsid w:val="007E66F1"/>
    <w:rsid w:val="007E7E0C"/>
    <w:rsid w:val="007F01AA"/>
    <w:rsid w:val="007F0B51"/>
    <w:rsid w:val="007F0B8F"/>
    <w:rsid w:val="007F0F21"/>
    <w:rsid w:val="007F120A"/>
    <w:rsid w:val="007F122B"/>
    <w:rsid w:val="007F19B8"/>
    <w:rsid w:val="007F1EFE"/>
    <w:rsid w:val="007F23FA"/>
    <w:rsid w:val="007F2895"/>
    <w:rsid w:val="007F2B39"/>
    <w:rsid w:val="007F327A"/>
    <w:rsid w:val="007F33D3"/>
    <w:rsid w:val="007F380E"/>
    <w:rsid w:val="007F396B"/>
    <w:rsid w:val="007F41A9"/>
    <w:rsid w:val="007F4770"/>
    <w:rsid w:val="007F4BDF"/>
    <w:rsid w:val="007F4F56"/>
    <w:rsid w:val="007F523C"/>
    <w:rsid w:val="007F5375"/>
    <w:rsid w:val="007F5759"/>
    <w:rsid w:val="007F5C42"/>
    <w:rsid w:val="007F6C7D"/>
    <w:rsid w:val="007F75CE"/>
    <w:rsid w:val="007F76CB"/>
    <w:rsid w:val="007F77C4"/>
    <w:rsid w:val="007F7B2A"/>
    <w:rsid w:val="007F7D42"/>
    <w:rsid w:val="007F7E13"/>
    <w:rsid w:val="008004B3"/>
    <w:rsid w:val="00800812"/>
    <w:rsid w:val="00800AA7"/>
    <w:rsid w:val="00800C3E"/>
    <w:rsid w:val="00801056"/>
    <w:rsid w:val="00801327"/>
    <w:rsid w:val="00801401"/>
    <w:rsid w:val="0080199C"/>
    <w:rsid w:val="00801A5E"/>
    <w:rsid w:val="00801FED"/>
    <w:rsid w:val="00802635"/>
    <w:rsid w:val="00802FB1"/>
    <w:rsid w:val="00803048"/>
    <w:rsid w:val="0080321E"/>
    <w:rsid w:val="0080323B"/>
    <w:rsid w:val="00803359"/>
    <w:rsid w:val="008034AA"/>
    <w:rsid w:val="00803CA1"/>
    <w:rsid w:val="00804274"/>
    <w:rsid w:val="00804E75"/>
    <w:rsid w:val="0080537C"/>
    <w:rsid w:val="00805710"/>
    <w:rsid w:val="00805B14"/>
    <w:rsid w:val="008061E4"/>
    <w:rsid w:val="00806557"/>
    <w:rsid w:val="00806672"/>
    <w:rsid w:val="00806AFE"/>
    <w:rsid w:val="00806C57"/>
    <w:rsid w:val="00806C88"/>
    <w:rsid w:val="008071EC"/>
    <w:rsid w:val="00807326"/>
    <w:rsid w:val="008075A1"/>
    <w:rsid w:val="008075F6"/>
    <w:rsid w:val="00807601"/>
    <w:rsid w:val="008076E7"/>
    <w:rsid w:val="00807E90"/>
    <w:rsid w:val="008100A4"/>
    <w:rsid w:val="00810297"/>
    <w:rsid w:val="008104F2"/>
    <w:rsid w:val="008108B7"/>
    <w:rsid w:val="00810997"/>
    <w:rsid w:val="00810C31"/>
    <w:rsid w:val="0081114F"/>
    <w:rsid w:val="00811346"/>
    <w:rsid w:val="0081160E"/>
    <w:rsid w:val="00811949"/>
    <w:rsid w:val="00811AC2"/>
    <w:rsid w:val="008122AD"/>
    <w:rsid w:val="008123F0"/>
    <w:rsid w:val="00812523"/>
    <w:rsid w:val="00812B71"/>
    <w:rsid w:val="00812D08"/>
    <w:rsid w:val="008132C9"/>
    <w:rsid w:val="00813362"/>
    <w:rsid w:val="00813CD7"/>
    <w:rsid w:val="00813D7B"/>
    <w:rsid w:val="00813FF1"/>
    <w:rsid w:val="008141C5"/>
    <w:rsid w:val="008142CE"/>
    <w:rsid w:val="0081438B"/>
    <w:rsid w:val="0081497D"/>
    <w:rsid w:val="00814AAB"/>
    <w:rsid w:val="00814EE8"/>
    <w:rsid w:val="00815080"/>
    <w:rsid w:val="008158A5"/>
    <w:rsid w:val="00815DC9"/>
    <w:rsid w:val="00815FE6"/>
    <w:rsid w:val="00816809"/>
    <w:rsid w:val="0081689F"/>
    <w:rsid w:val="008168E2"/>
    <w:rsid w:val="00816B67"/>
    <w:rsid w:val="00816DF8"/>
    <w:rsid w:val="00817197"/>
    <w:rsid w:val="0081720A"/>
    <w:rsid w:val="0081740E"/>
    <w:rsid w:val="0081767D"/>
    <w:rsid w:val="0081771B"/>
    <w:rsid w:val="008177A3"/>
    <w:rsid w:val="00817BAA"/>
    <w:rsid w:val="00817D0A"/>
    <w:rsid w:val="00817D99"/>
    <w:rsid w:val="00820704"/>
    <w:rsid w:val="008208CE"/>
    <w:rsid w:val="00820C70"/>
    <w:rsid w:val="008213CE"/>
    <w:rsid w:val="00821D43"/>
    <w:rsid w:val="00821D78"/>
    <w:rsid w:val="00821E29"/>
    <w:rsid w:val="008223B3"/>
    <w:rsid w:val="00822710"/>
    <w:rsid w:val="008227EF"/>
    <w:rsid w:val="00822ADC"/>
    <w:rsid w:val="00822B2B"/>
    <w:rsid w:val="00822DDC"/>
    <w:rsid w:val="0082321A"/>
    <w:rsid w:val="008233C7"/>
    <w:rsid w:val="00823410"/>
    <w:rsid w:val="00823899"/>
    <w:rsid w:val="00823C7A"/>
    <w:rsid w:val="00824101"/>
    <w:rsid w:val="0082418B"/>
    <w:rsid w:val="0082445D"/>
    <w:rsid w:val="00824778"/>
    <w:rsid w:val="008247F4"/>
    <w:rsid w:val="00824840"/>
    <w:rsid w:val="00824DB9"/>
    <w:rsid w:val="00825A5D"/>
    <w:rsid w:val="00826FA9"/>
    <w:rsid w:val="008270B5"/>
    <w:rsid w:val="00827105"/>
    <w:rsid w:val="0082733A"/>
    <w:rsid w:val="00827842"/>
    <w:rsid w:val="008279F9"/>
    <w:rsid w:val="00827A20"/>
    <w:rsid w:val="00827EF9"/>
    <w:rsid w:val="00830193"/>
    <w:rsid w:val="00830533"/>
    <w:rsid w:val="00830AB0"/>
    <w:rsid w:val="00831501"/>
    <w:rsid w:val="008318F1"/>
    <w:rsid w:val="00831AD2"/>
    <w:rsid w:val="00831C1A"/>
    <w:rsid w:val="0083246C"/>
    <w:rsid w:val="00832744"/>
    <w:rsid w:val="008328BC"/>
    <w:rsid w:val="00832B1A"/>
    <w:rsid w:val="00832BDC"/>
    <w:rsid w:val="00832E9F"/>
    <w:rsid w:val="008336B0"/>
    <w:rsid w:val="008337C9"/>
    <w:rsid w:val="00833B65"/>
    <w:rsid w:val="00833BA1"/>
    <w:rsid w:val="00833DBE"/>
    <w:rsid w:val="00833EE7"/>
    <w:rsid w:val="00833FD6"/>
    <w:rsid w:val="008341B2"/>
    <w:rsid w:val="008346B4"/>
    <w:rsid w:val="0083502A"/>
    <w:rsid w:val="0083511D"/>
    <w:rsid w:val="008357AD"/>
    <w:rsid w:val="00836AE0"/>
    <w:rsid w:val="00836E5B"/>
    <w:rsid w:val="00840716"/>
    <w:rsid w:val="00840943"/>
    <w:rsid w:val="00840BD4"/>
    <w:rsid w:val="00840E30"/>
    <w:rsid w:val="008410C9"/>
    <w:rsid w:val="00841254"/>
    <w:rsid w:val="0084182A"/>
    <w:rsid w:val="00842457"/>
    <w:rsid w:val="00842BD8"/>
    <w:rsid w:val="00842D5D"/>
    <w:rsid w:val="008433C7"/>
    <w:rsid w:val="0084372F"/>
    <w:rsid w:val="00843947"/>
    <w:rsid w:val="008442ED"/>
    <w:rsid w:val="008448A8"/>
    <w:rsid w:val="00844A78"/>
    <w:rsid w:val="00844BC3"/>
    <w:rsid w:val="00844C32"/>
    <w:rsid w:val="0084516A"/>
    <w:rsid w:val="008454DF"/>
    <w:rsid w:val="00845B28"/>
    <w:rsid w:val="00846117"/>
    <w:rsid w:val="0084614E"/>
    <w:rsid w:val="00846770"/>
    <w:rsid w:val="00846977"/>
    <w:rsid w:val="00846F19"/>
    <w:rsid w:val="008471F8"/>
    <w:rsid w:val="00847341"/>
    <w:rsid w:val="00847489"/>
    <w:rsid w:val="008479B0"/>
    <w:rsid w:val="00847DE4"/>
    <w:rsid w:val="008502EA"/>
    <w:rsid w:val="00850860"/>
    <w:rsid w:val="00850A54"/>
    <w:rsid w:val="00850C01"/>
    <w:rsid w:val="00850D58"/>
    <w:rsid w:val="008513E0"/>
    <w:rsid w:val="0085225C"/>
    <w:rsid w:val="0085246E"/>
    <w:rsid w:val="00852A91"/>
    <w:rsid w:val="00852ECA"/>
    <w:rsid w:val="0085315E"/>
    <w:rsid w:val="00853387"/>
    <w:rsid w:val="00853577"/>
    <w:rsid w:val="00854016"/>
    <w:rsid w:val="00854502"/>
    <w:rsid w:val="0085460F"/>
    <w:rsid w:val="008558C3"/>
    <w:rsid w:val="008562A0"/>
    <w:rsid w:val="008569AC"/>
    <w:rsid w:val="00856A9D"/>
    <w:rsid w:val="00856C3C"/>
    <w:rsid w:val="00857488"/>
    <w:rsid w:val="0085750B"/>
    <w:rsid w:val="008575E7"/>
    <w:rsid w:val="00860250"/>
    <w:rsid w:val="00860471"/>
    <w:rsid w:val="008604EE"/>
    <w:rsid w:val="00860C77"/>
    <w:rsid w:val="00860E0D"/>
    <w:rsid w:val="00861359"/>
    <w:rsid w:val="00861EC5"/>
    <w:rsid w:val="0086241B"/>
    <w:rsid w:val="00862639"/>
    <w:rsid w:val="00862D5D"/>
    <w:rsid w:val="00863007"/>
    <w:rsid w:val="00863147"/>
    <w:rsid w:val="008637B6"/>
    <w:rsid w:val="008638EB"/>
    <w:rsid w:val="0086431C"/>
    <w:rsid w:val="00865CAA"/>
    <w:rsid w:val="00865ED4"/>
    <w:rsid w:val="00866047"/>
    <w:rsid w:val="00866CA4"/>
    <w:rsid w:val="00866D38"/>
    <w:rsid w:val="0086718C"/>
    <w:rsid w:val="00867A62"/>
    <w:rsid w:val="00870089"/>
    <w:rsid w:val="0087012A"/>
    <w:rsid w:val="008701E7"/>
    <w:rsid w:val="008704CC"/>
    <w:rsid w:val="00870908"/>
    <w:rsid w:val="00870F3D"/>
    <w:rsid w:val="00870F48"/>
    <w:rsid w:val="00871192"/>
    <w:rsid w:val="008714EE"/>
    <w:rsid w:val="008718A9"/>
    <w:rsid w:val="00871947"/>
    <w:rsid w:val="00871E21"/>
    <w:rsid w:val="00872214"/>
    <w:rsid w:val="0087243D"/>
    <w:rsid w:val="0087280C"/>
    <w:rsid w:val="00873304"/>
    <w:rsid w:val="00873F2E"/>
    <w:rsid w:val="00874995"/>
    <w:rsid w:val="00875D80"/>
    <w:rsid w:val="00875EB4"/>
    <w:rsid w:val="00875ECF"/>
    <w:rsid w:val="00876035"/>
    <w:rsid w:val="008760A8"/>
    <w:rsid w:val="00877569"/>
    <w:rsid w:val="0087784C"/>
    <w:rsid w:val="0088059D"/>
    <w:rsid w:val="00880B3B"/>
    <w:rsid w:val="00880D58"/>
    <w:rsid w:val="0088118D"/>
    <w:rsid w:val="00881808"/>
    <w:rsid w:val="0088198F"/>
    <w:rsid w:val="00881F62"/>
    <w:rsid w:val="00882117"/>
    <w:rsid w:val="00882540"/>
    <w:rsid w:val="00883506"/>
    <w:rsid w:val="00883977"/>
    <w:rsid w:val="0088401A"/>
    <w:rsid w:val="0088418B"/>
    <w:rsid w:val="00884885"/>
    <w:rsid w:val="00884B16"/>
    <w:rsid w:val="008856DB"/>
    <w:rsid w:val="00885720"/>
    <w:rsid w:val="00885C95"/>
    <w:rsid w:val="00885CF5"/>
    <w:rsid w:val="008869A4"/>
    <w:rsid w:val="00887054"/>
    <w:rsid w:val="008871CD"/>
    <w:rsid w:val="00887448"/>
    <w:rsid w:val="00887A8E"/>
    <w:rsid w:val="00887C4E"/>
    <w:rsid w:val="008905AA"/>
    <w:rsid w:val="00890CAA"/>
    <w:rsid w:val="00890CFC"/>
    <w:rsid w:val="00891039"/>
    <w:rsid w:val="0089133F"/>
    <w:rsid w:val="008913DA"/>
    <w:rsid w:val="00891450"/>
    <w:rsid w:val="008915A0"/>
    <w:rsid w:val="00891975"/>
    <w:rsid w:val="008919E5"/>
    <w:rsid w:val="00891FF1"/>
    <w:rsid w:val="008920E1"/>
    <w:rsid w:val="00892115"/>
    <w:rsid w:val="0089219F"/>
    <w:rsid w:val="00892D50"/>
    <w:rsid w:val="00893390"/>
    <w:rsid w:val="0089345D"/>
    <w:rsid w:val="008934C4"/>
    <w:rsid w:val="0089363A"/>
    <w:rsid w:val="00893D17"/>
    <w:rsid w:val="00893D4C"/>
    <w:rsid w:val="00893EAE"/>
    <w:rsid w:val="00893EED"/>
    <w:rsid w:val="00893EF0"/>
    <w:rsid w:val="00894A4D"/>
    <w:rsid w:val="00894E0D"/>
    <w:rsid w:val="00894EFC"/>
    <w:rsid w:val="00894F0F"/>
    <w:rsid w:val="00894FA1"/>
    <w:rsid w:val="00895045"/>
    <w:rsid w:val="008952B8"/>
    <w:rsid w:val="00896269"/>
    <w:rsid w:val="00896301"/>
    <w:rsid w:val="008969CF"/>
    <w:rsid w:val="00896ECE"/>
    <w:rsid w:val="0089751A"/>
    <w:rsid w:val="008975D4"/>
    <w:rsid w:val="00897C12"/>
    <w:rsid w:val="00897C42"/>
    <w:rsid w:val="008A0188"/>
    <w:rsid w:val="008A01AF"/>
    <w:rsid w:val="008A0452"/>
    <w:rsid w:val="008A0548"/>
    <w:rsid w:val="008A0A2C"/>
    <w:rsid w:val="008A0F84"/>
    <w:rsid w:val="008A1029"/>
    <w:rsid w:val="008A1809"/>
    <w:rsid w:val="008A1E1E"/>
    <w:rsid w:val="008A263D"/>
    <w:rsid w:val="008A26BB"/>
    <w:rsid w:val="008A2BE7"/>
    <w:rsid w:val="008A3BE5"/>
    <w:rsid w:val="008A3C10"/>
    <w:rsid w:val="008A3FB6"/>
    <w:rsid w:val="008A46BC"/>
    <w:rsid w:val="008A476F"/>
    <w:rsid w:val="008A4B4F"/>
    <w:rsid w:val="008A4E37"/>
    <w:rsid w:val="008A4EBE"/>
    <w:rsid w:val="008A5022"/>
    <w:rsid w:val="008A536D"/>
    <w:rsid w:val="008A556D"/>
    <w:rsid w:val="008A5AD1"/>
    <w:rsid w:val="008A5E70"/>
    <w:rsid w:val="008A6031"/>
    <w:rsid w:val="008A611D"/>
    <w:rsid w:val="008A65BD"/>
    <w:rsid w:val="008A66EC"/>
    <w:rsid w:val="008A6B90"/>
    <w:rsid w:val="008A71A2"/>
    <w:rsid w:val="008A78AA"/>
    <w:rsid w:val="008A798D"/>
    <w:rsid w:val="008A79DE"/>
    <w:rsid w:val="008A7A97"/>
    <w:rsid w:val="008A7B80"/>
    <w:rsid w:val="008B04E9"/>
    <w:rsid w:val="008B069F"/>
    <w:rsid w:val="008B0AB5"/>
    <w:rsid w:val="008B140C"/>
    <w:rsid w:val="008B1907"/>
    <w:rsid w:val="008B1941"/>
    <w:rsid w:val="008B19B4"/>
    <w:rsid w:val="008B1B5A"/>
    <w:rsid w:val="008B1B98"/>
    <w:rsid w:val="008B1EF3"/>
    <w:rsid w:val="008B2488"/>
    <w:rsid w:val="008B2DD6"/>
    <w:rsid w:val="008B2E4D"/>
    <w:rsid w:val="008B2E5B"/>
    <w:rsid w:val="008B2FAD"/>
    <w:rsid w:val="008B31D4"/>
    <w:rsid w:val="008B404B"/>
    <w:rsid w:val="008B4225"/>
    <w:rsid w:val="008B441C"/>
    <w:rsid w:val="008B4831"/>
    <w:rsid w:val="008B4CBC"/>
    <w:rsid w:val="008B55D6"/>
    <w:rsid w:val="008B57AB"/>
    <w:rsid w:val="008B5AF5"/>
    <w:rsid w:val="008B5C2B"/>
    <w:rsid w:val="008B5C73"/>
    <w:rsid w:val="008B5D9C"/>
    <w:rsid w:val="008B5ECD"/>
    <w:rsid w:val="008B67DD"/>
    <w:rsid w:val="008B6DA2"/>
    <w:rsid w:val="008B7E8C"/>
    <w:rsid w:val="008B7F59"/>
    <w:rsid w:val="008C12A5"/>
    <w:rsid w:val="008C13BC"/>
    <w:rsid w:val="008C1742"/>
    <w:rsid w:val="008C268C"/>
    <w:rsid w:val="008C2CC7"/>
    <w:rsid w:val="008C301B"/>
    <w:rsid w:val="008C32DB"/>
    <w:rsid w:val="008C33ED"/>
    <w:rsid w:val="008C398D"/>
    <w:rsid w:val="008C3A0C"/>
    <w:rsid w:val="008C3DCB"/>
    <w:rsid w:val="008C46B2"/>
    <w:rsid w:val="008C4977"/>
    <w:rsid w:val="008C4EFB"/>
    <w:rsid w:val="008C5089"/>
    <w:rsid w:val="008C5AB4"/>
    <w:rsid w:val="008C5AD0"/>
    <w:rsid w:val="008C61C0"/>
    <w:rsid w:val="008C6511"/>
    <w:rsid w:val="008C664F"/>
    <w:rsid w:val="008C6718"/>
    <w:rsid w:val="008C67BC"/>
    <w:rsid w:val="008C67E4"/>
    <w:rsid w:val="008C68F8"/>
    <w:rsid w:val="008C6B8C"/>
    <w:rsid w:val="008C766D"/>
    <w:rsid w:val="008C7E46"/>
    <w:rsid w:val="008C7EA7"/>
    <w:rsid w:val="008D0085"/>
    <w:rsid w:val="008D0125"/>
    <w:rsid w:val="008D01A7"/>
    <w:rsid w:val="008D03CD"/>
    <w:rsid w:val="008D0AA0"/>
    <w:rsid w:val="008D0E2B"/>
    <w:rsid w:val="008D14EC"/>
    <w:rsid w:val="008D1761"/>
    <w:rsid w:val="008D194B"/>
    <w:rsid w:val="008D1A27"/>
    <w:rsid w:val="008D1A40"/>
    <w:rsid w:val="008D1FB5"/>
    <w:rsid w:val="008D20B7"/>
    <w:rsid w:val="008D3888"/>
    <w:rsid w:val="008D45E2"/>
    <w:rsid w:val="008D4857"/>
    <w:rsid w:val="008D4A88"/>
    <w:rsid w:val="008D60F5"/>
    <w:rsid w:val="008D6BC1"/>
    <w:rsid w:val="008D72C1"/>
    <w:rsid w:val="008D76BA"/>
    <w:rsid w:val="008D7F37"/>
    <w:rsid w:val="008E0268"/>
    <w:rsid w:val="008E02F3"/>
    <w:rsid w:val="008E0973"/>
    <w:rsid w:val="008E0D90"/>
    <w:rsid w:val="008E1145"/>
    <w:rsid w:val="008E1220"/>
    <w:rsid w:val="008E165E"/>
    <w:rsid w:val="008E1BB9"/>
    <w:rsid w:val="008E1DE4"/>
    <w:rsid w:val="008E20ED"/>
    <w:rsid w:val="008E2458"/>
    <w:rsid w:val="008E2EC7"/>
    <w:rsid w:val="008E3B2F"/>
    <w:rsid w:val="008E3C87"/>
    <w:rsid w:val="008E433A"/>
    <w:rsid w:val="008E43B2"/>
    <w:rsid w:val="008E4686"/>
    <w:rsid w:val="008E4DF5"/>
    <w:rsid w:val="008E53E3"/>
    <w:rsid w:val="008E5626"/>
    <w:rsid w:val="008E5965"/>
    <w:rsid w:val="008E5CD1"/>
    <w:rsid w:val="008E6646"/>
    <w:rsid w:val="008E6D59"/>
    <w:rsid w:val="008E759B"/>
    <w:rsid w:val="008E78C6"/>
    <w:rsid w:val="008F08F1"/>
    <w:rsid w:val="008F0DB3"/>
    <w:rsid w:val="008F12C9"/>
    <w:rsid w:val="008F12F4"/>
    <w:rsid w:val="008F1423"/>
    <w:rsid w:val="008F157F"/>
    <w:rsid w:val="008F19B9"/>
    <w:rsid w:val="008F1B89"/>
    <w:rsid w:val="008F1BF3"/>
    <w:rsid w:val="008F25F4"/>
    <w:rsid w:val="008F2B79"/>
    <w:rsid w:val="008F2C02"/>
    <w:rsid w:val="008F334B"/>
    <w:rsid w:val="008F33A2"/>
    <w:rsid w:val="008F3536"/>
    <w:rsid w:val="008F3627"/>
    <w:rsid w:val="008F3C48"/>
    <w:rsid w:val="008F40BC"/>
    <w:rsid w:val="008F46B3"/>
    <w:rsid w:val="008F472D"/>
    <w:rsid w:val="008F4834"/>
    <w:rsid w:val="008F4ABF"/>
    <w:rsid w:val="008F4F08"/>
    <w:rsid w:val="008F54CA"/>
    <w:rsid w:val="008F61AB"/>
    <w:rsid w:val="008F6E14"/>
    <w:rsid w:val="008F7490"/>
    <w:rsid w:val="008F760F"/>
    <w:rsid w:val="008F765E"/>
    <w:rsid w:val="00900162"/>
    <w:rsid w:val="009003EA"/>
    <w:rsid w:val="009005B0"/>
    <w:rsid w:val="009016BD"/>
    <w:rsid w:val="0090213E"/>
    <w:rsid w:val="00902505"/>
    <w:rsid w:val="009027B8"/>
    <w:rsid w:val="00902C5B"/>
    <w:rsid w:val="00902E4A"/>
    <w:rsid w:val="0090346E"/>
    <w:rsid w:val="00903802"/>
    <w:rsid w:val="009039B3"/>
    <w:rsid w:val="00903A07"/>
    <w:rsid w:val="00903A11"/>
    <w:rsid w:val="00903CE5"/>
    <w:rsid w:val="009046E2"/>
    <w:rsid w:val="00904B2B"/>
    <w:rsid w:val="0090500C"/>
    <w:rsid w:val="009051D0"/>
    <w:rsid w:val="009052A9"/>
    <w:rsid w:val="00905556"/>
    <w:rsid w:val="009056AA"/>
    <w:rsid w:val="00906626"/>
    <w:rsid w:val="009066DB"/>
    <w:rsid w:val="00907217"/>
    <w:rsid w:val="00907F60"/>
    <w:rsid w:val="00907F6B"/>
    <w:rsid w:val="00910044"/>
    <w:rsid w:val="0091016F"/>
    <w:rsid w:val="009102D3"/>
    <w:rsid w:val="00910479"/>
    <w:rsid w:val="009106FF"/>
    <w:rsid w:val="009116DE"/>
    <w:rsid w:val="009127D5"/>
    <w:rsid w:val="00913AE5"/>
    <w:rsid w:val="00914453"/>
    <w:rsid w:val="00914482"/>
    <w:rsid w:val="009146CD"/>
    <w:rsid w:val="009149DC"/>
    <w:rsid w:val="00914EC3"/>
    <w:rsid w:val="00914FFF"/>
    <w:rsid w:val="0091519B"/>
    <w:rsid w:val="0091526E"/>
    <w:rsid w:val="0091583C"/>
    <w:rsid w:val="00915994"/>
    <w:rsid w:val="00915FC2"/>
    <w:rsid w:val="00916CE4"/>
    <w:rsid w:val="00916DC6"/>
    <w:rsid w:val="00916F9F"/>
    <w:rsid w:val="00917334"/>
    <w:rsid w:val="00917CF4"/>
    <w:rsid w:val="00920126"/>
    <w:rsid w:val="009201C4"/>
    <w:rsid w:val="00920444"/>
    <w:rsid w:val="00920563"/>
    <w:rsid w:val="009206FB"/>
    <w:rsid w:val="00920A5C"/>
    <w:rsid w:val="00920D6A"/>
    <w:rsid w:val="00921024"/>
    <w:rsid w:val="0092154D"/>
    <w:rsid w:val="009217C3"/>
    <w:rsid w:val="009219A5"/>
    <w:rsid w:val="00921C0C"/>
    <w:rsid w:val="00921FA5"/>
    <w:rsid w:val="009222DD"/>
    <w:rsid w:val="0092233F"/>
    <w:rsid w:val="009225AC"/>
    <w:rsid w:val="00922A24"/>
    <w:rsid w:val="00922A4B"/>
    <w:rsid w:val="00922C75"/>
    <w:rsid w:val="00923151"/>
    <w:rsid w:val="009232BC"/>
    <w:rsid w:val="0092337D"/>
    <w:rsid w:val="009233E3"/>
    <w:rsid w:val="00923B01"/>
    <w:rsid w:val="00923BF7"/>
    <w:rsid w:val="00924110"/>
    <w:rsid w:val="00924837"/>
    <w:rsid w:val="00924AD1"/>
    <w:rsid w:val="00924BAF"/>
    <w:rsid w:val="00924E26"/>
    <w:rsid w:val="00924E73"/>
    <w:rsid w:val="00924FB8"/>
    <w:rsid w:val="00925203"/>
    <w:rsid w:val="00925317"/>
    <w:rsid w:val="00925455"/>
    <w:rsid w:val="0092553F"/>
    <w:rsid w:val="0092585F"/>
    <w:rsid w:val="00925A21"/>
    <w:rsid w:val="00925EDC"/>
    <w:rsid w:val="0092610A"/>
    <w:rsid w:val="00926691"/>
    <w:rsid w:val="009269A8"/>
    <w:rsid w:val="00926F5B"/>
    <w:rsid w:val="00926FAD"/>
    <w:rsid w:val="00927771"/>
    <w:rsid w:val="00927774"/>
    <w:rsid w:val="00927F16"/>
    <w:rsid w:val="00930248"/>
    <w:rsid w:val="00930747"/>
    <w:rsid w:val="009314DB"/>
    <w:rsid w:val="00931E9A"/>
    <w:rsid w:val="009321FA"/>
    <w:rsid w:val="0093227D"/>
    <w:rsid w:val="00932325"/>
    <w:rsid w:val="0093250D"/>
    <w:rsid w:val="00932517"/>
    <w:rsid w:val="0093263F"/>
    <w:rsid w:val="00932AC2"/>
    <w:rsid w:val="00932ACF"/>
    <w:rsid w:val="00932FB0"/>
    <w:rsid w:val="0093355F"/>
    <w:rsid w:val="00933C80"/>
    <w:rsid w:val="00933CA3"/>
    <w:rsid w:val="00933F39"/>
    <w:rsid w:val="00934262"/>
    <w:rsid w:val="009345EE"/>
    <w:rsid w:val="009347DA"/>
    <w:rsid w:val="0093483E"/>
    <w:rsid w:val="00934895"/>
    <w:rsid w:val="00934FF2"/>
    <w:rsid w:val="0093505C"/>
    <w:rsid w:val="00935380"/>
    <w:rsid w:val="00935E5E"/>
    <w:rsid w:val="00935F18"/>
    <w:rsid w:val="009363FB"/>
    <w:rsid w:val="00936C57"/>
    <w:rsid w:val="00936E03"/>
    <w:rsid w:val="00937EFB"/>
    <w:rsid w:val="0094091F"/>
    <w:rsid w:val="00940A53"/>
    <w:rsid w:val="00940C1E"/>
    <w:rsid w:val="00940C34"/>
    <w:rsid w:val="00940FF9"/>
    <w:rsid w:val="0094106D"/>
    <w:rsid w:val="009413D4"/>
    <w:rsid w:val="009417B2"/>
    <w:rsid w:val="00941963"/>
    <w:rsid w:val="00941BFA"/>
    <w:rsid w:val="00941E15"/>
    <w:rsid w:val="00941F73"/>
    <w:rsid w:val="00942776"/>
    <w:rsid w:val="00942986"/>
    <w:rsid w:val="0094363B"/>
    <w:rsid w:val="00943657"/>
    <w:rsid w:val="00943C5F"/>
    <w:rsid w:val="00943D72"/>
    <w:rsid w:val="00943E4D"/>
    <w:rsid w:val="00944878"/>
    <w:rsid w:val="00944CF8"/>
    <w:rsid w:val="00944F8F"/>
    <w:rsid w:val="0094558B"/>
    <w:rsid w:val="00945B7D"/>
    <w:rsid w:val="00945D59"/>
    <w:rsid w:val="00945D69"/>
    <w:rsid w:val="00947128"/>
    <w:rsid w:val="009474A4"/>
    <w:rsid w:val="009503CE"/>
    <w:rsid w:val="0095090F"/>
    <w:rsid w:val="00951555"/>
    <w:rsid w:val="009516A1"/>
    <w:rsid w:val="0095193F"/>
    <w:rsid w:val="00951C80"/>
    <w:rsid w:val="00951D2B"/>
    <w:rsid w:val="009523A9"/>
    <w:rsid w:val="009526C3"/>
    <w:rsid w:val="0095283A"/>
    <w:rsid w:val="0095298D"/>
    <w:rsid w:val="00952A4C"/>
    <w:rsid w:val="00953700"/>
    <w:rsid w:val="0095380A"/>
    <w:rsid w:val="00953870"/>
    <w:rsid w:val="00953994"/>
    <w:rsid w:val="009543E8"/>
    <w:rsid w:val="0095441B"/>
    <w:rsid w:val="00954B08"/>
    <w:rsid w:val="009551AD"/>
    <w:rsid w:val="009556E4"/>
    <w:rsid w:val="00955935"/>
    <w:rsid w:val="00956170"/>
    <w:rsid w:val="009561C0"/>
    <w:rsid w:val="00956259"/>
    <w:rsid w:val="0095629E"/>
    <w:rsid w:val="0095643C"/>
    <w:rsid w:val="0095675F"/>
    <w:rsid w:val="00956CED"/>
    <w:rsid w:val="00956DCB"/>
    <w:rsid w:val="009570C6"/>
    <w:rsid w:val="00957D79"/>
    <w:rsid w:val="009600AE"/>
    <w:rsid w:val="0096012D"/>
    <w:rsid w:val="009602E6"/>
    <w:rsid w:val="00961198"/>
    <w:rsid w:val="009612EB"/>
    <w:rsid w:val="009614ED"/>
    <w:rsid w:val="00961DA4"/>
    <w:rsid w:val="00961F00"/>
    <w:rsid w:val="0096279B"/>
    <w:rsid w:val="0096290D"/>
    <w:rsid w:val="00963026"/>
    <w:rsid w:val="0096378D"/>
    <w:rsid w:val="00963D9E"/>
    <w:rsid w:val="0096435B"/>
    <w:rsid w:val="009645DF"/>
    <w:rsid w:val="0096462D"/>
    <w:rsid w:val="009648D8"/>
    <w:rsid w:val="00964B52"/>
    <w:rsid w:val="00964BB5"/>
    <w:rsid w:val="009651A9"/>
    <w:rsid w:val="0096541D"/>
    <w:rsid w:val="00965422"/>
    <w:rsid w:val="009654A8"/>
    <w:rsid w:val="00965552"/>
    <w:rsid w:val="0096558F"/>
    <w:rsid w:val="009655AC"/>
    <w:rsid w:val="00965BEA"/>
    <w:rsid w:val="00965E70"/>
    <w:rsid w:val="009662A7"/>
    <w:rsid w:val="009664C7"/>
    <w:rsid w:val="009669DD"/>
    <w:rsid w:val="00966C97"/>
    <w:rsid w:val="0096737A"/>
    <w:rsid w:val="00967BC5"/>
    <w:rsid w:val="00967F06"/>
    <w:rsid w:val="009707DA"/>
    <w:rsid w:val="009708EA"/>
    <w:rsid w:val="00970D3C"/>
    <w:rsid w:val="009712A4"/>
    <w:rsid w:val="00971371"/>
    <w:rsid w:val="00971B77"/>
    <w:rsid w:val="00971F52"/>
    <w:rsid w:val="00972169"/>
    <w:rsid w:val="0097218C"/>
    <w:rsid w:val="00972734"/>
    <w:rsid w:val="00972F4D"/>
    <w:rsid w:val="00973B0A"/>
    <w:rsid w:val="00973D15"/>
    <w:rsid w:val="00973DB0"/>
    <w:rsid w:val="00974008"/>
    <w:rsid w:val="00974367"/>
    <w:rsid w:val="009745C0"/>
    <w:rsid w:val="00974667"/>
    <w:rsid w:val="00974739"/>
    <w:rsid w:val="00974EBD"/>
    <w:rsid w:val="00975185"/>
    <w:rsid w:val="0097525E"/>
    <w:rsid w:val="009755A6"/>
    <w:rsid w:val="009756FB"/>
    <w:rsid w:val="00975829"/>
    <w:rsid w:val="00975A01"/>
    <w:rsid w:val="00975BD8"/>
    <w:rsid w:val="009761AA"/>
    <w:rsid w:val="00976331"/>
    <w:rsid w:val="009766DB"/>
    <w:rsid w:val="00976977"/>
    <w:rsid w:val="00976FCD"/>
    <w:rsid w:val="00977085"/>
    <w:rsid w:val="00977241"/>
    <w:rsid w:val="0097727A"/>
    <w:rsid w:val="0097782E"/>
    <w:rsid w:val="009779B5"/>
    <w:rsid w:val="00977BA5"/>
    <w:rsid w:val="00977C38"/>
    <w:rsid w:val="00977DA7"/>
    <w:rsid w:val="00980003"/>
    <w:rsid w:val="009801B3"/>
    <w:rsid w:val="00980452"/>
    <w:rsid w:val="00980C74"/>
    <w:rsid w:val="00980DC2"/>
    <w:rsid w:val="00981122"/>
    <w:rsid w:val="00981169"/>
    <w:rsid w:val="00981519"/>
    <w:rsid w:val="009817DC"/>
    <w:rsid w:val="00982BE0"/>
    <w:rsid w:val="00982C10"/>
    <w:rsid w:val="00984599"/>
    <w:rsid w:val="00984FC5"/>
    <w:rsid w:val="00985471"/>
    <w:rsid w:val="00985A9F"/>
    <w:rsid w:val="00986E92"/>
    <w:rsid w:val="009877B8"/>
    <w:rsid w:val="00987B22"/>
    <w:rsid w:val="00987FAC"/>
    <w:rsid w:val="00990139"/>
    <w:rsid w:val="00990288"/>
    <w:rsid w:val="00990473"/>
    <w:rsid w:val="00990673"/>
    <w:rsid w:val="009906A5"/>
    <w:rsid w:val="00990D00"/>
    <w:rsid w:val="0099108E"/>
    <w:rsid w:val="00991258"/>
    <w:rsid w:val="009912E0"/>
    <w:rsid w:val="009915DB"/>
    <w:rsid w:val="00991744"/>
    <w:rsid w:val="0099193C"/>
    <w:rsid w:val="0099219C"/>
    <w:rsid w:val="00992785"/>
    <w:rsid w:val="00992910"/>
    <w:rsid w:val="00992D26"/>
    <w:rsid w:val="00992EAF"/>
    <w:rsid w:val="009935BC"/>
    <w:rsid w:val="009935FD"/>
    <w:rsid w:val="00993E3C"/>
    <w:rsid w:val="00994394"/>
    <w:rsid w:val="00994889"/>
    <w:rsid w:val="009948E2"/>
    <w:rsid w:val="00994D4F"/>
    <w:rsid w:val="00995204"/>
    <w:rsid w:val="00995650"/>
    <w:rsid w:val="00995BBE"/>
    <w:rsid w:val="0099617C"/>
    <w:rsid w:val="0099669C"/>
    <w:rsid w:val="00996CC7"/>
    <w:rsid w:val="00996D1C"/>
    <w:rsid w:val="00997190"/>
    <w:rsid w:val="009976B4"/>
    <w:rsid w:val="0099778E"/>
    <w:rsid w:val="00997864"/>
    <w:rsid w:val="00997CFB"/>
    <w:rsid w:val="009A0496"/>
    <w:rsid w:val="009A04EC"/>
    <w:rsid w:val="009A06D4"/>
    <w:rsid w:val="009A0ABE"/>
    <w:rsid w:val="009A0D6A"/>
    <w:rsid w:val="009A1628"/>
    <w:rsid w:val="009A2099"/>
    <w:rsid w:val="009A20B9"/>
    <w:rsid w:val="009A2132"/>
    <w:rsid w:val="009A28E3"/>
    <w:rsid w:val="009A29A0"/>
    <w:rsid w:val="009A2E98"/>
    <w:rsid w:val="009A2FBE"/>
    <w:rsid w:val="009A31D6"/>
    <w:rsid w:val="009A3657"/>
    <w:rsid w:val="009A3986"/>
    <w:rsid w:val="009A3F41"/>
    <w:rsid w:val="009A5461"/>
    <w:rsid w:val="009A5624"/>
    <w:rsid w:val="009A5879"/>
    <w:rsid w:val="009A58C5"/>
    <w:rsid w:val="009A6337"/>
    <w:rsid w:val="009A63F0"/>
    <w:rsid w:val="009A66D4"/>
    <w:rsid w:val="009A6965"/>
    <w:rsid w:val="009A6D3E"/>
    <w:rsid w:val="009A7496"/>
    <w:rsid w:val="009A7DDD"/>
    <w:rsid w:val="009B038A"/>
    <w:rsid w:val="009B047C"/>
    <w:rsid w:val="009B04F5"/>
    <w:rsid w:val="009B0564"/>
    <w:rsid w:val="009B067C"/>
    <w:rsid w:val="009B07AC"/>
    <w:rsid w:val="009B07CA"/>
    <w:rsid w:val="009B09B0"/>
    <w:rsid w:val="009B0BA4"/>
    <w:rsid w:val="009B10B4"/>
    <w:rsid w:val="009B12DD"/>
    <w:rsid w:val="009B12FC"/>
    <w:rsid w:val="009B156D"/>
    <w:rsid w:val="009B158A"/>
    <w:rsid w:val="009B168E"/>
    <w:rsid w:val="009B1D08"/>
    <w:rsid w:val="009B1DD2"/>
    <w:rsid w:val="009B277F"/>
    <w:rsid w:val="009B3364"/>
    <w:rsid w:val="009B3379"/>
    <w:rsid w:val="009B33A0"/>
    <w:rsid w:val="009B3464"/>
    <w:rsid w:val="009B361D"/>
    <w:rsid w:val="009B3CE7"/>
    <w:rsid w:val="009B41D6"/>
    <w:rsid w:val="009B4339"/>
    <w:rsid w:val="009B433C"/>
    <w:rsid w:val="009B49DC"/>
    <w:rsid w:val="009B4E80"/>
    <w:rsid w:val="009B554B"/>
    <w:rsid w:val="009B5621"/>
    <w:rsid w:val="009B5AA0"/>
    <w:rsid w:val="009B5D0E"/>
    <w:rsid w:val="009B61D8"/>
    <w:rsid w:val="009B62AA"/>
    <w:rsid w:val="009B7403"/>
    <w:rsid w:val="009B75F6"/>
    <w:rsid w:val="009B76E5"/>
    <w:rsid w:val="009B79D2"/>
    <w:rsid w:val="009B7B48"/>
    <w:rsid w:val="009C000A"/>
    <w:rsid w:val="009C06D5"/>
    <w:rsid w:val="009C0744"/>
    <w:rsid w:val="009C0817"/>
    <w:rsid w:val="009C0E7A"/>
    <w:rsid w:val="009C16ED"/>
    <w:rsid w:val="009C1952"/>
    <w:rsid w:val="009C1C8D"/>
    <w:rsid w:val="009C1F57"/>
    <w:rsid w:val="009C2BA5"/>
    <w:rsid w:val="009C2D43"/>
    <w:rsid w:val="009C2D92"/>
    <w:rsid w:val="009C3002"/>
    <w:rsid w:val="009C30DB"/>
    <w:rsid w:val="009C3470"/>
    <w:rsid w:val="009C354F"/>
    <w:rsid w:val="009C36AE"/>
    <w:rsid w:val="009C3954"/>
    <w:rsid w:val="009C3F49"/>
    <w:rsid w:val="009C403D"/>
    <w:rsid w:val="009C451D"/>
    <w:rsid w:val="009C4800"/>
    <w:rsid w:val="009C4E6F"/>
    <w:rsid w:val="009C5124"/>
    <w:rsid w:val="009C5ADE"/>
    <w:rsid w:val="009C6286"/>
    <w:rsid w:val="009C690F"/>
    <w:rsid w:val="009C6BD1"/>
    <w:rsid w:val="009C7940"/>
    <w:rsid w:val="009D115E"/>
    <w:rsid w:val="009D1450"/>
    <w:rsid w:val="009D16BA"/>
    <w:rsid w:val="009D1CCF"/>
    <w:rsid w:val="009D2127"/>
    <w:rsid w:val="009D25BB"/>
    <w:rsid w:val="009D268C"/>
    <w:rsid w:val="009D272D"/>
    <w:rsid w:val="009D2928"/>
    <w:rsid w:val="009D32B5"/>
    <w:rsid w:val="009D36E3"/>
    <w:rsid w:val="009D3B84"/>
    <w:rsid w:val="009D421A"/>
    <w:rsid w:val="009D47C6"/>
    <w:rsid w:val="009D4B9E"/>
    <w:rsid w:val="009D527E"/>
    <w:rsid w:val="009D54D9"/>
    <w:rsid w:val="009D58F0"/>
    <w:rsid w:val="009D5A3B"/>
    <w:rsid w:val="009D5A81"/>
    <w:rsid w:val="009D5B28"/>
    <w:rsid w:val="009D5BC1"/>
    <w:rsid w:val="009D5C30"/>
    <w:rsid w:val="009D5C41"/>
    <w:rsid w:val="009D63BC"/>
    <w:rsid w:val="009D65A8"/>
    <w:rsid w:val="009D6C67"/>
    <w:rsid w:val="009D6C91"/>
    <w:rsid w:val="009D7154"/>
    <w:rsid w:val="009D717F"/>
    <w:rsid w:val="009D7A33"/>
    <w:rsid w:val="009D7B49"/>
    <w:rsid w:val="009E0510"/>
    <w:rsid w:val="009E0B0E"/>
    <w:rsid w:val="009E0C5B"/>
    <w:rsid w:val="009E2010"/>
    <w:rsid w:val="009E2206"/>
    <w:rsid w:val="009E2250"/>
    <w:rsid w:val="009E27C5"/>
    <w:rsid w:val="009E283E"/>
    <w:rsid w:val="009E28EC"/>
    <w:rsid w:val="009E321F"/>
    <w:rsid w:val="009E38AD"/>
    <w:rsid w:val="009E3B61"/>
    <w:rsid w:val="009E45FD"/>
    <w:rsid w:val="009E49EC"/>
    <w:rsid w:val="009E4F91"/>
    <w:rsid w:val="009E55C8"/>
    <w:rsid w:val="009E5A05"/>
    <w:rsid w:val="009E5CA2"/>
    <w:rsid w:val="009E5E08"/>
    <w:rsid w:val="009E5FF1"/>
    <w:rsid w:val="009E6014"/>
    <w:rsid w:val="009E63E5"/>
    <w:rsid w:val="009E6FEB"/>
    <w:rsid w:val="009E7292"/>
    <w:rsid w:val="009E7FD7"/>
    <w:rsid w:val="009F0FBB"/>
    <w:rsid w:val="009F1738"/>
    <w:rsid w:val="009F1CAC"/>
    <w:rsid w:val="009F2C50"/>
    <w:rsid w:val="009F45A6"/>
    <w:rsid w:val="009F4899"/>
    <w:rsid w:val="009F49D7"/>
    <w:rsid w:val="009F51E4"/>
    <w:rsid w:val="009F553D"/>
    <w:rsid w:val="009F58DD"/>
    <w:rsid w:val="009F5913"/>
    <w:rsid w:val="009F5FBC"/>
    <w:rsid w:val="009F6761"/>
    <w:rsid w:val="009F699C"/>
    <w:rsid w:val="009F69E4"/>
    <w:rsid w:val="009F6D03"/>
    <w:rsid w:val="009F6D79"/>
    <w:rsid w:val="009F6F9D"/>
    <w:rsid w:val="009F6FB0"/>
    <w:rsid w:val="009F7293"/>
    <w:rsid w:val="009F72CE"/>
    <w:rsid w:val="009F7A02"/>
    <w:rsid w:val="009F7F4D"/>
    <w:rsid w:val="00A00009"/>
    <w:rsid w:val="00A0005D"/>
    <w:rsid w:val="00A009B9"/>
    <w:rsid w:val="00A00A59"/>
    <w:rsid w:val="00A00C3A"/>
    <w:rsid w:val="00A01094"/>
    <w:rsid w:val="00A0135F"/>
    <w:rsid w:val="00A01580"/>
    <w:rsid w:val="00A016D3"/>
    <w:rsid w:val="00A01829"/>
    <w:rsid w:val="00A01E23"/>
    <w:rsid w:val="00A01F8D"/>
    <w:rsid w:val="00A02568"/>
    <w:rsid w:val="00A0292B"/>
    <w:rsid w:val="00A029BA"/>
    <w:rsid w:val="00A02C9D"/>
    <w:rsid w:val="00A03019"/>
    <w:rsid w:val="00A03131"/>
    <w:rsid w:val="00A0320E"/>
    <w:rsid w:val="00A03534"/>
    <w:rsid w:val="00A037C2"/>
    <w:rsid w:val="00A040EC"/>
    <w:rsid w:val="00A04851"/>
    <w:rsid w:val="00A05070"/>
    <w:rsid w:val="00A0521B"/>
    <w:rsid w:val="00A0529C"/>
    <w:rsid w:val="00A05338"/>
    <w:rsid w:val="00A0577A"/>
    <w:rsid w:val="00A0585A"/>
    <w:rsid w:val="00A064F7"/>
    <w:rsid w:val="00A06537"/>
    <w:rsid w:val="00A0653C"/>
    <w:rsid w:val="00A06827"/>
    <w:rsid w:val="00A06BBB"/>
    <w:rsid w:val="00A06D72"/>
    <w:rsid w:val="00A06EA6"/>
    <w:rsid w:val="00A071ED"/>
    <w:rsid w:val="00A072D3"/>
    <w:rsid w:val="00A074D2"/>
    <w:rsid w:val="00A07B61"/>
    <w:rsid w:val="00A1046D"/>
    <w:rsid w:val="00A10701"/>
    <w:rsid w:val="00A10BAD"/>
    <w:rsid w:val="00A110D1"/>
    <w:rsid w:val="00A117E8"/>
    <w:rsid w:val="00A11B9A"/>
    <w:rsid w:val="00A11C79"/>
    <w:rsid w:val="00A11D7F"/>
    <w:rsid w:val="00A121CF"/>
    <w:rsid w:val="00A1239D"/>
    <w:rsid w:val="00A127CD"/>
    <w:rsid w:val="00A12BC2"/>
    <w:rsid w:val="00A12D74"/>
    <w:rsid w:val="00A12FD4"/>
    <w:rsid w:val="00A1314A"/>
    <w:rsid w:val="00A13636"/>
    <w:rsid w:val="00A13AAE"/>
    <w:rsid w:val="00A13CD7"/>
    <w:rsid w:val="00A1418F"/>
    <w:rsid w:val="00A14A3E"/>
    <w:rsid w:val="00A14B10"/>
    <w:rsid w:val="00A14CC2"/>
    <w:rsid w:val="00A153D5"/>
    <w:rsid w:val="00A15CC7"/>
    <w:rsid w:val="00A16286"/>
    <w:rsid w:val="00A164DE"/>
    <w:rsid w:val="00A1652D"/>
    <w:rsid w:val="00A16612"/>
    <w:rsid w:val="00A16F83"/>
    <w:rsid w:val="00A17114"/>
    <w:rsid w:val="00A172CF"/>
    <w:rsid w:val="00A1786D"/>
    <w:rsid w:val="00A17943"/>
    <w:rsid w:val="00A2051B"/>
    <w:rsid w:val="00A20708"/>
    <w:rsid w:val="00A20E54"/>
    <w:rsid w:val="00A2107C"/>
    <w:rsid w:val="00A21126"/>
    <w:rsid w:val="00A21AC4"/>
    <w:rsid w:val="00A21AFD"/>
    <w:rsid w:val="00A22437"/>
    <w:rsid w:val="00A224A9"/>
    <w:rsid w:val="00A23EAA"/>
    <w:rsid w:val="00A24064"/>
    <w:rsid w:val="00A245D2"/>
    <w:rsid w:val="00A247AE"/>
    <w:rsid w:val="00A24A16"/>
    <w:rsid w:val="00A24AAC"/>
    <w:rsid w:val="00A24EFA"/>
    <w:rsid w:val="00A25088"/>
    <w:rsid w:val="00A250EF"/>
    <w:rsid w:val="00A253F0"/>
    <w:rsid w:val="00A256C5"/>
    <w:rsid w:val="00A258D9"/>
    <w:rsid w:val="00A26223"/>
    <w:rsid w:val="00A262DE"/>
    <w:rsid w:val="00A2681A"/>
    <w:rsid w:val="00A26999"/>
    <w:rsid w:val="00A26E17"/>
    <w:rsid w:val="00A27314"/>
    <w:rsid w:val="00A3035D"/>
    <w:rsid w:val="00A307BB"/>
    <w:rsid w:val="00A31178"/>
    <w:rsid w:val="00A313CE"/>
    <w:rsid w:val="00A313E7"/>
    <w:rsid w:val="00A31788"/>
    <w:rsid w:val="00A31910"/>
    <w:rsid w:val="00A31916"/>
    <w:rsid w:val="00A31E12"/>
    <w:rsid w:val="00A31E20"/>
    <w:rsid w:val="00A31FD3"/>
    <w:rsid w:val="00A3253F"/>
    <w:rsid w:val="00A329C2"/>
    <w:rsid w:val="00A32AFB"/>
    <w:rsid w:val="00A32D50"/>
    <w:rsid w:val="00A32F03"/>
    <w:rsid w:val="00A33914"/>
    <w:rsid w:val="00A33AF2"/>
    <w:rsid w:val="00A33EAA"/>
    <w:rsid w:val="00A344E0"/>
    <w:rsid w:val="00A344F8"/>
    <w:rsid w:val="00A345F8"/>
    <w:rsid w:val="00A349AE"/>
    <w:rsid w:val="00A349FC"/>
    <w:rsid w:val="00A34AFA"/>
    <w:rsid w:val="00A34C2E"/>
    <w:rsid w:val="00A34EED"/>
    <w:rsid w:val="00A3588B"/>
    <w:rsid w:val="00A358E9"/>
    <w:rsid w:val="00A35B22"/>
    <w:rsid w:val="00A35DDF"/>
    <w:rsid w:val="00A3604B"/>
    <w:rsid w:val="00A366A9"/>
    <w:rsid w:val="00A36830"/>
    <w:rsid w:val="00A36AE9"/>
    <w:rsid w:val="00A36CB4"/>
    <w:rsid w:val="00A36E99"/>
    <w:rsid w:val="00A37504"/>
    <w:rsid w:val="00A3756D"/>
    <w:rsid w:val="00A376E1"/>
    <w:rsid w:val="00A37889"/>
    <w:rsid w:val="00A37F7E"/>
    <w:rsid w:val="00A40652"/>
    <w:rsid w:val="00A40DEE"/>
    <w:rsid w:val="00A40EF1"/>
    <w:rsid w:val="00A41749"/>
    <w:rsid w:val="00A42637"/>
    <w:rsid w:val="00A42638"/>
    <w:rsid w:val="00A42F83"/>
    <w:rsid w:val="00A431D6"/>
    <w:rsid w:val="00A432B0"/>
    <w:rsid w:val="00A43619"/>
    <w:rsid w:val="00A4389E"/>
    <w:rsid w:val="00A438D0"/>
    <w:rsid w:val="00A43938"/>
    <w:rsid w:val="00A43C7A"/>
    <w:rsid w:val="00A43D71"/>
    <w:rsid w:val="00A44094"/>
    <w:rsid w:val="00A441A9"/>
    <w:rsid w:val="00A4435A"/>
    <w:rsid w:val="00A44B2C"/>
    <w:rsid w:val="00A4543D"/>
    <w:rsid w:val="00A45B90"/>
    <w:rsid w:val="00A464FF"/>
    <w:rsid w:val="00A46DE3"/>
    <w:rsid w:val="00A46FE3"/>
    <w:rsid w:val="00A47360"/>
    <w:rsid w:val="00A473E5"/>
    <w:rsid w:val="00A4744F"/>
    <w:rsid w:val="00A47AC4"/>
    <w:rsid w:val="00A47BFC"/>
    <w:rsid w:val="00A51045"/>
    <w:rsid w:val="00A513EE"/>
    <w:rsid w:val="00A51A5F"/>
    <w:rsid w:val="00A51E09"/>
    <w:rsid w:val="00A51E27"/>
    <w:rsid w:val="00A51E71"/>
    <w:rsid w:val="00A522E8"/>
    <w:rsid w:val="00A5239C"/>
    <w:rsid w:val="00A527DD"/>
    <w:rsid w:val="00A52971"/>
    <w:rsid w:val="00A52D8B"/>
    <w:rsid w:val="00A52E07"/>
    <w:rsid w:val="00A5317A"/>
    <w:rsid w:val="00A5333A"/>
    <w:rsid w:val="00A533B3"/>
    <w:rsid w:val="00A53A42"/>
    <w:rsid w:val="00A53FD1"/>
    <w:rsid w:val="00A540DA"/>
    <w:rsid w:val="00A54409"/>
    <w:rsid w:val="00A545FC"/>
    <w:rsid w:val="00A55535"/>
    <w:rsid w:val="00A555BE"/>
    <w:rsid w:val="00A555DD"/>
    <w:rsid w:val="00A55692"/>
    <w:rsid w:val="00A5570B"/>
    <w:rsid w:val="00A55EF9"/>
    <w:rsid w:val="00A561AC"/>
    <w:rsid w:val="00A56D0B"/>
    <w:rsid w:val="00A60427"/>
    <w:rsid w:val="00A60685"/>
    <w:rsid w:val="00A609C6"/>
    <w:rsid w:val="00A60F09"/>
    <w:rsid w:val="00A60F48"/>
    <w:rsid w:val="00A60F9F"/>
    <w:rsid w:val="00A60FD1"/>
    <w:rsid w:val="00A6186F"/>
    <w:rsid w:val="00A61B2D"/>
    <w:rsid w:val="00A62216"/>
    <w:rsid w:val="00A6237A"/>
    <w:rsid w:val="00A62E2C"/>
    <w:rsid w:val="00A63886"/>
    <w:rsid w:val="00A63B53"/>
    <w:rsid w:val="00A64218"/>
    <w:rsid w:val="00A6450B"/>
    <w:rsid w:val="00A646D6"/>
    <w:rsid w:val="00A648F3"/>
    <w:rsid w:val="00A64DBE"/>
    <w:rsid w:val="00A64EAE"/>
    <w:rsid w:val="00A64F59"/>
    <w:rsid w:val="00A65382"/>
    <w:rsid w:val="00A65688"/>
    <w:rsid w:val="00A66580"/>
    <w:rsid w:val="00A66792"/>
    <w:rsid w:val="00A6685D"/>
    <w:rsid w:val="00A66CFA"/>
    <w:rsid w:val="00A66D8D"/>
    <w:rsid w:val="00A674C3"/>
    <w:rsid w:val="00A6752F"/>
    <w:rsid w:val="00A67AED"/>
    <w:rsid w:val="00A701FF"/>
    <w:rsid w:val="00A702C6"/>
    <w:rsid w:val="00A7073B"/>
    <w:rsid w:val="00A708BD"/>
    <w:rsid w:val="00A7098F"/>
    <w:rsid w:val="00A7123E"/>
    <w:rsid w:val="00A714A3"/>
    <w:rsid w:val="00A7187C"/>
    <w:rsid w:val="00A7194B"/>
    <w:rsid w:val="00A71BF4"/>
    <w:rsid w:val="00A71D63"/>
    <w:rsid w:val="00A71D88"/>
    <w:rsid w:val="00A72713"/>
    <w:rsid w:val="00A72D84"/>
    <w:rsid w:val="00A72FEB"/>
    <w:rsid w:val="00A738AA"/>
    <w:rsid w:val="00A74451"/>
    <w:rsid w:val="00A7455C"/>
    <w:rsid w:val="00A74CEC"/>
    <w:rsid w:val="00A74EB6"/>
    <w:rsid w:val="00A753F1"/>
    <w:rsid w:val="00A7552B"/>
    <w:rsid w:val="00A759C1"/>
    <w:rsid w:val="00A75B2B"/>
    <w:rsid w:val="00A75B86"/>
    <w:rsid w:val="00A75B9E"/>
    <w:rsid w:val="00A76FCF"/>
    <w:rsid w:val="00A77309"/>
    <w:rsid w:val="00A77403"/>
    <w:rsid w:val="00A7743B"/>
    <w:rsid w:val="00A77723"/>
    <w:rsid w:val="00A77996"/>
    <w:rsid w:val="00A77AAF"/>
    <w:rsid w:val="00A77C67"/>
    <w:rsid w:val="00A802E9"/>
    <w:rsid w:val="00A8049F"/>
    <w:rsid w:val="00A80742"/>
    <w:rsid w:val="00A808BD"/>
    <w:rsid w:val="00A820E4"/>
    <w:rsid w:val="00A8290B"/>
    <w:rsid w:val="00A829F9"/>
    <w:rsid w:val="00A82AF8"/>
    <w:rsid w:val="00A82D6C"/>
    <w:rsid w:val="00A83385"/>
    <w:rsid w:val="00A839BC"/>
    <w:rsid w:val="00A83D6E"/>
    <w:rsid w:val="00A83E07"/>
    <w:rsid w:val="00A83F86"/>
    <w:rsid w:val="00A8425D"/>
    <w:rsid w:val="00A843DD"/>
    <w:rsid w:val="00A84CCE"/>
    <w:rsid w:val="00A84F65"/>
    <w:rsid w:val="00A85E46"/>
    <w:rsid w:val="00A85EA5"/>
    <w:rsid w:val="00A86A9D"/>
    <w:rsid w:val="00A86D83"/>
    <w:rsid w:val="00A872D9"/>
    <w:rsid w:val="00A8753E"/>
    <w:rsid w:val="00A8765B"/>
    <w:rsid w:val="00A876CE"/>
    <w:rsid w:val="00A8775A"/>
    <w:rsid w:val="00A87D50"/>
    <w:rsid w:val="00A901CC"/>
    <w:rsid w:val="00A9037F"/>
    <w:rsid w:val="00A9050C"/>
    <w:rsid w:val="00A90886"/>
    <w:rsid w:val="00A9115C"/>
    <w:rsid w:val="00A9229F"/>
    <w:rsid w:val="00A92DC5"/>
    <w:rsid w:val="00A92F24"/>
    <w:rsid w:val="00A933F5"/>
    <w:rsid w:val="00A93540"/>
    <w:rsid w:val="00A93665"/>
    <w:rsid w:val="00A93852"/>
    <w:rsid w:val="00A93AEA"/>
    <w:rsid w:val="00A93D48"/>
    <w:rsid w:val="00A93D85"/>
    <w:rsid w:val="00A93F10"/>
    <w:rsid w:val="00A93FFC"/>
    <w:rsid w:val="00A95678"/>
    <w:rsid w:val="00A9568E"/>
    <w:rsid w:val="00A9589B"/>
    <w:rsid w:val="00A95B2F"/>
    <w:rsid w:val="00A95BCB"/>
    <w:rsid w:val="00A95F33"/>
    <w:rsid w:val="00A9612D"/>
    <w:rsid w:val="00A96281"/>
    <w:rsid w:val="00A96325"/>
    <w:rsid w:val="00A96580"/>
    <w:rsid w:val="00A965E9"/>
    <w:rsid w:val="00A96A7C"/>
    <w:rsid w:val="00A97041"/>
    <w:rsid w:val="00A971F2"/>
    <w:rsid w:val="00A971FB"/>
    <w:rsid w:val="00A97697"/>
    <w:rsid w:val="00A978E7"/>
    <w:rsid w:val="00AA0175"/>
    <w:rsid w:val="00AA025C"/>
    <w:rsid w:val="00AA0411"/>
    <w:rsid w:val="00AA0505"/>
    <w:rsid w:val="00AA0C19"/>
    <w:rsid w:val="00AA0DF7"/>
    <w:rsid w:val="00AA0F28"/>
    <w:rsid w:val="00AA15B4"/>
    <w:rsid w:val="00AA170F"/>
    <w:rsid w:val="00AA1834"/>
    <w:rsid w:val="00AA1E35"/>
    <w:rsid w:val="00AA21DA"/>
    <w:rsid w:val="00AA2273"/>
    <w:rsid w:val="00AA2423"/>
    <w:rsid w:val="00AA26FB"/>
    <w:rsid w:val="00AA28F4"/>
    <w:rsid w:val="00AA2B69"/>
    <w:rsid w:val="00AA2D30"/>
    <w:rsid w:val="00AA2FD3"/>
    <w:rsid w:val="00AA327E"/>
    <w:rsid w:val="00AA35AF"/>
    <w:rsid w:val="00AA35BB"/>
    <w:rsid w:val="00AA3694"/>
    <w:rsid w:val="00AA36DF"/>
    <w:rsid w:val="00AA3915"/>
    <w:rsid w:val="00AA3B50"/>
    <w:rsid w:val="00AA3EC6"/>
    <w:rsid w:val="00AA4506"/>
    <w:rsid w:val="00AA532A"/>
    <w:rsid w:val="00AA53E3"/>
    <w:rsid w:val="00AA5464"/>
    <w:rsid w:val="00AA5F00"/>
    <w:rsid w:val="00AA65AA"/>
    <w:rsid w:val="00AA6678"/>
    <w:rsid w:val="00AA6697"/>
    <w:rsid w:val="00AA6859"/>
    <w:rsid w:val="00AA7BF3"/>
    <w:rsid w:val="00AA7BFC"/>
    <w:rsid w:val="00AA7F46"/>
    <w:rsid w:val="00AB00CB"/>
    <w:rsid w:val="00AB05E5"/>
    <w:rsid w:val="00AB07EC"/>
    <w:rsid w:val="00AB0BB9"/>
    <w:rsid w:val="00AB0E66"/>
    <w:rsid w:val="00AB14E2"/>
    <w:rsid w:val="00AB16E4"/>
    <w:rsid w:val="00AB1DB0"/>
    <w:rsid w:val="00AB223C"/>
    <w:rsid w:val="00AB2EF3"/>
    <w:rsid w:val="00AB2F3C"/>
    <w:rsid w:val="00AB3282"/>
    <w:rsid w:val="00AB3612"/>
    <w:rsid w:val="00AB3615"/>
    <w:rsid w:val="00AB39BC"/>
    <w:rsid w:val="00AB3B21"/>
    <w:rsid w:val="00AB3DB5"/>
    <w:rsid w:val="00AB3DB8"/>
    <w:rsid w:val="00AB3F05"/>
    <w:rsid w:val="00AB3FF3"/>
    <w:rsid w:val="00AB41DF"/>
    <w:rsid w:val="00AB427D"/>
    <w:rsid w:val="00AB4AC8"/>
    <w:rsid w:val="00AB5225"/>
    <w:rsid w:val="00AB5D45"/>
    <w:rsid w:val="00AB668D"/>
    <w:rsid w:val="00AB6C8E"/>
    <w:rsid w:val="00AB7337"/>
    <w:rsid w:val="00AB7819"/>
    <w:rsid w:val="00AB79C4"/>
    <w:rsid w:val="00AB7EE0"/>
    <w:rsid w:val="00AC021B"/>
    <w:rsid w:val="00AC0616"/>
    <w:rsid w:val="00AC0B09"/>
    <w:rsid w:val="00AC0D4A"/>
    <w:rsid w:val="00AC119D"/>
    <w:rsid w:val="00AC1471"/>
    <w:rsid w:val="00AC1628"/>
    <w:rsid w:val="00AC1683"/>
    <w:rsid w:val="00AC16C7"/>
    <w:rsid w:val="00AC214D"/>
    <w:rsid w:val="00AC31BC"/>
    <w:rsid w:val="00AC32A9"/>
    <w:rsid w:val="00AC33E1"/>
    <w:rsid w:val="00AC3AB1"/>
    <w:rsid w:val="00AC3DFF"/>
    <w:rsid w:val="00AC5CE8"/>
    <w:rsid w:val="00AC5D0C"/>
    <w:rsid w:val="00AC5E60"/>
    <w:rsid w:val="00AC5E9D"/>
    <w:rsid w:val="00AC5F33"/>
    <w:rsid w:val="00AC6919"/>
    <w:rsid w:val="00AC695F"/>
    <w:rsid w:val="00AC69F4"/>
    <w:rsid w:val="00AC6BEC"/>
    <w:rsid w:val="00AC6CBA"/>
    <w:rsid w:val="00AC6FE3"/>
    <w:rsid w:val="00AC7211"/>
    <w:rsid w:val="00AC73BE"/>
    <w:rsid w:val="00AC777A"/>
    <w:rsid w:val="00AC7929"/>
    <w:rsid w:val="00AC794C"/>
    <w:rsid w:val="00AC7A69"/>
    <w:rsid w:val="00AC7FD5"/>
    <w:rsid w:val="00AD003D"/>
    <w:rsid w:val="00AD054A"/>
    <w:rsid w:val="00AD0744"/>
    <w:rsid w:val="00AD07A4"/>
    <w:rsid w:val="00AD0982"/>
    <w:rsid w:val="00AD0D03"/>
    <w:rsid w:val="00AD178B"/>
    <w:rsid w:val="00AD1871"/>
    <w:rsid w:val="00AD1E51"/>
    <w:rsid w:val="00AD26BD"/>
    <w:rsid w:val="00AD2E96"/>
    <w:rsid w:val="00AD2EA3"/>
    <w:rsid w:val="00AD3437"/>
    <w:rsid w:val="00AD344A"/>
    <w:rsid w:val="00AD3798"/>
    <w:rsid w:val="00AD38B8"/>
    <w:rsid w:val="00AD4863"/>
    <w:rsid w:val="00AD4A2C"/>
    <w:rsid w:val="00AD4A32"/>
    <w:rsid w:val="00AD4AE2"/>
    <w:rsid w:val="00AD4B0A"/>
    <w:rsid w:val="00AD4DC1"/>
    <w:rsid w:val="00AD4F43"/>
    <w:rsid w:val="00AD5859"/>
    <w:rsid w:val="00AD58D1"/>
    <w:rsid w:val="00AD5D9D"/>
    <w:rsid w:val="00AD5E3D"/>
    <w:rsid w:val="00AD6262"/>
    <w:rsid w:val="00AD64F1"/>
    <w:rsid w:val="00AD7460"/>
    <w:rsid w:val="00AD7521"/>
    <w:rsid w:val="00AD79B6"/>
    <w:rsid w:val="00AD7B9B"/>
    <w:rsid w:val="00AE01FF"/>
    <w:rsid w:val="00AE0201"/>
    <w:rsid w:val="00AE10FB"/>
    <w:rsid w:val="00AE16BF"/>
    <w:rsid w:val="00AE1BF6"/>
    <w:rsid w:val="00AE2A89"/>
    <w:rsid w:val="00AE2BEF"/>
    <w:rsid w:val="00AE2D98"/>
    <w:rsid w:val="00AE31B9"/>
    <w:rsid w:val="00AE320F"/>
    <w:rsid w:val="00AE321F"/>
    <w:rsid w:val="00AE35B4"/>
    <w:rsid w:val="00AE37D7"/>
    <w:rsid w:val="00AE3CF6"/>
    <w:rsid w:val="00AE4062"/>
    <w:rsid w:val="00AE40CA"/>
    <w:rsid w:val="00AE41E1"/>
    <w:rsid w:val="00AE46B5"/>
    <w:rsid w:val="00AE5020"/>
    <w:rsid w:val="00AE5B33"/>
    <w:rsid w:val="00AE5EB9"/>
    <w:rsid w:val="00AE5F28"/>
    <w:rsid w:val="00AE6468"/>
    <w:rsid w:val="00AE6502"/>
    <w:rsid w:val="00AE6B50"/>
    <w:rsid w:val="00AE6CAB"/>
    <w:rsid w:val="00AE6E47"/>
    <w:rsid w:val="00AE6EAF"/>
    <w:rsid w:val="00AE765D"/>
    <w:rsid w:val="00AE7692"/>
    <w:rsid w:val="00AE7DC0"/>
    <w:rsid w:val="00AE7E5E"/>
    <w:rsid w:val="00AF080E"/>
    <w:rsid w:val="00AF0966"/>
    <w:rsid w:val="00AF0994"/>
    <w:rsid w:val="00AF09DB"/>
    <w:rsid w:val="00AF0A4E"/>
    <w:rsid w:val="00AF0C58"/>
    <w:rsid w:val="00AF13BC"/>
    <w:rsid w:val="00AF16A6"/>
    <w:rsid w:val="00AF2004"/>
    <w:rsid w:val="00AF2233"/>
    <w:rsid w:val="00AF258E"/>
    <w:rsid w:val="00AF2D1A"/>
    <w:rsid w:val="00AF2D9B"/>
    <w:rsid w:val="00AF3053"/>
    <w:rsid w:val="00AF3122"/>
    <w:rsid w:val="00AF33DB"/>
    <w:rsid w:val="00AF39AA"/>
    <w:rsid w:val="00AF4E0F"/>
    <w:rsid w:val="00AF5FBE"/>
    <w:rsid w:val="00AF615E"/>
    <w:rsid w:val="00AF6E37"/>
    <w:rsid w:val="00AF71D0"/>
    <w:rsid w:val="00AF76F1"/>
    <w:rsid w:val="00AF7751"/>
    <w:rsid w:val="00AF77E5"/>
    <w:rsid w:val="00AF7831"/>
    <w:rsid w:val="00AF7ABB"/>
    <w:rsid w:val="00AF7E9E"/>
    <w:rsid w:val="00B0040F"/>
    <w:rsid w:val="00B00C2D"/>
    <w:rsid w:val="00B00CE5"/>
    <w:rsid w:val="00B0107E"/>
    <w:rsid w:val="00B014C8"/>
    <w:rsid w:val="00B01505"/>
    <w:rsid w:val="00B01B7D"/>
    <w:rsid w:val="00B01D4E"/>
    <w:rsid w:val="00B01DC4"/>
    <w:rsid w:val="00B01ED8"/>
    <w:rsid w:val="00B0260B"/>
    <w:rsid w:val="00B02F6F"/>
    <w:rsid w:val="00B042C6"/>
    <w:rsid w:val="00B04647"/>
    <w:rsid w:val="00B04657"/>
    <w:rsid w:val="00B047FC"/>
    <w:rsid w:val="00B04EA7"/>
    <w:rsid w:val="00B05A9F"/>
    <w:rsid w:val="00B05F3C"/>
    <w:rsid w:val="00B06089"/>
    <w:rsid w:val="00B064B5"/>
    <w:rsid w:val="00B066CB"/>
    <w:rsid w:val="00B067C4"/>
    <w:rsid w:val="00B06A1D"/>
    <w:rsid w:val="00B06BDF"/>
    <w:rsid w:val="00B0732B"/>
    <w:rsid w:val="00B079B9"/>
    <w:rsid w:val="00B07C8C"/>
    <w:rsid w:val="00B100CD"/>
    <w:rsid w:val="00B10840"/>
    <w:rsid w:val="00B10C14"/>
    <w:rsid w:val="00B10D54"/>
    <w:rsid w:val="00B10D71"/>
    <w:rsid w:val="00B112A9"/>
    <w:rsid w:val="00B12A5B"/>
    <w:rsid w:val="00B134F5"/>
    <w:rsid w:val="00B13EBC"/>
    <w:rsid w:val="00B14019"/>
    <w:rsid w:val="00B140DD"/>
    <w:rsid w:val="00B149F3"/>
    <w:rsid w:val="00B150F7"/>
    <w:rsid w:val="00B154EF"/>
    <w:rsid w:val="00B16208"/>
    <w:rsid w:val="00B17804"/>
    <w:rsid w:val="00B17D55"/>
    <w:rsid w:val="00B17EAC"/>
    <w:rsid w:val="00B17F8C"/>
    <w:rsid w:val="00B2075C"/>
    <w:rsid w:val="00B208A2"/>
    <w:rsid w:val="00B20CA0"/>
    <w:rsid w:val="00B20F26"/>
    <w:rsid w:val="00B21023"/>
    <w:rsid w:val="00B21266"/>
    <w:rsid w:val="00B213BE"/>
    <w:rsid w:val="00B218B8"/>
    <w:rsid w:val="00B21CC5"/>
    <w:rsid w:val="00B21E47"/>
    <w:rsid w:val="00B21EDA"/>
    <w:rsid w:val="00B220E2"/>
    <w:rsid w:val="00B22324"/>
    <w:rsid w:val="00B22B94"/>
    <w:rsid w:val="00B22BE8"/>
    <w:rsid w:val="00B22D20"/>
    <w:rsid w:val="00B23067"/>
    <w:rsid w:val="00B230DA"/>
    <w:rsid w:val="00B231D0"/>
    <w:rsid w:val="00B23205"/>
    <w:rsid w:val="00B233F7"/>
    <w:rsid w:val="00B23548"/>
    <w:rsid w:val="00B23DA9"/>
    <w:rsid w:val="00B23DD8"/>
    <w:rsid w:val="00B240E3"/>
    <w:rsid w:val="00B2416B"/>
    <w:rsid w:val="00B2463A"/>
    <w:rsid w:val="00B254DD"/>
    <w:rsid w:val="00B255C4"/>
    <w:rsid w:val="00B25C0A"/>
    <w:rsid w:val="00B25CD3"/>
    <w:rsid w:val="00B25D60"/>
    <w:rsid w:val="00B25F96"/>
    <w:rsid w:val="00B26307"/>
    <w:rsid w:val="00B269C0"/>
    <w:rsid w:val="00B26D32"/>
    <w:rsid w:val="00B270D4"/>
    <w:rsid w:val="00B27342"/>
    <w:rsid w:val="00B274AF"/>
    <w:rsid w:val="00B27A23"/>
    <w:rsid w:val="00B27AC2"/>
    <w:rsid w:val="00B303D7"/>
    <w:rsid w:val="00B30410"/>
    <w:rsid w:val="00B30737"/>
    <w:rsid w:val="00B30850"/>
    <w:rsid w:val="00B30894"/>
    <w:rsid w:val="00B30D9B"/>
    <w:rsid w:val="00B30EC1"/>
    <w:rsid w:val="00B311C6"/>
    <w:rsid w:val="00B319C4"/>
    <w:rsid w:val="00B32072"/>
    <w:rsid w:val="00B32141"/>
    <w:rsid w:val="00B329C9"/>
    <w:rsid w:val="00B3334A"/>
    <w:rsid w:val="00B3364A"/>
    <w:rsid w:val="00B33B33"/>
    <w:rsid w:val="00B33FC5"/>
    <w:rsid w:val="00B34028"/>
    <w:rsid w:val="00B3403A"/>
    <w:rsid w:val="00B34197"/>
    <w:rsid w:val="00B343E6"/>
    <w:rsid w:val="00B345D2"/>
    <w:rsid w:val="00B34797"/>
    <w:rsid w:val="00B34E60"/>
    <w:rsid w:val="00B35109"/>
    <w:rsid w:val="00B35803"/>
    <w:rsid w:val="00B35965"/>
    <w:rsid w:val="00B35E4C"/>
    <w:rsid w:val="00B36312"/>
    <w:rsid w:val="00B363CA"/>
    <w:rsid w:val="00B368A6"/>
    <w:rsid w:val="00B36E4E"/>
    <w:rsid w:val="00B36EA3"/>
    <w:rsid w:val="00B400E7"/>
    <w:rsid w:val="00B4046A"/>
    <w:rsid w:val="00B4059F"/>
    <w:rsid w:val="00B407F1"/>
    <w:rsid w:val="00B4095B"/>
    <w:rsid w:val="00B40CE4"/>
    <w:rsid w:val="00B40E78"/>
    <w:rsid w:val="00B413FA"/>
    <w:rsid w:val="00B4164C"/>
    <w:rsid w:val="00B41810"/>
    <w:rsid w:val="00B4187C"/>
    <w:rsid w:val="00B41BD1"/>
    <w:rsid w:val="00B420EE"/>
    <w:rsid w:val="00B421AC"/>
    <w:rsid w:val="00B422A2"/>
    <w:rsid w:val="00B42866"/>
    <w:rsid w:val="00B42B15"/>
    <w:rsid w:val="00B43152"/>
    <w:rsid w:val="00B435F5"/>
    <w:rsid w:val="00B438B7"/>
    <w:rsid w:val="00B43B0C"/>
    <w:rsid w:val="00B43E5D"/>
    <w:rsid w:val="00B44004"/>
    <w:rsid w:val="00B4402E"/>
    <w:rsid w:val="00B440A7"/>
    <w:rsid w:val="00B44457"/>
    <w:rsid w:val="00B44567"/>
    <w:rsid w:val="00B4484E"/>
    <w:rsid w:val="00B449FE"/>
    <w:rsid w:val="00B44AB3"/>
    <w:rsid w:val="00B44CC1"/>
    <w:rsid w:val="00B44F61"/>
    <w:rsid w:val="00B458FD"/>
    <w:rsid w:val="00B45B1B"/>
    <w:rsid w:val="00B45EBE"/>
    <w:rsid w:val="00B46798"/>
    <w:rsid w:val="00B47AEA"/>
    <w:rsid w:val="00B47B62"/>
    <w:rsid w:val="00B5039D"/>
    <w:rsid w:val="00B509BA"/>
    <w:rsid w:val="00B511FC"/>
    <w:rsid w:val="00B51436"/>
    <w:rsid w:val="00B51457"/>
    <w:rsid w:val="00B51563"/>
    <w:rsid w:val="00B517A1"/>
    <w:rsid w:val="00B518CE"/>
    <w:rsid w:val="00B51A5C"/>
    <w:rsid w:val="00B52333"/>
    <w:rsid w:val="00B52A8C"/>
    <w:rsid w:val="00B52C63"/>
    <w:rsid w:val="00B52D30"/>
    <w:rsid w:val="00B531C7"/>
    <w:rsid w:val="00B533D9"/>
    <w:rsid w:val="00B53830"/>
    <w:rsid w:val="00B53BE2"/>
    <w:rsid w:val="00B54275"/>
    <w:rsid w:val="00B543DB"/>
    <w:rsid w:val="00B545F1"/>
    <w:rsid w:val="00B549A3"/>
    <w:rsid w:val="00B54B27"/>
    <w:rsid w:val="00B54CE8"/>
    <w:rsid w:val="00B5513C"/>
    <w:rsid w:val="00B55621"/>
    <w:rsid w:val="00B557B4"/>
    <w:rsid w:val="00B557C8"/>
    <w:rsid w:val="00B55D6F"/>
    <w:rsid w:val="00B560F8"/>
    <w:rsid w:val="00B5643F"/>
    <w:rsid w:val="00B565A0"/>
    <w:rsid w:val="00B56858"/>
    <w:rsid w:val="00B57006"/>
    <w:rsid w:val="00B5777C"/>
    <w:rsid w:val="00B57E7F"/>
    <w:rsid w:val="00B606F7"/>
    <w:rsid w:val="00B60E98"/>
    <w:rsid w:val="00B60EAD"/>
    <w:rsid w:val="00B612D5"/>
    <w:rsid w:val="00B6141A"/>
    <w:rsid w:val="00B6182D"/>
    <w:rsid w:val="00B624A7"/>
    <w:rsid w:val="00B62C4E"/>
    <w:rsid w:val="00B62E97"/>
    <w:rsid w:val="00B6325E"/>
    <w:rsid w:val="00B637A7"/>
    <w:rsid w:val="00B6384B"/>
    <w:rsid w:val="00B63C1D"/>
    <w:rsid w:val="00B63C3A"/>
    <w:rsid w:val="00B63CA2"/>
    <w:rsid w:val="00B63CBE"/>
    <w:rsid w:val="00B63E7C"/>
    <w:rsid w:val="00B6404F"/>
    <w:rsid w:val="00B6492D"/>
    <w:rsid w:val="00B64AE4"/>
    <w:rsid w:val="00B64B35"/>
    <w:rsid w:val="00B6527D"/>
    <w:rsid w:val="00B652E6"/>
    <w:rsid w:val="00B653F8"/>
    <w:rsid w:val="00B65507"/>
    <w:rsid w:val="00B65799"/>
    <w:rsid w:val="00B6593B"/>
    <w:rsid w:val="00B65A13"/>
    <w:rsid w:val="00B664AA"/>
    <w:rsid w:val="00B666BC"/>
    <w:rsid w:val="00B668BA"/>
    <w:rsid w:val="00B66C04"/>
    <w:rsid w:val="00B67333"/>
    <w:rsid w:val="00B678EE"/>
    <w:rsid w:val="00B67BB2"/>
    <w:rsid w:val="00B67DB3"/>
    <w:rsid w:val="00B70874"/>
    <w:rsid w:val="00B7100C"/>
    <w:rsid w:val="00B71624"/>
    <w:rsid w:val="00B71E47"/>
    <w:rsid w:val="00B7274D"/>
    <w:rsid w:val="00B72D4C"/>
    <w:rsid w:val="00B741F8"/>
    <w:rsid w:val="00B74697"/>
    <w:rsid w:val="00B753AD"/>
    <w:rsid w:val="00B757A7"/>
    <w:rsid w:val="00B76C6F"/>
    <w:rsid w:val="00B7705A"/>
    <w:rsid w:val="00B77E32"/>
    <w:rsid w:val="00B77EA9"/>
    <w:rsid w:val="00B80126"/>
    <w:rsid w:val="00B80FEA"/>
    <w:rsid w:val="00B81375"/>
    <w:rsid w:val="00B815D6"/>
    <w:rsid w:val="00B81817"/>
    <w:rsid w:val="00B81B98"/>
    <w:rsid w:val="00B81E9F"/>
    <w:rsid w:val="00B82513"/>
    <w:rsid w:val="00B82598"/>
    <w:rsid w:val="00B82A96"/>
    <w:rsid w:val="00B82B46"/>
    <w:rsid w:val="00B82B51"/>
    <w:rsid w:val="00B83A9F"/>
    <w:rsid w:val="00B83F9D"/>
    <w:rsid w:val="00B84154"/>
    <w:rsid w:val="00B8473F"/>
    <w:rsid w:val="00B8498F"/>
    <w:rsid w:val="00B84A8D"/>
    <w:rsid w:val="00B85584"/>
    <w:rsid w:val="00B85D4C"/>
    <w:rsid w:val="00B85DAF"/>
    <w:rsid w:val="00B86114"/>
    <w:rsid w:val="00B861C2"/>
    <w:rsid w:val="00B86C39"/>
    <w:rsid w:val="00B86CFD"/>
    <w:rsid w:val="00B86ED7"/>
    <w:rsid w:val="00B86F96"/>
    <w:rsid w:val="00B8708B"/>
    <w:rsid w:val="00B871C3"/>
    <w:rsid w:val="00B87AC5"/>
    <w:rsid w:val="00B87B7E"/>
    <w:rsid w:val="00B90663"/>
    <w:rsid w:val="00B91B3E"/>
    <w:rsid w:val="00B92167"/>
    <w:rsid w:val="00B92202"/>
    <w:rsid w:val="00B927CB"/>
    <w:rsid w:val="00B931D7"/>
    <w:rsid w:val="00B93375"/>
    <w:rsid w:val="00B938A6"/>
    <w:rsid w:val="00B93C18"/>
    <w:rsid w:val="00B95C98"/>
    <w:rsid w:val="00B95CE6"/>
    <w:rsid w:val="00B95FA3"/>
    <w:rsid w:val="00B972C7"/>
    <w:rsid w:val="00B9754D"/>
    <w:rsid w:val="00B9770E"/>
    <w:rsid w:val="00B97C94"/>
    <w:rsid w:val="00B97D58"/>
    <w:rsid w:val="00B97FE6"/>
    <w:rsid w:val="00BA0C3D"/>
    <w:rsid w:val="00BA0E21"/>
    <w:rsid w:val="00BA2727"/>
    <w:rsid w:val="00BA2A5A"/>
    <w:rsid w:val="00BA2BF8"/>
    <w:rsid w:val="00BA2ED7"/>
    <w:rsid w:val="00BA2F9A"/>
    <w:rsid w:val="00BA3637"/>
    <w:rsid w:val="00BA3A79"/>
    <w:rsid w:val="00BA40CC"/>
    <w:rsid w:val="00BA4EFA"/>
    <w:rsid w:val="00BA510F"/>
    <w:rsid w:val="00BA520A"/>
    <w:rsid w:val="00BA596B"/>
    <w:rsid w:val="00BA6A01"/>
    <w:rsid w:val="00BA6B22"/>
    <w:rsid w:val="00BA6E41"/>
    <w:rsid w:val="00BA7671"/>
    <w:rsid w:val="00BA76B7"/>
    <w:rsid w:val="00BA7A02"/>
    <w:rsid w:val="00BA7C7A"/>
    <w:rsid w:val="00BB02DB"/>
    <w:rsid w:val="00BB0C73"/>
    <w:rsid w:val="00BB13C9"/>
    <w:rsid w:val="00BB1F04"/>
    <w:rsid w:val="00BB2512"/>
    <w:rsid w:val="00BB25BC"/>
    <w:rsid w:val="00BB28BD"/>
    <w:rsid w:val="00BB29ED"/>
    <w:rsid w:val="00BB2A25"/>
    <w:rsid w:val="00BB2C51"/>
    <w:rsid w:val="00BB3017"/>
    <w:rsid w:val="00BB3474"/>
    <w:rsid w:val="00BB348B"/>
    <w:rsid w:val="00BB3590"/>
    <w:rsid w:val="00BB42D7"/>
    <w:rsid w:val="00BB467D"/>
    <w:rsid w:val="00BB47E7"/>
    <w:rsid w:val="00BB49AB"/>
    <w:rsid w:val="00BB4C8A"/>
    <w:rsid w:val="00BB5A23"/>
    <w:rsid w:val="00BB5DA4"/>
    <w:rsid w:val="00BB5E76"/>
    <w:rsid w:val="00BB60CC"/>
    <w:rsid w:val="00BB62DD"/>
    <w:rsid w:val="00BB69AB"/>
    <w:rsid w:val="00BB6BBD"/>
    <w:rsid w:val="00BB6E64"/>
    <w:rsid w:val="00BB70D4"/>
    <w:rsid w:val="00BB7153"/>
    <w:rsid w:val="00BB76B7"/>
    <w:rsid w:val="00BB7CBF"/>
    <w:rsid w:val="00BB7E28"/>
    <w:rsid w:val="00BC0123"/>
    <w:rsid w:val="00BC0382"/>
    <w:rsid w:val="00BC0C73"/>
    <w:rsid w:val="00BC0F65"/>
    <w:rsid w:val="00BC13C7"/>
    <w:rsid w:val="00BC1403"/>
    <w:rsid w:val="00BC16CB"/>
    <w:rsid w:val="00BC18A1"/>
    <w:rsid w:val="00BC18BE"/>
    <w:rsid w:val="00BC1928"/>
    <w:rsid w:val="00BC1CC8"/>
    <w:rsid w:val="00BC2315"/>
    <w:rsid w:val="00BC2D1C"/>
    <w:rsid w:val="00BC2E02"/>
    <w:rsid w:val="00BC36B2"/>
    <w:rsid w:val="00BC3863"/>
    <w:rsid w:val="00BC38FB"/>
    <w:rsid w:val="00BC424B"/>
    <w:rsid w:val="00BC4524"/>
    <w:rsid w:val="00BC4D68"/>
    <w:rsid w:val="00BC52E4"/>
    <w:rsid w:val="00BC5641"/>
    <w:rsid w:val="00BC5C24"/>
    <w:rsid w:val="00BC5FD4"/>
    <w:rsid w:val="00BC636B"/>
    <w:rsid w:val="00BC73C6"/>
    <w:rsid w:val="00BC77AB"/>
    <w:rsid w:val="00BD0B7C"/>
    <w:rsid w:val="00BD0DC4"/>
    <w:rsid w:val="00BD0FDC"/>
    <w:rsid w:val="00BD1854"/>
    <w:rsid w:val="00BD1DE2"/>
    <w:rsid w:val="00BD209E"/>
    <w:rsid w:val="00BD23B4"/>
    <w:rsid w:val="00BD23DF"/>
    <w:rsid w:val="00BD3372"/>
    <w:rsid w:val="00BD337A"/>
    <w:rsid w:val="00BD34B4"/>
    <w:rsid w:val="00BD38F5"/>
    <w:rsid w:val="00BD396D"/>
    <w:rsid w:val="00BD3B9D"/>
    <w:rsid w:val="00BD3FF2"/>
    <w:rsid w:val="00BD455D"/>
    <w:rsid w:val="00BD4818"/>
    <w:rsid w:val="00BD4CE7"/>
    <w:rsid w:val="00BD51E5"/>
    <w:rsid w:val="00BD560D"/>
    <w:rsid w:val="00BD572A"/>
    <w:rsid w:val="00BD5DC3"/>
    <w:rsid w:val="00BD6C91"/>
    <w:rsid w:val="00BD6CF6"/>
    <w:rsid w:val="00BD6EC0"/>
    <w:rsid w:val="00BD6F06"/>
    <w:rsid w:val="00BD7029"/>
    <w:rsid w:val="00BD789F"/>
    <w:rsid w:val="00BD79AC"/>
    <w:rsid w:val="00BD7DBE"/>
    <w:rsid w:val="00BE0C48"/>
    <w:rsid w:val="00BE0D13"/>
    <w:rsid w:val="00BE102A"/>
    <w:rsid w:val="00BE1D22"/>
    <w:rsid w:val="00BE2800"/>
    <w:rsid w:val="00BE29CE"/>
    <w:rsid w:val="00BE2FE7"/>
    <w:rsid w:val="00BE3462"/>
    <w:rsid w:val="00BE3479"/>
    <w:rsid w:val="00BE3F6E"/>
    <w:rsid w:val="00BE44D7"/>
    <w:rsid w:val="00BE4947"/>
    <w:rsid w:val="00BE49B2"/>
    <w:rsid w:val="00BE4CA1"/>
    <w:rsid w:val="00BE4CF6"/>
    <w:rsid w:val="00BE4DBC"/>
    <w:rsid w:val="00BE5609"/>
    <w:rsid w:val="00BE56DE"/>
    <w:rsid w:val="00BE610A"/>
    <w:rsid w:val="00BE6567"/>
    <w:rsid w:val="00BE6571"/>
    <w:rsid w:val="00BE6A50"/>
    <w:rsid w:val="00BE7247"/>
    <w:rsid w:val="00BE7371"/>
    <w:rsid w:val="00BE7D55"/>
    <w:rsid w:val="00BE7F97"/>
    <w:rsid w:val="00BF0C27"/>
    <w:rsid w:val="00BF159D"/>
    <w:rsid w:val="00BF18E5"/>
    <w:rsid w:val="00BF1938"/>
    <w:rsid w:val="00BF1B6A"/>
    <w:rsid w:val="00BF1BDF"/>
    <w:rsid w:val="00BF248E"/>
    <w:rsid w:val="00BF24A5"/>
    <w:rsid w:val="00BF25A3"/>
    <w:rsid w:val="00BF2938"/>
    <w:rsid w:val="00BF30C4"/>
    <w:rsid w:val="00BF32CC"/>
    <w:rsid w:val="00BF34AF"/>
    <w:rsid w:val="00BF5405"/>
    <w:rsid w:val="00BF5F25"/>
    <w:rsid w:val="00BF63F7"/>
    <w:rsid w:val="00BF6477"/>
    <w:rsid w:val="00BF65B4"/>
    <w:rsid w:val="00BF6BE2"/>
    <w:rsid w:val="00BF732C"/>
    <w:rsid w:val="00BF747B"/>
    <w:rsid w:val="00BF7BC5"/>
    <w:rsid w:val="00C00270"/>
    <w:rsid w:val="00C002BA"/>
    <w:rsid w:val="00C003F7"/>
    <w:rsid w:val="00C00687"/>
    <w:rsid w:val="00C0144B"/>
    <w:rsid w:val="00C01583"/>
    <w:rsid w:val="00C017F0"/>
    <w:rsid w:val="00C01EA6"/>
    <w:rsid w:val="00C01F3A"/>
    <w:rsid w:val="00C02019"/>
    <w:rsid w:val="00C02292"/>
    <w:rsid w:val="00C02D08"/>
    <w:rsid w:val="00C03111"/>
    <w:rsid w:val="00C03242"/>
    <w:rsid w:val="00C03294"/>
    <w:rsid w:val="00C03740"/>
    <w:rsid w:val="00C043F7"/>
    <w:rsid w:val="00C04524"/>
    <w:rsid w:val="00C04718"/>
    <w:rsid w:val="00C05141"/>
    <w:rsid w:val="00C0521A"/>
    <w:rsid w:val="00C05412"/>
    <w:rsid w:val="00C059FE"/>
    <w:rsid w:val="00C05E50"/>
    <w:rsid w:val="00C068F7"/>
    <w:rsid w:val="00C06FAF"/>
    <w:rsid w:val="00C070AD"/>
    <w:rsid w:val="00C071F4"/>
    <w:rsid w:val="00C07949"/>
    <w:rsid w:val="00C07A7E"/>
    <w:rsid w:val="00C07DCC"/>
    <w:rsid w:val="00C07E03"/>
    <w:rsid w:val="00C1006D"/>
    <w:rsid w:val="00C1025B"/>
    <w:rsid w:val="00C1025F"/>
    <w:rsid w:val="00C1082E"/>
    <w:rsid w:val="00C11CB3"/>
    <w:rsid w:val="00C12000"/>
    <w:rsid w:val="00C12469"/>
    <w:rsid w:val="00C12770"/>
    <w:rsid w:val="00C128ED"/>
    <w:rsid w:val="00C12DB1"/>
    <w:rsid w:val="00C13008"/>
    <w:rsid w:val="00C13229"/>
    <w:rsid w:val="00C134D7"/>
    <w:rsid w:val="00C13C59"/>
    <w:rsid w:val="00C141B4"/>
    <w:rsid w:val="00C141F6"/>
    <w:rsid w:val="00C14978"/>
    <w:rsid w:val="00C153F4"/>
    <w:rsid w:val="00C15507"/>
    <w:rsid w:val="00C15A9A"/>
    <w:rsid w:val="00C15EF6"/>
    <w:rsid w:val="00C16F05"/>
    <w:rsid w:val="00C170B8"/>
    <w:rsid w:val="00C1753A"/>
    <w:rsid w:val="00C17790"/>
    <w:rsid w:val="00C17A99"/>
    <w:rsid w:val="00C17B8D"/>
    <w:rsid w:val="00C17EDB"/>
    <w:rsid w:val="00C20688"/>
    <w:rsid w:val="00C20A33"/>
    <w:rsid w:val="00C2184E"/>
    <w:rsid w:val="00C21A4A"/>
    <w:rsid w:val="00C21BE1"/>
    <w:rsid w:val="00C21C2D"/>
    <w:rsid w:val="00C21D62"/>
    <w:rsid w:val="00C221F3"/>
    <w:rsid w:val="00C22234"/>
    <w:rsid w:val="00C2250C"/>
    <w:rsid w:val="00C22571"/>
    <w:rsid w:val="00C23EC1"/>
    <w:rsid w:val="00C241C5"/>
    <w:rsid w:val="00C248A7"/>
    <w:rsid w:val="00C24CC3"/>
    <w:rsid w:val="00C24F63"/>
    <w:rsid w:val="00C25188"/>
    <w:rsid w:val="00C251BD"/>
    <w:rsid w:val="00C25BE1"/>
    <w:rsid w:val="00C25CD7"/>
    <w:rsid w:val="00C25DD9"/>
    <w:rsid w:val="00C25F0D"/>
    <w:rsid w:val="00C2606A"/>
    <w:rsid w:val="00C26192"/>
    <w:rsid w:val="00C26346"/>
    <w:rsid w:val="00C26383"/>
    <w:rsid w:val="00C2661C"/>
    <w:rsid w:val="00C26885"/>
    <w:rsid w:val="00C26D93"/>
    <w:rsid w:val="00C26F73"/>
    <w:rsid w:val="00C2715D"/>
    <w:rsid w:val="00C274FB"/>
    <w:rsid w:val="00C276D9"/>
    <w:rsid w:val="00C27D71"/>
    <w:rsid w:val="00C27DCE"/>
    <w:rsid w:val="00C3053E"/>
    <w:rsid w:val="00C30E93"/>
    <w:rsid w:val="00C30F03"/>
    <w:rsid w:val="00C314D0"/>
    <w:rsid w:val="00C3223C"/>
    <w:rsid w:val="00C322CB"/>
    <w:rsid w:val="00C323C7"/>
    <w:rsid w:val="00C32659"/>
    <w:rsid w:val="00C32908"/>
    <w:rsid w:val="00C32BDC"/>
    <w:rsid w:val="00C32C68"/>
    <w:rsid w:val="00C32D01"/>
    <w:rsid w:val="00C33141"/>
    <w:rsid w:val="00C33338"/>
    <w:rsid w:val="00C3344A"/>
    <w:rsid w:val="00C33678"/>
    <w:rsid w:val="00C33FDB"/>
    <w:rsid w:val="00C34EEF"/>
    <w:rsid w:val="00C35C31"/>
    <w:rsid w:val="00C36241"/>
    <w:rsid w:val="00C37EDC"/>
    <w:rsid w:val="00C37F29"/>
    <w:rsid w:val="00C401D1"/>
    <w:rsid w:val="00C402BF"/>
    <w:rsid w:val="00C41054"/>
    <w:rsid w:val="00C416F3"/>
    <w:rsid w:val="00C41869"/>
    <w:rsid w:val="00C418F4"/>
    <w:rsid w:val="00C419FC"/>
    <w:rsid w:val="00C42023"/>
    <w:rsid w:val="00C42158"/>
    <w:rsid w:val="00C42523"/>
    <w:rsid w:val="00C42642"/>
    <w:rsid w:val="00C42696"/>
    <w:rsid w:val="00C42FB3"/>
    <w:rsid w:val="00C43032"/>
    <w:rsid w:val="00C43101"/>
    <w:rsid w:val="00C431ED"/>
    <w:rsid w:val="00C43D08"/>
    <w:rsid w:val="00C44307"/>
    <w:rsid w:val="00C44790"/>
    <w:rsid w:val="00C44A85"/>
    <w:rsid w:val="00C44EB0"/>
    <w:rsid w:val="00C45947"/>
    <w:rsid w:val="00C45D4C"/>
    <w:rsid w:val="00C45F6B"/>
    <w:rsid w:val="00C45FBF"/>
    <w:rsid w:val="00C46FFA"/>
    <w:rsid w:val="00C474F2"/>
    <w:rsid w:val="00C47A2C"/>
    <w:rsid w:val="00C47ED3"/>
    <w:rsid w:val="00C5028C"/>
    <w:rsid w:val="00C5042C"/>
    <w:rsid w:val="00C5048B"/>
    <w:rsid w:val="00C5066E"/>
    <w:rsid w:val="00C50819"/>
    <w:rsid w:val="00C5093F"/>
    <w:rsid w:val="00C50A0D"/>
    <w:rsid w:val="00C50E47"/>
    <w:rsid w:val="00C51419"/>
    <w:rsid w:val="00C5142C"/>
    <w:rsid w:val="00C51CFE"/>
    <w:rsid w:val="00C52562"/>
    <w:rsid w:val="00C525C1"/>
    <w:rsid w:val="00C5282D"/>
    <w:rsid w:val="00C529D8"/>
    <w:rsid w:val="00C52A7C"/>
    <w:rsid w:val="00C52E17"/>
    <w:rsid w:val="00C52FBE"/>
    <w:rsid w:val="00C535CD"/>
    <w:rsid w:val="00C53B1A"/>
    <w:rsid w:val="00C53B74"/>
    <w:rsid w:val="00C5489E"/>
    <w:rsid w:val="00C54D90"/>
    <w:rsid w:val="00C551A7"/>
    <w:rsid w:val="00C55239"/>
    <w:rsid w:val="00C56437"/>
    <w:rsid w:val="00C564E8"/>
    <w:rsid w:val="00C56C6B"/>
    <w:rsid w:val="00C56CE0"/>
    <w:rsid w:val="00C56D9C"/>
    <w:rsid w:val="00C576D9"/>
    <w:rsid w:val="00C6031B"/>
    <w:rsid w:val="00C6051F"/>
    <w:rsid w:val="00C60540"/>
    <w:rsid w:val="00C60790"/>
    <w:rsid w:val="00C608BF"/>
    <w:rsid w:val="00C60C46"/>
    <w:rsid w:val="00C60ED8"/>
    <w:rsid w:val="00C61559"/>
    <w:rsid w:val="00C61870"/>
    <w:rsid w:val="00C61A90"/>
    <w:rsid w:val="00C61F3F"/>
    <w:rsid w:val="00C61FCB"/>
    <w:rsid w:val="00C62B29"/>
    <w:rsid w:val="00C63452"/>
    <w:rsid w:val="00C6363B"/>
    <w:rsid w:val="00C6377B"/>
    <w:rsid w:val="00C63ED7"/>
    <w:rsid w:val="00C64176"/>
    <w:rsid w:val="00C64326"/>
    <w:rsid w:val="00C646C5"/>
    <w:rsid w:val="00C6482D"/>
    <w:rsid w:val="00C64CE5"/>
    <w:rsid w:val="00C65743"/>
    <w:rsid w:val="00C6591F"/>
    <w:rsid w:val="00C65ACB"/>
    <w:rsid w:val="00C65B34"/>
    <w:rsid w:val="00C66A13"/>
    <w:rsid w:val="00C6769C"/>
    <w:rsid w:val="00C67A72"/>
    <w:rsid w:val="00C67BBE"/>
    <w:rsid w:val="00C67C0B"/>
    <w:rsid w:val="00C7041F"/>
    <w:rsid w:val="00C70BAB"/>
    <w:rsid w:val="00C70E53"/>
    <w:rsid w:val="00C71204"/>
    <w:rsid w:val="00C7158C"/>
    <w:rsid w:val="00C717E5"/>
    <w:rsid w:val="00C718DA"/>
    <w:rsid w:val="00C72280"/>
    <w:rsid w:val="00C722BE"/>
    <w:rsid w:val="00C72B79"/>
    <w:rsid w:val="00C72C61"/>
    <w:rsid w:val="00C72D54"/>
    <w:rsid w:val="00C73090"/>
    <w:rsid w:val="00C73948"/>
    <w:rsid w:val="00C73D13"/>
    <w:rsid w:val="00C74791"/>
    <w:rsid w:val="00C74921"/>
    <w:rsid w:val="00C74D2D"/>
    <w:rsid w:val="00C75212"/>
    <w:rsid w:val="00C75401"/>
    <w:rsid w:val="00C75538"/>
    <w:rsid w:val="00C75746"/>
    <w:rsid w:val="00C75869"/>
    <w:rsid w:val="00C7595B"/>
    <w:rsid w:val="00C75C3C"/>
    <w:rsid w:val="00C75DBB"/>
    <w:rsid w:val="00C7687E"/>
    <w:rsid w:val="00C76DAF"/>
    <w:rsid w:val="00C77DAD"/>
    <w:rsid w:val="00C77E2F"/>
    <w:rsid w:val="00C8047A"/>
    <w:rsid w:val="00C81C04"/>
    <w:rsid w:val="00C825FB"/>
    <w:rsid w:val="00C83266"/>
    <w:rsid w:val="00C839C5"/>
    <w:rsid w:val="00C83EFD"/>
    <w:rsid w:val="00C84165"/>
    <w:rsid w:val="00C848E4"/>
    <w:rsid w:val="00C84A82"/>
    <w:rsid w:val="00C84BE4"/>
    <w:rsid w:val="00C850E7"/>
    <w:rsid w:val="00C860D7"/>
    <w:rsid w:val="00C86882"/>
    <w:rsid w:val="00C868D8"/>
    <w:rsid w:val="00C875DD"/>
    <w:rsid w:val="00C87705"/>
    <w:rsid w:val="00C87944"/>
    <w:rsid w:val="00C9005C"/>
    <w:rsid w:val="00C9023E"/>
    <w:rsid w:val="00C909BF"/>
    <w:rsid w:val="00C90DE5"/>
    <w:rsid w:val="00C91137"/>
    <w:rsid w:val="00C91164"/>
    <w:rsid w:val="00C91FA7"/>
    <w:rsid w:val="00C92144"/>
    <w:rsid w:val="00C927B8"/>
    <w:rsid w:val="00C92A01"/>
    <w:rsid w:val="00C92ADC"/>
    <w:rsid w:val="00C934B4"/>
    <w:rsid w:val="00C9399A"/>
    <w:rsid w:val="00C93DE6"/>
    <w:rsid w:val="00C94D99"/>
    <w:rsid w:val="00C9523B"/>
    <w:rsid w:val="00C957B6"/>
    <w:rsid w:val="00C95BEE"/>
    <w:rsid w:val="00C9628B"/>
    <w:rsid w:val="00C96505"/>
    <w:rsid w:val="00C968B3"/>
    <w:rsid w:val="00C96912"/>
    <w:rsid w:val="00C96A0A"/>
    <w:rsid w:val="00C97022"/>
    <w:rsid w:val="00C970B3"/>
    <w:rsid w:val="00C9774B"/>
    <w:rsid w:val="00C977F9"/>
    <w:rsid w:val="00C97C4A"/>
    <w:rsid w:val="00CA035B"/>
    <w:rsid w:val="00CA0421"/>
    <w:rsid w:val="00CA0E8A"/>
    <w:rsid w:val="00CA0FFD"/>
    <w:rsid w:val="00CA1149"/>
    <w:rsid w:val="00CA11F4"/>
    <w:rsid w:val="00CA1708"/>
    <w:rsid w:val="00CA188B"/>
    <w:rsid w:val="00CA19BD"/>
    <w:rsid w:val="00CA1E3C"/>
    <w:rsid w:val="00CA20F0"/>
    <w:rsid w:val="00CA2383"/>
    <w:rsid w:val="00CA250D"/>
    <w:rsid w:val="00CA2844"/>
    <w:rsid w:val="00CA2912"/>
    <w:rsid w:val="00CA2EB9"/>
    <w:rsid w:val="00CA3797"/>
    <w:rsid w:val="00CA37A0"/>
    <w:rsid w:val="00CA4172"/>
    <w:rsid w:val="00CA441C"/>
    <w:rsid w:val="00CA4456"/>
    <w:rsid w:val="00CA4D93"/>
    <w:rsid w:val="00CA4DBA"/>
    <w:rsid w:val="00CA550D"/>
    <w:rsid w:val="00CA579C"/>
    <w:rsid w:val="00CA6386"/>
    <w:rsid w:val="00CA658C"/>
    <w:rsid w:val="00CA6D2C"/>
    <w:rsid w:val="00CA6E4F"/>
    <w:rsid w:val="00CA7279"/>
    <w:rsid w:val="00CA7B67"/>
    <w:rsid w:val="00CA7EBB"/>
    <w:rsid w:val="00CB012B"/>
    <w:rsid w:val="00CB0505"/>
    <w:rsid w:val="00CB0796"/>
    <w:rsid w:val="00CB08A8"/>
    <w:rsid w:val="00CB0E63"/>
    <w:rsid w:val="00CB1215"/>
    <w:rsid w:val="00CB139B"/>
    <w:rsid w:val="00CB1657"/>
    <w:rsid w:val="00CB19A3"/>
    <w:rsid w:val="00CB1E48"/>
    <w:rsid w:val="00CB1EF1"/>
    <w:rsid w:val="00CB1F17"/>
    <w:rsid w:val="00CB2948"/>
    <w:rsid w:val="00CB2AE6"/>
    <w:rsid w:val="00CB3170"/>
    <w:rsid w:val="00CB3534"/>
    <w:rsid w:val="00CB3737"/>
    <w:rsid w:val="00CB3B90"/>
    <w:rsid w:val="00CB3C8F"/>
    <w:rsid w:val="00CB401F"/>
    <w:rsid w:val="00CB49E9"/>
    <w:rsid w:val="00CB5158"/>
    <w:rsid w:val="00CB51A4"/>
    <w:rsid w:val="00CB5317"/>
    <w:rsid w:val="00CB53F4"/>
    <w:rsid w:val="00CB5D65"/>
    <w:rsid w:val="00CB60DC"/>
    <w:rsid w:val="00CB65B7"/>
    <w:rsid w:val="00CB679A"/>
    <w:rsid w:val="00CB6B35"/>
    <w:rsid w:val="00CB735C"/>
    <w:rsid w:val="00CB73CE"/>
    <w:rsid w:val="00CB7C39"/>
    <w:rsid w:val="00CC0481"/>
    <w:rsid w:val="00CC081B"/>
    <w:rsid w:val="00CC0A21"/>
    <w:rsid w:val="00CC1366"/>
    <w:rsid w:val="00CC1796"/>
    <w:rsid w:val="00CC190C"/>
    <w:rsid w:val="00CC2068"/>
    <w:rsid w:val="00CC2629"/>
    <w:rsid w:val="00CC3363"/>
    <w:rsid w:val="00CC35F8"/>
    <w:rsid w:val="00CC4375"/>
    <w:rsid w:val="00CC45D7"/>
    <w:rsid w:val="00CC4ACE"/>
    <w:rsid w:val="00CC4B2D"/>
    <w:rsid w:val="00CC4BD6"/>
    <w:rsid w:val="00CC5381"/>
    <w:rsid w:val="00CC58E6"/>
    <w:rsid w:val="00CC5BDB"/>
    <w:rsid w:val="00CC5EAF"/>
    <w:rsid w:val="00CC62A0"/>
    <w:rsid w:val="00CC6718"/>
    <w:rsid w:val="00CC6851"/>
    <w:rsid w:val="00CC6E06"/>
    <w:rsid w:val="00CC6F78"/>
    <w:rsid w:val="00CC6FAA"/>
    <w:rsid w:val="00CC71DF"/>
    <w:rsid w:val="00CC73EC"/>
    <w:rsid w:val="00CC7409"/>
    <w:rsid w:val="00CD008C"/>
    <w:rsid w:val="00CD02E1"/>
    <w:rsid w:val="00CD0648"/>
    <w:rsid w:val="00CD0A1E"/>
    <w:rsid w:val="00CD0FED"/>
    <w:rsid w:val="00CD122D"/>
    <w:rsid w:val="00CD13CE"/>
    <w:rsid w:val="00CD1B0F"/>
    <w:rsid w:val="00CD1F18"/>
    <w:rsid w:val="00CD20C8"/>
    <w:rsid w:val="00CD2486"/>
    <w:rsid w:val="00CD2C18"/>
    <w:rsid w:val="00CD30F5"/>
    <w:rsid w:val="00CD31B3"/>
    <w:rsid w:val="00CD3295"/>
    <w:rsid w:val="00CD3527"/>
    <w:rsid w:val="00CD367E"/>
    <w:rsid w:val="00CD38C1"/>
    <w:rsid w:val="00CD39DB"/>
    <w:rsid w:val="00CD40C6"/>
    <w:rsid w:val="00CD44A3"/>
    <w:rsid w:val="00CD4999"/>
    <w:rsid w:val="00CD4F84"/>
    <w:rsid w:val="00CD54D6"/>
    <w:rsid w:val="00CD54F7"/>
    <w:rsid w:val="00CD5750"/>
    <w:rsid w:val="00CD5A44"/>
    <w:rsid w:val="00CD5D2D"/>
    <w:rsid w:val="00CD6512"/>
    <w:rsid w:val="00CD658D"/>
    <w:rsid w:val="00CD6E51"/>
    <w:rsid w:val="00CD71AA"/>
    <w:rsid w:val="00CD789D"/>
    <w:rsid w:val="00CD7C4A"/>
    <w:rsid w:val="00CE0FA9"/>
    <w:rsid w:val="00CE15F3"/>
    <w:rsid w:val="00CE1D3B"/>
    <w:rsid w:val="00CE1DC8"/>
    <w:rsid w:val="00CE2706"/>
    <w:rsid w:val="00CE2AC5"/>
    <w:rsid w:val="00CE2AD5"/>
    <w:rsid w:val="00CE2D5D"/>
    <w:rsid w:val="00CE307A"/>
    <w:rsid w:val="00CE3415"/>
    <w:rsid w:val="00CE4ACC"/>
    <w:rsid w:val="00CE4DAD"/>
    <w:rsid w:val="00CE5E84"/>
    <w:rsid w:val="00CE5F1E"/>
    <w:rsid w:val="00CE5F6A"/>
    <w:rsid w:val="00CE740E"/>
    <w:rsid w:val="00CE74D4"/>
    <w:rsid w:val="00CE74DE"/>
    <w:rsid w:val="00CE77F1"/>
    <w:rsid w:val="00CE7F11"/>
    <w:rsid w:val="00CE7F86"/>
    <w:rsid w:val="00CF0706"/>
    <w:rsid w:val="00CF07C6"/>
    <w:rsid w:val="00CF0AD1"/>
    <w:rsid w:val="00CF107A"/>
    <w:rsid w:val="00CF175B"/>
    <w:rsid w:val="00CF271C"/>
    <w:rsid w:val="00CF31F5"/>
    <w:rsid w:val="00CF3463"/>
    <w:rsid w:val="00CF3680"/>
    <w:rsid w:val="00CF377A"/>
    <w:rsid w:val="00CF3C4A"/>
    <w:rsid w:val="00CF3D61"/>
    <w:rsid w:val="00CF3E4C"/>
    <w:rsid w:val="00CF4B1C"/>
    <w:rsid w:val="00CF5233"/>
    <w:rsid w:val="00CF5435"/>
    <w:rsid w:val="00CF5501"/>
    <w:rsid w:val="00CF58D3"/>
    <w:rsid w:val="00CF5D7F"/>
    <w:rsid w:val="00CF6621"/>
    <w:rsid w:val="00CF6A3D"/>
    <w:rsid w:val="00CF6C7E"/>
    <w:rsid w:val="00CF6F29"/>
    <w:rsid w:val="00CF6F94"/>
    <w:rsid w:val="00CF72C9"/>
    <w:rsid w:val="00CF73DF"/>
    <w:rsid w:val="00CF7585"/>
    <w:rsid w:val="00CF75DF"/>
    <w:rsid w:val="00CF7F2F"/>
    <w:rsid w:val="00D00845"/>
    <w:rsid w:val="00D00892"/>
    <w:rsid w:val="00D0092C"/>
    <w:rsid w:val="00D00CE9"/>
    <w:rsid w:val="00D00E19"/>
    <w:rsid w:val="00D014B4"/>
    <w:rsid w:val="00D01551"/>
    <w:rsid w:val="00D0182D"/>
    <w:rsid w:val="00D01910"/>
    <w:rsid w:val="00D01923"/>
    <w:rsid w:val="00D01B8C"/>
    <w:rsid w:val="00D02196"/>
    <w:rsid w:val="00D02507"/>
    <w:rsid w:val="00D02599"/>
    <w:rsid w:val="00D02AA2"/>
    <w:rsid w:val="00D02AC8"/>
    <w:rsid w:val="00D03196"/>
    <w:rsid w:val="00D0357E"/>
    <w:rsid w:val="00D03E19"/>
    <w:rsid w:val="00D03FD6"/>
    <w:rsid w:val="00D04189"/>
    <w:rsid w:val="00D0430A"/>
    <w:rsid w:val="00D04507"/>
    <w:rsid w:val="00D046F4"/>
    <w:rsid w:val="00D04930"/>
    <w:rsid w:val="00D04A12"/>
    <w:rsid w:val="00D04E0F"/>
    <w:rsid w:val="00D04EF8"/>
    <w:rsid w:val="00D05235"/>
    <w:rsid w:val="00D05520"/>
    <w:rsid w:val="00D058A5"/>
    <w:rsid w:val="00D06127"/>
    <w:rsid w:val="00D06802"/>
    <w:rsid w:val="00D06E94"/>
    <w:rsid w:val="00D07371"/>
    <w:rsid w:val="00D0765B"/>
    <w:rsid w:val="00D07F37"/>
    <w:rsid w:val="00D10114"/>
    <w:rsid w:val="00D102B8"/>
    <w:rsid w:val="00D10508"/>
    <w:rsid w:val="00D109FD"/>
    <w:rsid w:val="00D10BBD"/>
    <w:rsid w:val="00D10E12"/>
    <w:rsid w:val="00D11407"/>
    <w:rsid w:val="00D1177B"/>
    <w:rsid w:val="00D11C22"/>
    <w:rsid w:val="00D11F9F"/>
    <w:rsid w:val="00D124D7"/>
    <w:rsid w:val="00D12523"/>
    <w:rsid w:val="00D127E2"/>
    <w:rsid w:val="00D12F35"/>
    <w:rsid w:val="00D13061"/>
    <w:rsid w:val="00D1307D"/>
    <w:rsid w:val="00D130D9"/>
    <w:rsid w:val="00D130FA"/>
    <w:rsid w:val="00D13142"/>
    <w:rsid w:val="00D1321D"/>
    <w:rsid w:val="00D13434"/>
    <w:rsid w:val="00D13A8A"/>
    <w:rsid w:val="00D13E4B"/>
    <w:rsid w:val="00D14355"/>
    <w:rsid w:val="00D144D2"/>
    <w:rsid w:val="00D14D18"/>
    <w:rsid w:val="00D15303"/>
    <w:rsid w:val="00D1563E"/>
    <w:rsid w:val="00D1673F"/>
    <w:rsid w:val="00D170F8"/>
    <w:rsid w:val="00D17209"/>
    <w:rsid w:val="00D1795B"/>
    <w:rsid w:val="00D17AD3"/>
    <w:rsid w:val="00D17E93"/>
    <w:rsid w:val="00D20575"/>
    <w:rsid w:val="00D20899"/>
    <w:rsid w:val="00D20AF9"/>
    <w:rsid w:val="00D20CED"/>
    <w:rsid w:val="00D211EF"/>
    <w:rsid w:val="00D21F06"/>
    <w:rsid w:val="00D22609"/>
    <w:rsid w:val="00D228C6"/>
    <w:rsid w:val="00D22A5F"/>
    <w:rsid w:val="00D22CE4"/>
    <w:rsid w:val="00D22D1B"/>
    <w:rsid w:val="00D23110"/>
    <w:rsid w:val="00D237DA"/>
    <w:rsid w:val="00D24BCA"/>
    <w:rsid w:val="00D24C2F"/>
    <w:rsid w:val="00D253F4"/>
    <w:rsid w:val="00D25462"/>
    <w:rsid w:val="00D2569C"/>
    <w:rsid w:val="00D256CD"/>
    <w:rsid w:val="00D257FB"/>
    <w:rsid w:val="00D25AD7"/>
    <w:rsid w:val="00D25D2F"/>
    <w:rsid w:val="00D2620C"/>
    <w:rsid w:val="00D264F1"/>
    <w:rsid w:val="00D2691A"/>
    <w:rsid w:val="00D26BA3"/>
    <w:rsid w:val="00D26FB1"/>
    <w:rsid w:val="00D27589"/>
    <w:rsid w:val="00D277FC"/>
    <w:rsid w:val="00D304CC"/>
    <w:rsid w:val="00D308A1"/>
    <w:rsid w:val="00D3099F"/>
    <w:rsid w:val="00D30DB7"/>
    <w:rsid w:val="00D30FF2"/>
    <w:rsid w:val="00D31083"/>
    <w:rsid w:val="00D32707"/>
    <w:rsid w:val="00D32AC6"/>
    <w:rsid w:val="00D34B4B"/>
    <w:rsid w:val="00D34C82"/>
    <w:rsid w:val="00D35002"/>
    <w:rsid w:val="00D3511A"/>
    <w:rsid w:val="00D3511C"/>
    <w:rsid w:val="00D3529A"/>
    <w:rsid w:val="00D35F64"/>
    <w:rsid w:val="00D364D6"/>
    <w:rsid w:val="00D365DD"/>
    <w:rsid w:val="00D371A7"/>
    <w:rsid w:val="00D372D8"/>
    <w:rsid w:val="00D374E8"/>
    <w:rsid w:val="00D375A4"/>
    <w:rsid w:val="00D401D5"/>
    <w:rsid w:val="00D40483"/>
    <w:rsid w:val="00D409E0"/>
    <w:rsid w:val="00D40A4C"/>
    <w:rsid w:val="00D40B17"/>
    <w:rsid w:val="00D40DA3"/>
    <w:rsid w:val="00D42406"/>
    <w:rsid w:val="00D42490"/>
    <w:rsid w:val="00D42907"/>
    <w:rsid w:val="00D4291A"/>
    <w:rsid w:val="00D42983"/>
    <w:rsid w:val="00D42B8E"/>
    <w:rsid w:val="00D42B9A"/>
    <w:rsid w:val="00D42BBF"/>
    <w:rsid w:val="00D42C32"/>
    <w:rsid w:val="00D42E85"/>
    <w:rsid w:val="00D433D7"/>
    <w:rsid w:val="00D4379B"/>
    <w:rsid w:val="00D439C2"/>
    <w:rsid w:val="00D43A86"/>
    <w:rsid w:val="00D440FF"/>
    <w:rsid w:val="00D44494"/>
    <w:rsid w:val="00D4457D"/>
    <w:rsid w:val="00D447D7"/>
    <w:rsid w:val="00D448D5"/>
    <w:rsid w:val="00D44DBE"/>
    <w:rsid w:val="00D455CF"/>
    <w:rsid w:val="00D4578E"/>
    <w:rsid w:val="00D45B8F"/>
    <w:rsid w:val="00D467CA"/>
    <w:rsid w:val="00D46B1E"/>
    <w:rsid w:val="00D46D9A"/>
    <w:rsid w:val="00D472CF"/>
    <w:rsid w:val="00D47882"/>
    <w:rsid w:val="00D47D7A"/>
    <w:rsid w:val="00D500C4"/>
    <w:rsid w:val="00D506FE"/>
    <w:rsid w:val="00D50965"/>
    <w:rsid w:val="00D50D0D"/>
    <w:rsid w:val="00D5117B"/>
    <w:rsid w:val="00D513D1"/>
    <w:rsid w:val="00D516D7"/>
    <w:rsid w:val="00D519E8"/>
    <w:rsid w:val="00D51B51"/>
    <w:rsid w:val="00D52B87"/>
    <w:rsid w:val="00D535EC"/>
    <w:rsid w:val="00D538FF"/>
    <w:rsid w:val="00D54164"/>
    <w:rsid w:val="00D54AA7"/>
    <w:rsid w:val="00D54B83"/>
    <w:rsid w:val="00D54E45"/>
    <w:rsid w:val="00D54EB1"/>
    <w:rsid w:val="00D54F72"/>
    <w:rsid w:val="00D54F76"/>
    <w:rsid w:val="00D54FA5"/>
    <w:rsid w:val="00D55319"/>
    <w:rsid w:val="00D5540A"/>
    <w:rsid w:val="00D5615B"/>
    <w:rsid w:val="00D566EC"/>
    <w:rsid w:val="00D56DE7"/>
    <w:rsid w:val="00D56E8E"/>
    <w:rsid w:val="00D572DD"/>
    <w:rsid w:val="00D57AE8"/>
    <w:rsid w:val="00D57C46"/>
    <w:rsid w:val="00D57E59"/>
    <w:rsid w:val="00D57EE0"/>
    <w:rsid w:val="00D60407"/>
    <w:rsid w:val="00D60991"/>
    <w:rsid w:val="00D60A00"/>
    <w:rsid w:val="00D60A67"/>
    <w:rsid w:val="00D60B93"/>
    <w:rsid w:val="00D61108"/>
    <w:rsid w:val="00D619EE"/>
    <w:rsid w:val="00D61A3E"/>
    <w:rsid w:val="00D62560"/>
    <w:rsid w:val="00D64201"/>
    <w:rsid w:val="00D64248"/>
    <w:rsid w:val="00D6437E"/>
    <w:rsid w:val="00D64AC0"/>
    <w:rsid w:val="00D64C88"/>
    <w:rsid w:val="00D65285"/>
    <w:rsid w:val="00D6546B"/>
    <w:rsid w:val="00D65801"/>
    <w:rsid w:val="00D65E17"/>
    <w:rsid w:val="00D65EFA"/>
    <w:rsid w:val="00D66077"/>
    <w:rsid w:val="00D6613F"/>
    <w:rsid w:val="00D66360"/>
    <w:rsid w:val="00D6637C"/>
    <w:rsid w:val="00D6639E"/>
    <w:rsid w:val="00D663AA"/>
    <w:rsid w:val="00D666E0"/>
    <w:rsid w:val="00D666E1"/>
    <w:rsid w:val="00D667A5"/>
    <w:rsid w:val="00D66A11"/>
    <w:rsid w:val="00D66E6D"/>
    <w:rsid w:val="00D67184"/>
    <w:rsid w:val="00D672A4"/>
    <w:rsid w:val="00D676DA"/>
    <w:rsid w:val="00D67B81"/>
    <w:rsid w:val="00D67C72"/>
    <w:rsid w:val="00D70070"/>
    <w:rsid w:val="00D70126"/>
    <w:rsid w:val="00D70276"/>
    <w:rsid w:val="00D7067E"/>
    <w:rsid w:val="00D70B0A"/>
    <w:rsid w:val="00D70DDC"/>
    <w:rsid w:val="00D71D18"/>
    <w:rsid w:val="00D72DF1"/>
    <w:rsid w:val="00D73653"/>
    <w:rsid w:val="00D73F5D"/>
    <w:rsid w:val="00D73FDC"/>
    <w:rsid w:val="00D74146"/>
    <w:rsid w:val="00D7428C"/>
    <w:rsid w:val="00D74674"/>
    <w:rsid w:val="00D751E5"/>
    <w:rsid w:val="00D75395"/>
    <w:rsid w:val="00D755DD"/>
    <w:rsid w:val="00D759A6"/>
    <w:rsid w:val="00D76041"/>
    <w:rsid w:val="00D761DA"/>
    <w:rsid w:val="00D76427"/>
    <w:rsid w:val="00D764AC"/>
    <w:rsid w:val="00D767EB"/>
    <w:rsid w:val="00D768C7"/>
    <w:rsid w:val="00D769C5"/>
    <w:rsid w:val="00D76DB9"/>
    <w:rsid w:val="00D76E10"/>
    <w:rsid w:val="00D76FA6"/>
    <w:rsid w:val="00D77D20"/>
    <w:rsid w:val="00D77FC6"/>
    <w:rsid w:val="00D801F7"/>
    <w:rsid w:val="00D80A04"/>
    <w:rsid w:val="00D80CC4"/>
    <w:rsid w:val="00D80D02"/>
    <w:rsid w:val="00D80ED5"/>
    <w:rsid w:val="00D81086"/>
    <w:rsid w:val="00D81549"/>
    <w:rsid w:val="00D815E7"/>
    <w:rsid w:val="00D81691"/>
    <w:rsid w:val="00D817AD"/>
    <w:rsid w:val="00D82276"/>
    <w:rsid w:val="00D8301B"/>
    <w:rsid w:val="00D836F1"/>
    <w:rsid w:val="00D83E49"/>
    <w:rsid w:val="00D84C27"/>
    <w:rsid w:val="00D84D27"/>
    <w:rsid w:val="00D854E6"/>
    <w:rsid w:val="00D85550"/>
    <w:rsid w:val="00D85A70"/>
    <w:rsid w:val="00D85FCC"/>
    <w:rsid w:val="00D8611B"/>
    <w:rsid w:val="00D866B2"/>
    <w:rsid w:val="00D87782"/>
    <w:rsid w:val="00D8792B"/>
    <w:rsid w:val="00D87D6B"/>
    <w:rsid w:val="00D87F64"/>
    <w:rsid w:val="00D901EA"/>
    <w:rsid w:val="00D90960"/>
    <w:rsid w:val="00D91113"/>
    <w:rsid w:val="00D91548"/>
    <w:rsid w:val="00D9174B"/>
    <w:rsid w:val="00D91F8A"/>
    <w:rsid w:val="00D922C4"/>
    <w:rsid w:val="00D924CB"/>
    <w:rsid w:val="00D93037"/>
    <w:rsid w:val="00D930EB"/>
    <w:rsid w:val="00D931D9"/>
    <w:rsid w:val="00D9339F"/>
    <w:rsid w:val="00D935DE"/>
    <w:rsid w:val="00D93C1C"/>
    <w:rsid w:val="00D941EE"/>
    <w:rsid w:val="00D94527"/>
    <w:rsid w:val="00D94FBE"/>
    <w:rsid w:val="00D954D1"/>
    <w:rsid w:val="00D9572C"/>
    <w:rsid w:val="00D95C12"/>
    <w:rsid w:val="00D95C90"/>
    <w:rsid w:val="00D964BE"/>
    <w:rsid w:val="00D96C6D"/>
    <w:rsid w:val="00D9728E"/>
    <w:rsid w:val="00D97B61"/>
    <w:rsid w:val="00DA003E"/>
    <w:rsid w:val="00DA107D"/>
    <w:rsid w:val="00DA125F"/>
    <w:rsid w:val="00DA176F"/>
    <w:rsid w:val="00DA1935"/>
    <w:rsid w:val="00DA2C5A"/>
    <w:rsid w:val="00DA3E48"/>
    <w:rsid w:val="00DA4589"/>
    <w:rsid w:val="00DA48EF"/>
    <w:rsid w:val="00DA4973"/>
    <w:rsid w:val="00DA5034"/>
    <w:rsid w:val="00DA55DB"/>
    <w:rsid w:val="00DA5880"/>
    <w:rsid w:val="00DA59AE"/>
    <w:rsid w:val="00DA5D00"/>
    <w:rsid w:val="00DA61EC"/>
    <w:rsid w:val="00DA6442"/>
    <w:rsid w:val="00DA683E"/>
    <w:rsid w:val="00DA6AFA"/>
    <w:rsid w:val="00DA6D54"/>
    <w:rsid w:val="00DA6DDB"/>
    <w:rsid w:val="00DA7580"/>
    <w:rsid w:val="00DA76E8"/>
    <w:rsid w:val="00DA7766"/>
    <w:rsid w:val="00DA7A8D"/>
    <w:rsid w:val="00DA7CA7"/>
    <w:rsid w:val="00DA7D38"/>
    <w:rsid w:val="00DB01E7"/>
    <w:rsid w:val="00DB0279"/>
    <w:rsid w:val="00DB02EA"/>
    <w:rsid w:val="00DB0671"/>
    <w:rsid w:val="00DB0AC6"/>
    <w:rsid w:val="00DB0C7C"/>
    <w:rsid w:val="00DB1282"/>
    <w:rsid w:val="00DB145D"/>
    <w:rsid w:val="00DB1843"/>
    <w:rsid w:val="00DB249F"/>
    <w:rsid w:val="00DB2A51"/>
    <w:rsid w:val="00DB2CBA"/>
    <w:rsid w:val="00DB37AB"/>
    <w:rsid w:val="00DB3C29"/>
    <w:rsid w:val="00DB3FE8"/>
    <w:rsid w:val="00DB4294"/>
    <w:rsid w:val="00DB48B4"/>
    <w:rsid w:val="00DB4989"/>
    <w:rsid w:val="00DB4AAE"/>
    <w:rsid w:val="00DB53F9"/>
    <w:rsid w:val="00DB53FE"/>
    <w:rsid w:val="00DB5D2F"/>
    <w:rsid w:val="00DB65E5"/>
    <w:rsid w:val="00DB6687"/>
    <w:rsid w:val="00DB6A34"/>
    <w:rsid w:val="00DB6B50"/>
    <w:rsid w:val="00DB75A0"/>
    <w:rsid w:val="00DB7866"/>
    <w:rsid w:val="00DC0028"/>
    <w:rsid w:val="00DC02D9"/>
    <w:rsid w:val="00DC06AE"/>
    <w:rsid w:val="00DC0745"/>
    <w:rsid w:val="00DC09D0"/>
    <w:rsid w:val="00DC09F4"/>
    <w:rsid w:val="00DC0A21"/>
    <w:rsid w:val="00DC0D8F"/>
    <w:rsid w:val="00DC15BE"/>
    <w:rsid w:val="00DC18E1"/>
    <w:rsid w:val="00DC19D0"/>
    <w:rsid w:val="00DC1A1B"/>
    <w:rsid w:val="00DC1D19"/>
    <w:rsid w:val="00DC1F99"/>
    <w:rsid w:val="00DC2F88"/>
    <w:rsid w:val="00DC330C"/>
    <w:rsid w:val="00DC3570"/>
    <w:rsid w:val="00DC3BC9"/>
    <w:rsid w:val="00DC3F78"/>
    <w:rsid w:val="00DC409F"/>
    <w:rsid w:val="00DC4509"/>
    <w:rsid w:val="00DC451A"/>
    <w:rsid w:val="00DC4D4D"/>
    <w:rsid w:val="00DC54C8"/>
    <w:rsid w:val="00DC5B55"/>
    <w:rsid w:val="00DC5BB5"/>
    <w:rsid w:val="00DC5DF8"/>
    <w:rsid w:val="00DC663F"/>
    <w:rsid w:val="00DC67B1"/>
    <w:rsid w:val="00DC6CD0"/>
    <w:rsid w:val="00DC73CD"/>
    <w:rsid w:val="00DC7487"/>
    <w:rsid w:val="00DC749C"/>
    <w:rsid w:val="00DC75A2"/>
    <w:rsid w:val="00DC7F55"/>
    <w:rsid w:val="00DD012C"/>
    <w:rsid w:val="00DD052D"/>
    <w:rsid w:val="00DD061F"/>
    <w:rsid w:val="00DD08BB"/>
    <w:rsid w:val="00DD0D58"/>
    <w:rsid w:val="00DD1237"/>
    <w:rsid w:val="00DD1B22"/>
    <w:rsid w:val="00DD1B4C"/>
    <w:rsid w:val="00DD2839"/>
    <w:rsid w:val="00DD2E1D"/>
    <w:rsid w:val="00DD3548"/>
    <w:rsid w:val="00DD39E6"/>
    <w:rsid w:val="00DD3CC0"/>
    <w:rsid w:val="00DD40B8"/>
    <w:rsid w:val="00DD42F3"/>
    <w:rsid w:val="00DD47FE"/>
    <w:rsid w:val="00DD50CF"/>
    <w:rsid w:val="00DD5560"/>
    <w:rsid w:val="00DD59C5"/>
    <w:rsid w:val="00DD5BF3"/>
    <w:rsid w:val="00DD6382"/>
    <w:rsid w:val="00DD6500"/>
    <w:rsid w:val="00DD6599"/>
    <w:rsid w:val="00DD6D3D"/>
    <w:rsid w:val="00DD74F4"/>
    <w:rsid w:val="00DD78B8"/>
    <w:rsid w:val="00DD7904"/>
    <w:rsid w:val="00DD7B56"/>
    <w:rsid w:val="00DD7B5F"/>
    <w:rsid w:val="00DE0542"/>
    <w:rsid w:val="00DE058C"/>
    <w:rsid w:val="00DE05F1"/>
    <w:rsid w:val="00DE0F1D"/>
    <w:rsid w:val="00DE1099"/>
    <w:rsid w:val="00DE142B"/>
    <w:rsid w:val="00DE1521"/>
    <w:rsid w:val="00DE177E"/>
    <w:rsid w:val="00DE1938"/>
    <w:rsid w:val="00DE196C"/>
    <w:rsid w:val="00DE1C25"/>
    <w:rsid w:val="00DE2212"/>
    <w:rsid w:val="00DE39F5"/>
    <w:rsid w:val="00DE3B43"/>
    <w:rsid w:val="00DE3D0A"/>
    <w:rsid w:val="00DE3D83"/>
    <w:rsid w:val="00DE3E5C"/>
    <w:rsid w:val="00DE40A4"/>
    <w:rsid w:val="00DE41BE"/>
    <w:rsid w:val="00DE4CC2"/>
    <w:rsid w:val="00DE5E73"/>
    <w:rsid w:val="00DE61B9"/>
    <w:rsid w:val="00DE645F"/>
    <w:rsid w:val="00DE6E25"/>
    <w:rsid w:val="00DE7293"/>
    <w:rsid w:val="00DE7BE7"/>
    <w:rsid w:val="00DF06ED"/>
    <w:rsid w:val="00DF085D"/>
    <w:rsid w:val="00DF0B75"/>
    <w:rsid w:val="00DF0BC0"/>
    <w:rsid w:val="00DF0C68"/>
    <w:rsid w:val="00DF1230"/>
    <w:rsid w:val="00DF144B"/>
    <w:rsid w:val="00DF1C1A"/>
    <w:rsid w:val="00DF1DDA"/>
    <w:rsid w:val="00DF2C2D"/>
    <w:rsid w:val="00DF2DB0"/>
    <w:rsid w:val="00DF3096"/>
    <w:rsid w:val="00DF3B8A"/>
    <w:rsid w:val="00DF3E3D"/>
    <w:rsid w:val="00DF4576"/>
    <w:rsid w:val="00DF4653"/>
    <w:rsid w:val="00DF4839"/>
    <w:rsid w:val="00DF4876"/>
    <w:rsid w:val="00DF4A2C"/>
    <w:rsid w:val="00DF53A7"/>
    <w:rsid w:val="00DF591B"/>
    <w:rsid w:val="00DF5B09"/>
    <w:rsid w:val="00DF6527"/>
    <w:rsid w:val="00DF6FA3"/>
    <w:rsid w:val="00DF7289"/>
    <w:rsid w:val="00DF72FE"/>
    <w:rsid w:val="00DF7AB7"/>
    <w:rsid w:val="00DF7EC7"/>
    <w:rsid w:val="00E0092B"/>
    <w:rsid w:val="00E00A20"/>
    <w:rsid w:val="00E00B3A"/>
    <w:rsid w:val="00E014C5"/>
    <w:rsid w:val="00E028CB"/>
    <w:rsid w:val="00E042B0"/>
    <w:rsid w:val="00E04A83"/>
    <w:rsid w:val="00E05210"/>
    <w:rsid w:val="00E052C0"/>
    <w:rsid w:val="00E059BC"/>
    <w:rsid w:val="00E065DD"/>
    <w:rsid w:val="00E0677C"/>
    <w:rsid w:val="00E0690B"/>
    <w:rsid w:val="00E06D94"/>
    <w:rsid w:val="00E0719C"/>
    <w:rsid w:val="00E072F4"/>
    <w:rsid w:val="00E0774D"/>
    <w:rsid w:val="00E07BF0"/>
    <w:rsid w:val="00E07E8E"/>
    <w:rsid w:val="00E104B6"/>
    <w:rsid w:val="00E10645"/>
    <w:rsid w:val="00E107D7"/>
    <w:rsid w:val="00E1090E"/>
    <w:rsid w:val="00E1186D"/>
    <w:rsid w:val="00E11CC5"/>
    <w:rsid w:val="00E12D5D"/>
    <w:rsid w:val="00E1317C"/>
    <w:rsid w:val="00E134DF"/>
    <w:rsid w:val="00E135B7"/>
    <w:rsid w:val="00E13EB2"/>
    <w:rsid w:val="00E13FF0"/>
    <w:rsid w:val="00E14FE9"/>
    <w:rsid w:val="00E15E20"/>
    <w:rsid w:val="00E167D9"/>
    <w:rsid w:val="00E169AD"/>
    <w:rsid w:val="00E169F1"/>
    <w:rsid w:val="00E17544"/>
    <w:rsid w:val="00E17CD1"/>
    <w:rsid w:val="00E17E02"/>
    <w:rsid w:val="00E20416"/>
    <w:rsid w:val="00E20F3D"/>
    <w:rsid w:val="00E212A6"/>
    <w:rsid w:val="00E21716"/>
    <w:rsid w:val="00E21913"/>
    <w:rsid w:val="00E21CBF"/>
    <w:rsid w:val="00E21ED1"/>
    <w:rsid w:val="00E22183"/>
    <w:rsid w:val="00E222A9"/>
    <w:rsid w:val="00E2274C"/>
    <w:rsid w:val="00E2278D"/>
    <w:rsid w:val="00E22C9B"/>
    <w:rsid w:val="00E233C1"/>
    <w:rsid w:val="00E23695"/>
    <w:rsid w:val="00E237CA"/>
    <w:rsid w:val="00E23B12"/>
    <w:rsid w:val="00E23FA1"/>
    <w:rsid w:val="00E24507"/>
    <w:rsid w:val="00E24CA8"/>
    <w:rsid w:val="00E24CEB"/>
    <w:rsid w:val="00E25283"/>
    <w:rsid w:val="00E25552"/>
    <w:rsid w:val="00E2561D"/>
    <w:rsid w:val="00E25AA3"/>
    <w:rsid w:val="00E25D01"/>
    <w:rsid w:val="00E25FE7"/>
    <w:rsid w:val="00E26735"/>
    <w:rsid w:val="00E27A2A"/>
    <w:rsid w:val="00E27F4D"/>
    <w:rsid w:val="00E30078"/>
    <w:rsid w:val="00E305B6"/>
    <w:rsid w:val="00E30E51"/>
    <w:rsid w:val="00E30F1C"/>
    <w:rsid w:val="00E3179B"/>
    <w:rsid w:val="00E3299B"/>
    <w:rsid w:val="00E32A7B"/>
    <w:rsid w:val="00E33035"/>
    <w:rsid w:val="00E331C3"/>
    <w:rsid w:val="00E33C8D"/>
    <w:rsid w:val="00E33EF3"/>
    <w:rsid w:val="00E34071"/>
    <w:rsid w:val="00E34726"/>
    <w:rsid w:val="00E35112"/>
    <w:rsid w:val="00E3525A"/>
    <w:rsid w:val="00E35508"/>
    <w:rsid w:val="00E357AA"/>
    <w:rsid w:val="00E363FF"/>
    <w:rsid w:val="00E36B2E"/>
    <w:rsid w:val="00E36C72"/>
    <w:rsid w:val="00E36E0E"/>
    <w:rsid w:val="00E36F73"/>
    <w:rsid w:val="00E37843"/>
    <w:rsid w:val="00E37BAD"/>
    <w:rsid w:val="00E40610"/>
    <w:rsid w:val="00E4095A"/>
    <w:rsid w:val="00E41A12"/>
    <w:rsid w:val="00E41F79"/>
    <w:rsid w:val="00E42923"/>
    <w:rsid w:val="00E42A8D"/>
    <w:rsid w:val="00E42D1F"/>
    <w:rsid w:val="00E42FD9"/>
    <w:rsid w:val="00E4319D"/>
    <w:rsid w:val="00E437FC"/>
    <w:rsid w:val="00E43855"/>
    <w:rsid w:val="00E43EE0"/>
    <w:rsid w:val="00E43FEF"/>
    <w:rsid w:val="00E440A8"/>
    <w:rsid w:val="00E444D0"/>
    <w:rsid w:val="00E44511"/>
    <w:rsid w:val="00E446E1"/>
    <w:rsid w:val="00E446E2"/>
    <w:rsid w:val="00E448F4"/>
    <w:rsid w:val="00E44E65"/>
    <w:rsid w:val="00E4528A"/>
    <w:rsid w:val="00E458EC"/>
    <w:rsid w:val="00E45F4E"/>
    <w:rsid w:val="00E4696A"/>
    <w:rsid w:val="00E4707A"/>
    <w:rsid w:val="00E470CC"/>
    <w:rsid w:val="00E47558"/>
    <w:rsid w:val="00E475E2"/>
    <w:rsid w:val="00E50500"/>
    <w:rsid w:val="00E50BC6"/>
    <w:rsid w:val="00E51E0B"/>
    <w:rsid w:val="00E52B2C"/>
    <w:rsid w:val="00E53364"/>
    <w:rsid w:val="00E53B05"/>
    <w:rsid w:val="00E53FC1"/>
    <w:rsid w:val="00E54213"/>
    <w:rsid w:val="00E544A0"/>
    <w:rsid w:val="00E5494D"/>
    <w:rsid w:val="00E55689"/>
    <w:rsid w:val="00E5604E"/>
    <w:rsid w:val="00E56345"/>
    <w:rsid w:val="00E56E7C"/>
    <w:rsid w:val="00E57D1C"/>
    <w:rsid w:val="00E603EF"/>
    <w:rsid w:val="00E6088D"/>
    <w:rsid w:val="00E60B0C"/>
    <w:rsid w:val="00E60CAE"/>
    <w:rsid w:val="00E61259"/>
    <w:rsid w:val="00E612F7"/>
    <w:rsid w:val="00E61C1D"/>
    <w:rsid w:val="00E61CBF"/>
    <w:rsid w:val="00E6203B"/>
    <w:rsid w:val="00E62666"/>
    <w:rsid w:val="00E6278E"/>
    <w:rsid w:val="00E62A44"/>
    <w:rsid w:val="00E62FB1"/>
    <w:rsid w:val="00E631AD"/>
    <w:rsid w:val="00E633C3"/>
    <w:rsid w:val="00E63584"/>
    <w:rsid w:val="00E6362D"/>
    <w:rsid w:val="00E6367B"/>
    <w:rsid w:val="00E638C7"/>
    <w:rsid w:val="00E63BD6"/>
    <w:rsid w:val="00E63C16"/>
    <w:rsid w:val="00E64607"/>
    <w:rsid w:val="00E64A92"/>
    <w:rsid w:val="00E64E0E"/>
    <w:rsid w:val="00E650AE"/>
    <w:rsid w:val="00E65206"/>
    <w:rsid w:val="00E6535A"/>
    <w:rsid w:val="00E657FA"/>
    <w:rsid w:val="00E65B27"/>
    <w:rsid w:val="00E660A8"/>
    <w:rsid w:val="00E66280"/>
    <w:rsid w:val="00E66736"/>
    <w:rsid w:val="00E6760A"/>
    <w:rsid w:val="00E678A9"/>
    <w:rsid w:val="00E67BB8"/>
    <w:rsid w:val="00E70DBC"/>
    <w:rsid w:val="00E717C2"/>
    <w:rsid w:val="00E71D23"/>
    <w:rsid w:val="00E71E6E"/>
    <w:rsid w:val="00E72136"/>
    <w:rsid w:val="00E72401"/>
    <w:rsid w:val="00E72B2A"/>
    <w:rsid w:val="00E72B5E"/>
    <w:rsid w:val="00E72D4A"/>
    <w:rsid w:val="00E72D88"/>
    <w:rsid w:val="00E72F1E"/>
    <w:rsid w:val="00E73918"/>
    <w:rsid w:val="00E73BC0"/>
    <w:rsid w:val="00E73E6E"/>
    <w:rsid w:val="00E740C7"/>
    <w:rsid w:val="00E74144"/>
    <w:rsid w:val="00E7447C"/>
    <w:rsid w:val="00E746E4"/>
    <w:rsid w:val="00E74706"/>
    <w:rsid w:val="00E74A90"/>
    <w:rsid w:val="00E74BA5"/>
    <w:rsid w:val="00E75350"/>
    <w:rsid w:val="00E75681"/>
    <w:rsid w:val="00E75725"/>
    <w:rsid w:val="00E75C32"/>
    <w:rsid w:val="00E76622"/>
    <w:rsid w:val="00E76B9D"/>
    <w:rsid w:val="00E77319"/>
    <w:rsid w:val="00E77E3F"/>
    <w:rsid w:val="00E8057E"/>
    <w:rsid w:val="00E815B5"/>
    <w:rsid w:val="00E824A6"/>
    <w:rsid w:val="00E82E68"/>
    <w:rsid w:val="00E83197"/>
    <w:rsid w:val="00E8378D"/>
    <w:rsid w:val="00E84431"/>
    <w:rsid w:val="00E8455F"/>
    <w:rsid w:val="00E85081"/>
    <w:rsid w:val="00E85795"/>
    <w:rsid w:val="00E85BD1"/>
    <w:rsid w:val="00E85E5E"/>
    <w:rsid w:val="00E85FD6"/>
    <w:rsid w:val="00E867D6"/>
    <w:rsid w:val="00E867E3"/>
    <w:rsid w:val="00E86C06"/>
    <w:rsid w:val="00E873E1"/>
    <w:rsid w:val="00E8756B"/>
    <w:rsid w:val="00E87892"/>
    <w:rsid w:val="00E87FDD"/>
    <w:rsid w:val="00E90834"/>
    <w:rsid w:val="00E90ED5"/>
    <w:rsid w:val="00E916D1"/>
    <w:rsid w:val="00E918EE"/>
    <w:rsid w:val="00E91C39"/>
    <w:rsid w:val="00E91ED4"/>
    <w:rsid w:val="00E926DC"/>
    <w:rsid w:val="00E92C7A"/>
    <w:rsid w:val="00E933C2"/>
    <w:rsid w:val="00E93696"/>
    <w:rsid w:val="00E937A5"/>
    <w:rsid w:val="00E94241"/>
    <w:rsid w:val="00E94281"/>
    <w:rsid w:val="00E943B4"/>
    <w:rsid w:val="00E94652"/>
    <w:rsid w:val="00E94A40"/>
    <w:rsid w:val="00E94E71"/>
    <w:rsid w:val="00E95D8F"/>
    <w:rsid w:val="00E95FA5"/>
    <w:rsid w:val="00E9616D"/>
    <w:rsid w:val="00E9654C"/>
    <w:rsid w:val="00E96B9F"/>
    <w:rsid w:val="00E96CAC"/>
    <w:rsid w:val="00E97352"/>
    <w:rsid w:val="00E97B1D"/>
    <w:rsid w:val="00E97BA6"/>
    <w:rsid w:val="00E97D52"/>
    <w:rsid w:val="00E97E57"/>
    <w:rsid w:val="00EA01A7"/>
    <w:rsid w:val="00EA062B"/>
    <w:rsid w:val="00EA0B42"/>
    <w:rsid w:val="00EA0C99"/>
    <w:rsid w:val="00EA14B1"/>
    <w:rsid w:val="00EA1DBC"/>
    <w:rsid w:val="00EA20AF"/>
    <w:rsid w:val="00EA2C90"/>
    <w:rsid w:val="00EA3478"/>
    <w:rsid w:val="00EA36F8"/>
    <w:rsid w:val="00EA3F71"/>
    <w:rsid w:val="00EA42A1"/>
    <w:rsid w:val="00EA478E"/>
    <w:rsid w:val="00EA4A05"/>
    <w:rsid w:val="00EA4CE7"/>
    <w:rsid w:val="00EA5479"/>
    <w:rsid w:val="00EA5816"/>
    <w:rsid w:val="00EA58CB"/>
    <w:rsid w:val="00EA5AC4"/>
    <w:rsid w:val="00EA5BCA"/>
    <w:rsid w:val="00EA60E0"/>
    <w:rsid w:val="00EA639F"/>
    <w:rsid w:val="00EA6576"/>
    <w:rsid w:val="00EA68EF"/>
    <w:rsid w:val="00EA6A0E"/>
    <w:rsid w:val="00EA6B43"/>
    <w:rsid w:val="00EA6BBC"/>
    <w:rsid w:val="00EA6C22"/>
    <w:rsid w:val="00EA6DCE"/>
    <w:rsid w:val="00EA71E6"/>
    <w:rsid w:val="00EA78A3"/>
    <w:rsid w:val="00EB0135"/>
    <w:rsid w:val="00EB0667"/>
    <w:rsid w:val="00EB0B67"/>
    <w:rsid w:val="00EB1333"/>
    <w:rsid w:val="00EB144F"/>
    <w:rsid w:val="00EB1493"/>
    <w:rsid w:val="00EB15BE"/>
    <w:rsid w:val="00EB1ADD"/>
    <w:rsid w:val="00EB226A"/>
    <w:rsid w:val="00EB22B4"/>
    <w:rsid w:val="00EB27D1"/>
    <w:rsid w:val="00EB31A8"/>
    <w:rsid w:val="00EB32F2"/>
    <w:rsid w:val="00EB3D30"/>
    <w:rsid w:val="00EB47D6"/>
    <w:rsid w:val="00EB53DB"/>
    <w:rsid w:val="00EB54E2"/>
    <w:rsid w:val="00EB59E6"/>
    <w:rsid w:val="00EB5A48"/>
    <w:rsid w:val="00EB5FD3"/>
    <w:rsid w:val="00EB6761"/>
    <w:rsid w:val="00EB699D"/>
    <w:rsid w:val="00EB69C8"/>
    <w:rsid w:val="00EB6B5E"/>
    <w:rsid w:val="00EB6D9C"/>
    <w:rsid w:val="00EB7261"/>
    <w:rsid w:val="00EB77AA"/>
    <w:rsid w:val="00EB7C83"/>
    <w:rsid w:val="00EB7F84"/>
    <w:rsid w:val="00EB7FE7"/>
    <w:rsid w:val="00EC00A1"/>
    <w:rsid w:val="00EC07DA"/>
    <w:rsid w:val="00EC0859"/>
    <w:rsid w:val="00EC0B12"/>
    <w:rsid w:val="00EC0C33"/>
    <w:rsid w:val="00EC111F"/>
    <w:rsid w:val="00EC16D7"/>
    <w:rsid w:val="00EC1EB4"/>
    <w:rsid w:val="00EC22CE"/>
    <w:rsid w:val="00EC2677"/>
    <w:rsid w:val="00EC28F2"/>
    <w:rsid w:val="00EC2B77"/>
    <w:rsid w:val="00EC2CCF"/>
    <w:rsid w:val="00EC438F"/>
    <w:rsid w:val="00EC4434"/>
    <w:rsid w:val="00EC45B5"/>
    <w:rsid w:val="00EC46D7"/>
    <w:rsid w:val="00EC4BD7"/>
    <w:rsid w:val="00EC4FF5"/>
    <w:rsid w:val="00EC59CD"/>
    <w:rsid w:val="00EC5D41"/>
    <w:rsid w:val="00EC5F2C"/>
    <w:rsid w:val="00EC606D"/>
    <w:rsid w:val="00EC63EA"/>
    <w:rsid w:val="00EC6770"/>
    <w:rsid w:val="00EC67A8"/>
    <w:rsid w:val="00EC7242"/>
    <w:rsid w:val="00EC7382"/>
    <w:rsid w:val="00EC7716"/>
    <w:rsid w:val="00EC7A26"/>
    <w:rsid w:val="00ED0744"/>
    <w:rsid w:val="00ED0E04"/>
    <w:rsid w:val="00ED0F03"/>
    <w:rsid w:val="00ED0F42"/>
    <w:rsid w:val="00ED1906"/>
    <w:rsid w:val="00ED1FB5"/>
    <w:rsid w:val="00ED21C9"/>
    <w:rsid w:val="00ED2545"/>
    <w:rsid w:val="00ED28A8"/>
    <w:rsid w:val="00ED2A75"/>
    <w:rsid w:val="00ED3105"/>
    <w:rsid w:val="00ED33E2"/>
    <w:rsid w:val="00ED33F8"/>
    <w:rsid w:val="00ED3D8F"/>
    <w:rsid w:val="00ED3E56"/>
    <w:rsid w:val="00ED4119"/>
    <w:rsid w:val="00ED469B"/>
    <w:rsid w:val="00ED46D0"/>
    <w:rsid w:val="00ED5694"/>
    <w:rsid w:val="00ED5789"/>
    <w:rsid w:val="00ED5FA4"/>
    <w:rsid w:val="00ED66B4"/>
    <w:rsid w:val="00ED6761"/>
    <w:rsid w:val="00ED6895"/>
    <w:rsid w:val="00ED6C6A"/>
    <w:rsid w:val="00ED6D94"/>
    <w:rsid w:val="00ED6FBE"/>
    <w:rsid w:val="00ED7937"/>
    <w:rsid w:val="00ED79B8"/>
    <w:rsid w:val="00EE07BF"/>
    <w:rsid w:val="00EE10B8"/>
    <w:rsid w:val="00EE15DA"/>
    <w:rsid w:val="00EE1816"/>
    <w:rsid w:val="00EE18F8"/>
    <w:rsid w:val="00EE198A"/>
    <w:rsid w:val="00EE1FB7"/>
    <w:rsid w:val="00EE2F5A"/>
    <w:rsid w:val="00EE31FD"/>
    <w:rsid w:val="00EE33D7"/>
    <w:rsid w:val="00EE3605"/>
    <w:rsid w:val="00EE3786"/>
    <w:rsid w:val="00EE3CC5"/>
    <w:rsid w:val="00EE3EEB"/>
    <w:rsid w:val="00EE4505"/>
    <w:rsid w:val="00EE497A"/>
    <w:rsid w:val="00EE4B03"/>
    <w:rsid w:val="00EE5D28"/>
    <w:rsid w:val="00EE6118"/>
    <w:rsid w:val="00EE67EA"/>
    <w:rsid w:val="00EE6ACB"/>
    <w:rsid w:val="00EE6ADF"/>
    <w:rsid w:val="00EE6B2A"/>
    <w:rsid w:val="00EE6C5F"/>
    <w:rsid w:val="00EE730E"/>
    <w:rsid w:val="00EE7AC6"/>
    <w:rsid w:val="00EF0046"/>
    <w:rsid w:val="00EF00EC"/>
    <w:rsid w:val="00EF0129"/>
    <w:rsid w:val="00EF0300"/>
    <w:rsid w:val="00EF13CE"/>
    <w:rsid w:val="00EF23A6"/>
    <w:rsid w:val="00EF2B7B"/>
    <w:rsid w:val="00EF2BD4"/>
    <w:rsid w:val="00EF3176"/>
    <w:rsid w:val="00EF3330"/>
    <w:rsid w:val="00EF3763"/>
    <w:rsid w:val="00EF38FC"/>
    <w:rsid w:val="00EF4150"/>
    <w:rsid w:val="00EF4BBE"/>
    <w:rsid w:val="00EF5010"/>
    <w:rsid w:val="00EF55AF"/>
    <w:rsid w:val="00EF5728"/>
    <w:rsid w:val="00EF59CF"/>
    <w:rsid w:val="00EF6315"/>
    <w:rsid w:val="00EF6611"/>
    <w:rsid w:val="00EF69B3"/>
    <w:rsid w:val="00EF6AC7"/>
    <w:rsid w:val="00EF77B3"/>
    <w:rsid w:val="00EF7FC9"/>
    <w:rsid w:val="00F002E7"/>
    <w:rsid w:val="00F00FD3"/>
    <w:rsid w:val="00F015C8"/>
    <w:rsid w:val="00F018AE"/>
    <w:rsid w:val="00F01994"/>
    <w:rsid w:val="00F02953"/>
    <w:rsid w:val="00F02A8D"/>
    <w:rsid w:val="00F02D01"/>
    <w:rsid w:val="00F03166"/>
    <w:rsid w:val="00F03A2F"/>
    <w:rsid w:val="00F04053"/>
    <w:rsid w:val="00F064BD"/>
    <w:rsid w:val="00F0676E"/>
    <w:rsid w:val="00F06EA5"/>
    <w:rsid w:val="00F071BE"/>
    <w:rsid w:val="00F074F5"/>
    <w:rsid w:val="00F104FB"/>
    <w:rsid w:val="00F11265"/>
    <w:rsid w:val="00F11A68"/>
    <w:rsid w:val="00F11C8C"/>
    <w:rsid w:val="00F1225B"/>
    <w:rsid w:val="00F12414"/>
    <w:rsid w:val="00F12E31"/>
    <w:rsid w:val="00F13ACF"/>
    <w:rsid w:val="00F13C20"/>
    <w:rsid w:val="00F13E11"/>
    <w:rsid w:val="00F13F7F"/>
    <w:rsid w:val="00F141B8"/>
    <w:rsid w:val="00F141F1"/>
    <w:rsid w:val="00F1436F"/>
    <w:rsid w:val="00F14386"/>
    <w:rsid w:val="00F14AFB"/>
    <w:rsid w:val="00F159B9"/>
    <w:rsid w:val="00F15A69"/>
    <w:rsid w:val="00F15D00"/>
    <w:rsid w:val="00F15F93"/>
    <w:rsid w:val="00F165A3"/>
    <w:rsid w:val="00F167A5"/>
    <w:rsid w:val="00F16E2B"/>
    <w:rsid w:val="00F17493"/>
    <w:rsid w:val="00F17CAB"/>
    <w:rsid w:val="00F2045F"/>
    <w:rsid w:val="00F20A25"/>
    <w:rsid w:val="00F20B15"/>
    <w:rsid w:val="00F20B37"/>
    <w:rsid w:val="00F20D56"/>
    <w:rsid w:val="00F20E3E"/>
    <w:rsid w:val="00F20FAB"/>
    <w:rsid w:val="00F2138A"/>
    <w:rsid w:val="00F224F7"/>
    <w:rsid w:val="00F2258D"/>
    <w:rsid w:val="00F232F4"/>
    <w:rsid w:val="00F23634"/>
    <w:rsid w:val="00F24084"/>
    <w:rsid w:val="00F24134"/>
    <w:rsid w:val="00F241D6"/>
    <w:rsid w:val="00F241F3"/>
    <w:rsid w:val="00F242D4"/>
    <w:rsid w:val="00F24720"/>
    <w:rsid w:val="00F24BD4"/>
    <w:rsid w:val="00F24C5D"/>
    <w:rsid w:val="00F24D0E"/>
    <w:rsid w:val="00F25303"/>
    <w:rsid w:val="00F253AB"/>
    <w:rsid w:val="00F25C0A"/>
    <w:rsid w:val="00F25CD0"/>
    <w:rsid w:val="00F26672"/>
    <w:rsid w:val="00F26912"/>
    <w:rsid w:val="00F27078"/>
    <w:rsid w:val="00F27346"/>
    <w:rsid w:val="00F27435"/>
    <w:rsid w:val="00F274AF"/>
    <w:rsid w:val="00F2758A"/>
    <w:rsid w:val="00F27D02"/>
    <w:rsid w:val="00F3043D"/>
    <w:rsid w:val="00F306A6"/>
    <w:rsid w:val="00F306CE"/>
    <w:rsid w:val="00F3093D"/>
    <w:rsid w:val="00F30AB2"/>
    <w:rsid w:val="00F30E1D"/>
    <w:rsid w:val="00F30EA5"/>
    <w:rsid w:val="00F31AD1"/>
    <w:rsid w:val="00F31C6D"/>
    <w:rsid w:val="00F31CBF"/>
    <w:rsid w:val="00F31D66"/>
    <w:rsid w:val="00F31DD9"/>
    <w:rsid w:val="00F31EA4"/>
    <w:rsid w:val="00F31EFA"/>
    <w:rsid w:val="00F3270D"/>
    <w:rsid w:val="00F328E8"/>
    <w:rsid w:val="00F32D5C"/>
    <w:rsid w:val="00F3399F"/>
    <w:rsid w:val="00F3438A"/>
    <w:rsid w:val="00F343F1"/>
    <w:rsid w:val="00F34A29"/>
    <w:rsid w:val="00F352A6"/>
    <w:rsid w:val="00F3551D"/>
    <w:rsid w:val="00F3588A"/>
    <w:rsid w:val="00F35ED0"/>
    <w:rsid w:val="00F36425"/>
    <w:rsid w:val="00F3661C"/>
    <w:rsid w:val="00F36909"/>
    <w:rsid w:val="00F370BC"/>
    <w:rsid w:val="00F372CE"/>
    <w:rsid w:val="00F37735"/>
    <w:rsid w:val="00F37C5D"/>
    <w:rsid w:val="00F40BAA"/>
    <w:rsid w:val="00F411DD"/>
    <w:rsid w:val="00F4124A"/>
    <w:rsid w:val="00F412F9"/>
    <w:rsid w:val="00F41EF2"/>
    <w:rsid w:val="00F42B50"/>
    <w:rsid w:val="00F42CEC"/>
    <w:rsid w:val="00F42DE0"/>
    <w:rsid w:val="00F43090"/>
    <w:rsid w:val="00F4314E"/>
    <w:rsid w:val="00F44052"/>
    <w:rsid w:val="00F44115"/>
    <w:rsid w:val="00F442C1"/>
    <w:rsid w:val="00F444A2"/>
    <w:rsid w:val="00F4493D"/>
    <w:rsid w:val="00F44A35"/>
    <w:rsid w:val="00F44B6D"/>
    <w:rsid w:val="00F44E7E"/>
    <w:rsid w:val="00F44EC4"/>
    <w:rsid w:val="00F450D9"/>
    <w:rsid w:val="00F45262"/>
    <w:rsid w:val="00F4566C"/>
    <w:rsid w:val="00F45A9D"/>
    <w:rsid w:val="00F461FD"/>
    <w:rsid w:val="00F46A6B"/>
    <w:rsid w:val="00F46A87"/>
    <w:rsid w:val="00F46CAE"/>
    <w:rsid w:val="00F4796A"/>
    <w:rsid w:val="00F4797D"/>
    <w:rsid w:val="00F47AB0"/>
    <w:rsid w:val="00F47BD6"/>
    <w:rsid w:val="00F47C3C"/>
    <w:rsid w:val="00F47D86"/>
    <w:rsid w:val="00F50505"/>
    <w:rsid w:val="00F50952"/>
    <w:rsid w:val="00F50E09"/>
    <w:rsid w:val="00F51768"/>
    <w:rsid w:val="00F519EC"/>
    <w:rsid w:val="00F51CA5"/>
    <w:rsid w:val="00F51CB9"/>
    <w:rsid w:val="00F52874"/>
    <w:rsid w:val="00F536D0"/>
    <w:rsid w:val="00F53AD8"/>
    <w:rsid w:val="00F53BC7"/>
    <w:rsid w:val="00F53F63"/>
    <w:rsid w:val="00F54626"/>
    <w:rsid w:val="00F54B83"/>
    <w:rsid w:val="00F553FB"/>
    <w:rsid w:val="00F55719"/>
    <w:rsid w:val="00F5588B"/>
    <w:rsid w:val="00F56093"/>
    <w:rsid w:val="00F56710"/>
    <w:rsid w:val="00F5690F"/>
    <w:rsid w:val="00F56A43"/>
    <w:rsid w:val="00F56F09"/>
    <w:rsid w:val="00F56F39"/>
    <w:rsid w:val="00F57247"/>
    <w:rsid w:val="00F574AA"/>
    <w:rsid w:val="00F57A14"/>
    <w:rsid w:val="00F57C0D"/>
    <w:rsid w:val="00F57DB4"/>
    <w:rsid w:val="00F60623"/>
    <w:rsid w:val="00F6111F"/>
    <w:rsid w:val="00F615BB"/>
    <w:rsid w:val="00F6219D"/>
    <w:rsid w:val="00F623F9"/>
    <w:rsid w:val="00F62445"/>
    <w:rsid w:val="00F626AD"/>
    <w:rsid w:val="00F62D3F"/>
    <w:rsid w:val="00F62E11"/>
    <w:rsid w:val="00F632BE"/>
    <w:rsid w:val="00F63765"/>
    <w:rsid w:val="00F63C4A"/>
    <w:rsid w:val="00F6422E"/>
    <w:rsid w:val="00F644F5"/>
    <w:rsid w:val="00F64BA8"/>
    <w:rsid w:val="00F6520B"/>
    <w:rsid w:val="00F6544C"/>
    <w:rsid w:val="00F65853"/>
    <w:rsid w:val="00F658D0"/>
    <w:rsid w:val="00F65B12"/>
    <w:rsid w:val="00F6661D"/>
    <w:rsid w:val="00F66CF1"/>
    <w:rsid w:val="00F67213"/>
    <w:rsid w:val="00F67808"/>
    <w:rsid w:val="00F67962"/>
    <w:rsid w:val="00F7010F"/>
    <w:rsid w:val="00F71280"/>
    <w:rsid w:val="00F71951"/>
    <w:rsid w:val="00F71DD9"/>
    <w:rsid w:val="00F721C6"/>
    <w:rsid w:val="00F72A59"/>
    <w:rsid w:val="00F72B1B"/>
    <w:rsid w:val="00F72F80"/>
    <w:rsid w:val="00F73869"/>
    <w:rsid w:val="00F74F8D"/>
    <w:rsid w:val="00F75775"/>
    <w:rsid w:val="00F7651A"/>
    <w:rsid w:val="00F767EC"/>
    <w:rsid w:val="00F76932"/>
    <w:rsid w:val="00F76E84"/>
    <w:rsid w:val="00F7787D"/>
    <w:rsid w:val="00F80523"/>
    <w:rsid w:val="00F80F31"/>
    <w:rsid w:val="00F81097"/>
    <w:rsid w:val="00F815EB"/>
    <w:rsid w:val="00F818E0"/>
    <w:rsid w:val="00F81B3B"/>
    <w:rsid w:val="00F821E2"/>
    <w:rsid w:val="00F822CB"/>
    <w:rsid w:val="00F8245A"/>
    <w:rsid w:val="00F82F12"/>
    <w:rsid w:val="00F833C6"/>
    <w:rsid w:val="00F83450"/>
    <w:rsid w:val="00F83601"/>
    <w:rsid w:val="00F836AF"/>
    <w:rsid w:val="00F842FE"/>
    <w:rsid w:val="00F84A9B"/>
    <w:rsid w:val="00F8511A"/>
    <w:rsid w:val="00F8579B"/>
    <w:rsid w:val="00F85B78"/>
    <w:rsid w:val="00F85D6D"/>
    <w:rsid w:val="00F86310"/>
    <w:rsid w:val="00F86411"/>
    <w:rsid w:val="00F86CB2"/>
    <w:rsid w:val="00F8744F"/>
    <w:rsid w:val="00F87A40"/>
    <w:rsid w:val="00F900AF"/>
    <w:rsid w:val="00F904EF"/>
    <w:rsid w:val="00F90910"/>
    <w:rsid w:val="00F90B0A"/>
    <w:rsid w:val="00F90D87"/>
    <w:rsid w:val="00F90DAE"/>
    <w:rsid w:val="00F91183"/>
    <w:rsid w:val="00F91434"/>
    <w:rsid w:val="00F91BE2"/>
    <w:rsid w:val="00F91D53"/>
    <w:rsid w:val="00F91F0D"/>
    <w:rsid w:val="00F91F3E"/>
    <w:rsid w:val="00F922E0"/>
    <w:rsid w:val="00F92D03"/>
    <w:rsid w:val="00F93277"/>
    <w:rsid w:val="00F9392B"/>
    <w:rsid w:val="00F93A8E"/>
    <w:rsid w:val="00F93DC9"/>
    <w:rsid w:val="00F940B5"/>
    <w:rsid w:val="00F94673"/>
    <w:rsid w:val="00F94E89"/>
    <w:rsid w:val="00F952A5"/>
    <w:rsid w:val="00F953B1"/>
    <w:rsid w:val="00F95826"/>
    <w:rsid w:val="00F95AC6"/>
    <w:rsid w:val="00F95BB4"/>
    <w:rsid w:val="00F95E0B"/>
    <w:rsid w:val="00F95ED3"/>
    <w:rsid w:val="00F96998"/>
    <w:rsid w:val="00F96CA6"/>
    <w:rsid w:val="00F973A8"/>
    <w:rsid w:val="00F97860"/>
    <w:rsid w:val="00F978F5"/>
    <w:rsid w:val="00F9791B"/>
    <w:rsid w:val="00F97E3A"/>
    <w:rsid w:val="00FA039B"/>
    <w:rsid w:val="00FA0818"/>
    <w:rsid w:val="00FA0975"/>
    <w:rsid w:val="00FA0C21"/>
    <w:rsid w:val="00FA0D6C"/>
    <w:rsid w:val="00FA15EE"/>
    <w:rsid w:val="00FA1C34"/>
    <w:rsid w:val="00FA1CA5"/>
    <w:rsid w:val="00FA2998"/>
    <w:rsid w:val="00FA29A4"/>
    <w:rsid w:val="00FA29C8"/>
    <w:rsid w:val="00FA2A73"/>
    <w:rsid w:val="00FA2FF8"/>
    <w:rsid w:val="00FA30C9"/>
    <w:rsid w:val="00FA314E"/>
    <w:rsid w:val="00FA31F5"/>
    <w:rsid w:val="00FA3506"/>
    <w:rsid w:val="00FA3587"/>
    <w:rsid w:val="00FA39B2"/>
    <w:rsid w:val="00FA3C0D"/>
    <w:rsid w:val="00FA3C46"/>
    <w:rsid w:val="00FA3D72"/>
    <w:rsid w:val="00FA3F3A"/>
    <w:rsid w:val="00FA46CD"/>
    <w:rsid w:val="00FA4822"/>
    <w:rsid w:val="00FA4C86"/>
    <w:rsid w:val="00FA4D8C"/>
    <w:rsid w:val="00FA53F8"/>
    <w:rsid w:val="00FA550A"/>
    <w:rsid w:val="00FA57B9"/>
    <w:rsid w:val="00FA594A"/>
    <w:rsid w:val="00FA5D01"/>
    <w:rsid w:val="00FA6763"/>
    <w:rsid w:val="00FA6C0B"/>
    <w:rsid w:val="00FA6C8F"/>
    <w:rsid w:val="00FA6EA3"/>
    <w:rsid w:val="00FA7969"/>
    <w:rsid w:val="00FA7D46"/>
    <w:rsid w:val="00FB022E"/>
    <w:rsid w:val="00FB09E7"/>
    <w:rsid w:val="00FB0D73"/>
    <w:rsid w:val="00FB1ADB"/>
    <w:rsid w:val="00FB261B"/>
    <w:rsid w:val="00FB2650"/>
    <w:rsid w:val="00FB28CF"/>
    <w:rsid w:val="00FB2A8F"/>
    <w:rsid w:val="00FB2BA8"/>
    <w:rsid w:val="00FB2BDC"/>
    <w:rsid w:val="00FB2DE6"/>
    <w:rsid w:val="00FB306C"/>
    <w:rsid w:val="00FB3147"/>
    <w:rsid w:val="00FB32D3"/>
    <w:rsid w:val="00FB344D"/>
    <w:rsid w:val="00FB36B3"/>
    <w:rsid w:val="00FB3C86"/>
    <w:rsid w:val="00FB3D28"/>
    <w:rsid w:val="00FB409C"/>
    <w:rsid w:val="00FB4F88"/>
    <w:rsid w:val="00FB580E"/>
    <w:rsid w:val="00FB592B"/>
    <w:rsid w:val="00FB5F90"/>
    <w:rsid w:val="00FB68CA"/>
    <w:rsid w:val="00FB6A1A"/>
    <w:rsid w:val="00FB6CDD"/>
    <w:rsid w:val="00FB6CE8"/>
    <w:rsid w:val="00FB70FE"/>
    <w:rsid w:val="00FB7D21"/>
    <w:rsid w:val="00FC01BD"/>
    <w:rsid w:val="00FC06FD"/>
    <w:rsid w:val="00FC0A37"/>
    <w:rsid w:val="00FC0A93"/>
    <w:rsid w:val="00FC1A30"/>
    <w:rsid w:val="00FC2AD4"/>
    <w:rsid w:val="00FC2FA5"/>
    <w:rsid w:val="00FC2FCE"/>
    <w:rsid w:val="00FC30A3"/>
    <w:rsid w:val="00FC3114"/>
    <w:rsid w:val="00FC316F"/>
    <w:rsid w:val="00FC3567"/>
    <w:rsid w:val="00FC456A"/>
    <w:rsid w:val="00FC487C"/>
    <w:rsid w:val="00FC4A8B"/>
    <w:rsid w:val="00FC50BB"/>
    <w:rsid w:val="00FC51DB"/>
    <w:rsid w:val="00FC5485"/>
    <w:rsid w:val="00FC5A06"/>
    <w:rsid w:val="00FC5C1C"/>
    <w:rsid w:val="00FC5D83"/>
    <w:rsid w:val="00FC5FAF"/>
    <w:rsid w:val="00FC6605"/>
    <w:rsid w:val="00FC7368"/>
    <w:rsid w:val="00FC7395"/>
    <w:rsid w:val="00FC7D0F"/>
    <w:rsid w:val="00FD020B"/>
    <w:rsid w:val="00FD0340"/>
    <w:rsid w:val="00FD053A"/>
    <w:rsid w:val="00FD0710"/>
    <w:rsid w:val="00FD08FF"/>
    <w:rsid w:val="00FD11ED"/>
    <w:rsid w:val="00FD145C"/>
    <w:rsid w:val="00FD180B"/>
    <w:rsid w:val="00FD215A"/>
    <w:rsid w:val="00FD2550"/>
    <w:rsid w:val="00FD2DB6"/>
    <w:rsid w:val="00FD33FC"/>
    <w:rsid w:val="00FD353C"/>
    <w:rsid w:val="00FD3590"/>
    <w:rsid w:val="00FD3CDA"/>
    <w:rsid w:val="00FD3E50"/>
    <w:rsid w:val="00FD429C"/>
    <w:rsid w:val="00FD46EC"/>
    <w:rsid w:val="00FD4D7C"/>
    <w:rsid w:val="00FD5047"/>
    <w:rsid w:val="00FD5665"/>
    <w:rsid w:val="00FD57B2"/>
    <w:rsid w:val="00FD5DA2"/>
    <w:rsid w:val="00FD5F7D"/>
    <w:rsid w:val="00FD6090"/>
    <w:rsid w:val="00FD6A6B"/>
    <w:rsid w:val="00FD6F04"/>
    <w:rsid w:val="00FD7033"/>
    <w:rsid w:val="00FD75D0"/>
    <w:rsid w:val="00FD78A9"/>
    <w:rsid w:val="00FD7908"/>
    <w:rsid w:val="00FD7B48"/>
    <w:rsid w:val="00FD7B58"/>
    <w:rsid w:val="00FD7B75"/>
    <w:rsid w:val="00FD7BE9"/>
    <w:rsid w:val="00FD7CA9"/>
    <w:rsid w:val="00FE0025"/>
    <w:rsid w:val="00FE004B"/>
    <w:rsid w:val="00FE06B0"/>
    <w:rsid w:val="00FE0F0A"/>
    <w:rsid w:val="00FE157D"/>
    <w:rsid w:val="00FE1876"/>
    <w:rsid w:val="00FE1B09"/>
    <w:rsid w:val="00FE21AA"/>
    <w:rsid w:val="00FE2201"/>
    <w:rsid w:val="00FE2363"/>
    <w:rsid w:val="00FE2740"/>
    <w:rsid w:val="00FE3063"/>
    <w:rsid w:val="00FE3158"/>
    <w:rsid w:val="00FE349D"/>
    <w:rsid w:val="00FE357F"/>
    <w:rsid w:val="00FE3634"/>
    <w:rsid w:val="00FE37E6"/>
    <w:rsid w:val="00FE385F"/>
    <w:rsid w:val="00FE3C0E"/>
    <w:rsid w:val="00FE43C0"/>
    <w:rsid w:val="00FE43E1"/>
    <w:rsid w:val="00FE4429"/>
    <w:rsid w:val="00FE5495"/>
    <w:rsid w:val="00FE5792"/>
    <w:rsid w:val="00FE60D6"/>
    <w:rsid w:val="00FE659C"/>
    <w:rsid w:val="00FE6AB8"/>
    <w:rsid w:val="00FE6AEC"/>
    <w:rsid w:val="00FE6D9C"/>
    <w:rsid w:val="00FE70A6"/>
    <w:rsid w:val="00FE7833"/>
    <w:rsid w:val="00FE79AF"/>
    <w:rsid w:val="00FE7B0B"/>
    <w:rsid w:val="00FF0279"/>
    <w:rsid w:val="00FF0367"/>
    <w:rsid w:val="00FF0C3E"/>
    <w:rsid w:val="00FF0DA7"/>
    <w:rsid w:val="00FF0E46"/>
    <w:rsid w:val="00FF0EB0"/>
    <w:rsid w:val="00FF1124"/>
    <w:rsid w:val="00FF16B5"/>
    <w:rsid w:val="00FF1709"/>
    <w:rsid w:val="00FF192F"/>
    <w:rsid w:val="00FF1FBA"/>
    <w:rsid w:val="00FF21BD"/>
    <w:rsid w:val="00FF23BE"/>
    <w:rsid w:val="00FF2A27"/>
    <w:rsid w:val="00FF2F01"/>
    <w:rsid w:val="00FF3084"/>
    <w:rsid w:val="00FF31E6"/>
    <w:rsid w:val="00FF36DA"/>
    <w:rsid w:val="00FF39D3"/>
    <w:rsid w:val="00FF3FDC"/>
    <w:rsid w:val="00FF4240"/>
    <w:rsid w:val="00FF4472"/>
    <w:rsid w:val="00FF488F"/>
    <w:rsid w:val="00FF505B"/>
    <w:rsid w:val="00FF58C1"/>
    <w:rsid w:val="00FF5C36"/>
    <w:rsid w:val="00FF6200"/>
    <w:rsid w:val="00FF6C8C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85D"/>
    <w:pPr>
      <w:widowControl w:val="0"/>
    </w:pPr>
    <w:rPr>
      <w:kern w:val="2"/>
      <w:sz w:val="24"/>
      <w:szCs w:val="24"/>
      <w:lang w:val="en-US" w:eastAsia="zh-TW"/>
    </w:rPr>
  </w:style>
  <w:style w:type="paragraph" w:styleId="1">
    <w:name w:val="heading 1"/>
    <w:aliases w:val="壹,level 1,Level 1 Head,H1,heading 1,Heading apps,Heading 11,h1,Level 1 Topic Heading,h11,h12,h111,h13,h112,h121,h1111,h14,h113,DO NOT USE_h1,論文標題,title,--章名,Header1,Data Sheet Headlines,大綱,X.X,Title1,l1,I1,1st level,HEADING 1,Heading level 1"/>
    <w:basedOn w:val="a"/>
    <w:next w:val="a"/>
    <w:link w:val="10"/>
    <w:qFormat/>
    <w:rsid w:val="00974EB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D02196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1"/>
    <w:qFormat/>
    <w:rsid w:val="00D02196"/>
    <w:pPr>
      <w:keepNext/>
      <w:numPr>
        <w:ilvl w:val="2"/>
        <w:numId w:val="3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49188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qFormat/>
    <w:rsid w:val="00EC07DA"/>
    <w:pPr>
      <w:spacing w:line="360" w:lineRule="auto"/>
    </w:pPr>
    <w:rPr>
      <w:rFonts w:ascii="Arial" w:eastAsia="Arial" w:hAnsi="Arial" w:cs="Arial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qFormat/>
    <w:rsid w:val="00262B1B"/>
    <w:pPr>
      <w:spacing w:line="360" w:lineRule="auto"/>
      <w:ind w:left="238"/>
      <w:contextualSpacing/>
    </w:pPr>
    <w:rPr>
      <w:rFonts w:ascii="Arial" w:eastAsia="Arial" w:hAnsi="Arial" w:cs="Arial"/>
      <w:smallCaps/>
      <w:szCs w:val="20"/>
    </w:rPr>
  </w:style>
  <w:style w:type="paragraph" w:styleId="32">
    <w:name w:val="toc 3"/>
    <w:basedOn w:val="a"/>
    <w:next w:val="a"/>
    <w:autoRedefine/>
    <w:uiPriority w:val="39"/>
    <w:qFormat/>
    <w:rsid w:val="00262B1B"/>
    <w:pPr>
      <w:tabs>
        <w:tab w:val="left" w:pos="1440"/>
        <w:tab w:val="right" w:leader="dot" w:pos="9017"/>
      </w:tabs>
      <w:spacing w:line="360" w:lineRule="auto"/>
      <w:ind w:left="482"/>
    </w:pPr>
    <w:rPr>
      <w:rFonts w:ascii="Arial" w:eastAsia="Arial" w:hAnsi="Arial" w:cs="Arial"/>
      <w:iCs/>
      <w:noProof/>
      <w:sz w:val="20"/>
      <w:szCs w:val="20"/>
      <w:lang w:val="en-GB"/>
    </w:rPr>
  </w:style>
  <w:style w:type="paragraph" w:styleId="41">
    <w:name w:val="toc 4"/>
    <w:basedOn w:val="a"/>
    <w:next w:val="a"/>
    <w:autoRedefine/>
    <w:uiPriority w:val="39"/>
    <w:rsid w:val="0051180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rsid w:val="0051180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rsid w:val="0051180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rsid w:val="0051180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rsid w:val="0051180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rsid w:val="00511800"/>
    <w:pPr>
      <w:ind w:left="1920"/>
    </w:pPr>
    <w:rPr>
      <w:sz w:val="18"/>
      <w:szCs w:val="18"/>
    </w:rPr>
  </w:style>
  <w:style w:type="paragraph" w:styleId="a3">
    <w:name w:val="Document Map"/>
    <w:basedOn w:val="a"/>
    <w:link w:val="a4"/>
    <w:semiHidden/>
    <w:rsid w:val="00511800"/>
    <w:pPr>
      <w:shd w:val="clear" w:color="auto" w:fill="000080"/>
    </w:pPr>
    <w:rPr>
      <w:rFonts w:ascii="Arial" w:hAnsi="Arial"/>
    </w:rPr>
  </w:style>
  <w:style w:type="character" w:styleId="a5">
    <w:name w:val="Hyperlink"/>
    <w:basedOn w:val="a0"/>
    <w:uiPriority w:val="99"/>
    <w:rsid w:val="007A0772"/>
    <w:rPr>
      <w:color w:val="0000FF"/>
      <w:u w:val="single"/>
    </w:rPr>
  </w:style>
  <w:style w:type="paragraph" w:styleId="a6">
    <w:name w:val="header"/>
    <w:basedOn w:val="a"/>
    <w:link w:val="a7"/>
    <w:rsid w:val="00DA48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rsid w:val="00DA48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TOC Heading"/>
    <w:basedOn w:val="1"/>
    <w:next w:val="a"/>
    <w:uiPriority w:val="39"/>
    <w:qFormat/>
    <w:rsid w:val="00974EBD"/>
    <w:pPr>
      <w:widowControl/>
      <w:spacing w:before="240" w:after="60" w:line="240" w:lineRule="auto"/>
      <w:outlineLvl w:val="9"/>
    </w:pPr>
    <w:rPr>
      <w:rFonts w:ascii="Cambria" w:hAnsi="Cambria"/>
      <w:kern w:val="32"/>
      <w:sz w:val="32"/>
      <w:szCs w:val="32"/>
      <w:lang w:eastAsia="en-US" w:bidi="en-US"/>
    </w:rPr>
  </w:style>
  <w:style w:type="character" w:styleId="ab">
    <w:name w:val="page number"/>
    <w:basedOn w:val="a0"/>
    <w:rsid w:val="00D80D02"/>
  </w:style>
  <w:style w:type="paragraph" w:styleId="ac">
    <w:name w:val="List"/>
    <w:basedOn w:val="a"/>
    <w:rsid w:val="00C05E50"/>
    <w:pPr>
      <w:ind w:leftChars="200" w:left="100" w:hangingChars="200" w:hanging="200"/>
    </w:pPr>
  </w:style>
  <w:style w:type="paragraph" w:styleId="22">
    <w:name w:val="List 2"/>
    <w:basedOn w:val="a"/>
    <w:rsid w:val="00C05E50"/>
    <w:pPr>
      <w:ind w:leftChars="400" w:left="100" w:hangingChars="200" w:hanging="200"/>
    </w:pPr>
  </w:style>
  <w:style w:type="paragraph" w:styleId="33">
    <w:name w:val="List 3"/>
    <w:basedOn w:val="a"/>
    <w:rsid w:val="00C05E50"/>
    <w:pPr>
      <w:ind w:leftChars="600" w:left="100" w:hangingChars="200" w:hanging="200"/>
    </w:pPr>
  </w:style>
  <w:style w:type="paragraph" w:styleId="42">
    <w:name w:val="List 4"/>
    <w:basedOn w:val="a"/>
    <w:rsid w:val="00C05E50"/>
    <w:pPr>
      <w:ind w:leftChars="800" w:left="100" w:hangingChars="200" w:hanging="200"/>
    </w:pPr>
  </w:style>
  <w:style w:type="paragraph" w:styleId="ad">
    <w:name w:val="Body Text"/>
    <w:basedOn w:val="a"/>
    <w:link w:val="ae"/>
    <w:rsid w:val="00C05E50"/>
    <w:pPr>
      <w:spacing w:after="120"/>
    </w:pPr>
  </w:style>
  <w:style w:type="paragraph" w:styleId="af">
    <w:name w:val="Body Text Indent"/>
    <w:basedOn w:val="a"/>
    <w:link w:val="af0"/>
    <w:rsid w:val="00C05E50"/>
    <w:pPr>
      <w:spacing w:after="120"/>
      <w:ind w:leftChars="200" w:left="480"/>
    </w:pPr>
  </w:style>
  <w:style w:type="paragraph" w:styleId="23">
    <w:name w:val="Body Text First Indent 2"/>
    <w:basedOn w:val="af"/>
    <w:link w:val="24"/>
    <w:rsid w:val="00C05E50"/>
    <w:pPr>
      <w:ind w:firstLineChars="100" w:firstLine="210"/>
    </w:pPr>
  </w:style>
  <w:style w:type="paragraph" w:styleId="af1">
    <w:name w:val="table of figures"/>
    <w:basedOn w:val="a"/>
    <w:next w:val="a"/>
    <w:uiPriority w:val="99"/>
    <w:rsid w:val="00BD1854"/>
    <w:pPr>
      <w:ind w:left="480" w:hanging="480"/>
    </w:pPr>
    <w:rPr>
      <w:smallCaps/>
      <w:sz w:val="20"/>
      <w:szCs w:val="20"/>
    </w:rPr>
  </w:style>
  <w:style w:type="paragraph" w:styleId="af2">
    <w:name w:val="Balloon Text"/>
    <w:basedOn w:val="a"/>
    <w:link w:val="af3"/>
    <w:rsid w:val="003A6325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3A6325"/>
    <w:rPr>
      <w:rFonts w:ascii="Cambria" w:eastAsia="新細明體" w:hAnsi="Cambria" w:cs="Times New Roman"/>
      <w:kern w:val="2"/>
      <w:sz w:val="18"/>
      <w:szCs w:val="18"/>
    </w:rPr>
  </w:style>
  <w:style w:type="table" w:styleId="af4">
    <w:name w:val="Table Grid"/>
    <w:basedOn w:val="a1"/>
    <w:uiPriority w:val="39"/>
    <w:rsid w:val="00F24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C283B"/>
  </w:style>
  <w:style w:type="paragraph" w:styleId="af5">
    <w:name w:val="Plain Text"/>
    <w:aliases w:val="一般文字 字元 字元"/>
    <w:basedOn w:val="a"/>
    <w:link w:val="af6"/>
    <w:rsid w:val="00E85081"/>
    <w:rPr>
      <w:rFonts w:ascii="細明體" w:eastAsia="細明體" w:hAnsi="Courier New"/>
      <w:szCs w:val="20"/>
    </w:rPr>
  </w:style>
  <w:style w:type="character" w:customStyle="1" w:styleId="af6">
    <w:name w:val="純文字 字元"/>
    <w:aliases w:val="一般文字 字元 字元 字元"/>
    <w:basedOn w:val="a0"/>
    <w:link w:val="af5"/>
    <w:rsid w:val="00E85081"/>
    <w:rPr>
      <w:rFonts w:ascii="細明體" w:eastAsia="細明體" w:hAnsi="Courier New"/>
      <w:kern w:val="2"/>
      <w:sz w:val="24"/>
      <w:lang w:val="en-US" w:eastAsia="zh-TW"/>
    </w:rPr>
  </w:style>
  <w:style w:type="paragraph" w:customStyle="1" w:styleId="1HeadingappsJHeading1Toc311">
    <w:name w:val="樣式 標題 1Heading appsJ Heading 1Toc3標題 1 字元 字元 字元 字元標題 1 字元 字..."/>
    <w:basedOn w:val="1"/>
    <w:autoRedefine/>
    <w:rsid w:val="00E85081"/>
    <w:pPr>
      <w:pageBreakBefore/>
      <w:numPr>
        <w:numId w:val="2"/>
      </w:numPr>
      <w:snapToGrid w:val="0"/>
      <w:spacing w:beforeLines="100" w:afterLines="100" w:line="320" w:lineRule="atLeast"/>
    </w:pPr>
    <w:rPr>
      <w:rFonts w:ascii="標楷體" w:eastAsia="標楷體" w:hAnsi="標楷體" w:cs="Arial"/>
      <w:sz w:val="40"/>
    </w:rPr>
  </w:style>
  <w:style w:type="paragraph" w:customStyle="1" w:styleId="22H2Sub-Head1Toc211">
    <w:name w:val="樣式 樣式 標題 22H2Sub-Head1Toc2 + 套用前:  1 列 套用後:  1 列 + (中文) 新細明體"/>
    <w:basedOn w:val="a"/>
    <w:autoRedefine/>
    <w:rsid w:val="00E85081"/>
    <w:pPr>
      <w:keepNext/>
      <w:numPr>
        <w:ilvl w:val="1"/>
        <w:numId w:val="2"/>
      </w:numPr>
      <w:tabs>
        <w:tab w:val="left" w:pos="1440"/>
      </w:tabs>
      <w:snapToGrid w:val="0"/>
      <w:spacing w:beforeLines="200" w:afterLines="100" w:line="400" w:lineRule="atLeast"/>
      <w:outlineLvl w:val="1"/>
    </w:pPr>
    <w:rPr>
      <w:rFonts w:ascii="標楷體" w:eastAsia="標楷體" w:hAnsi="標楷體" w:cs="Arial"/>
      <w:b/>
      <w:bCs/>
      <w:sz w:val="32"/>
      <w:szCs w:val="20"/>
    </w:rPr>
  </w:style>
  <w:style w:type="paragraph" w:customStyle="1" w:styleId="30">
    <w:name w:val="樣式3"/>
    <w:basedOn w:val="22H2Sub-Head1Toc211"/>
    <w:next w:val="a"/>
    <w:rsid w:val="00E85081"/>
    <w:pPr>
      <w:numPr>
        <w:ilvl w:val="2"/>
      </w:numPr>
      <w:spacing w:beforeLines="0" w:afterLines="50"/>
    </w:pPr>
  </w:style>
  <w:style w:type="paragraph" w:customStyle="1" w:styleId="af7">
    <w:name w:val="一般文字"/>
    <w:aliases w:val="一般文字 字元 字元 字元 字元1"/>
    <w:basedOn w:val="a"/>
    <w:rsid w:val="00E85081"/>
    <w:pPr>
      <w:snapToGrid w:val="0"/>
      <w:ind w:left="-28" w:firstLine="28"/>
    </w:pPr>
    <w:rPr>
      <w:rFonts w:ascii="Bookman Old Style" w:eastAsia="Arial" w:hAnsi="Bookman Old Style"/>
    </w:rPr>
  </w:style>
  <w:style w:type="paragraph" w:styleId="af8">
    <w:name w:val="caption"/>
    <w:basedOn w:val="a"/>
    <w:next w:val="a"/>
    <w:unhideWhenUsed/>
    <w:qFormat/>
    <w:rsid w:val="0088418B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List Paragraph"/>
    <w:basedOn w:val="a"/>
    <w:link w:val="afa"/>
    <w:uiPriority w:val="34"/>
    <w:qFormat/>
    <w:rsid w:val="00600533"/>
    <w:pPr>
      <w:ind w:left="720"/>
      <w:contextualSpacing/>
    </w:pPr>
  </w:style>
  <w:style w:type="character" w:styleId="afb">
    <w:name w:val="Placeholder Text"/>
    <w:basedOn w:val="a0"/>
    <w:uiPriority w:val="99"/>
    <w:semiHidden/>
    <w:rsid w:val="00FB261B"/>
    <w:rPr>
      <w:color w:val="808080"/>
    </w:rPr>
  </w:style>
  <w:style w:type="character" w:customStyle="1" w:styleId="20">
    <w:name w:val="標題 2 字元"/>
    <w:basedOn w:val="a0"/>
    <w:link w:val="2"/>
    <w:uiPriority w:val="9"/>
    <w:rsid w:val="00155FB2"/>
    <w:rPr>
      <w:rFonts w:ascii="Arial" w:hAnsi="Arial"/>
      <w:b/>
      <w:bCs/>
      <w:kern w:val="2"/>
      <w:sz w:val="48"/>
      <w:szCs w:val="48"/>
      <w:lang w:val="en-US" w:eastAsia="zh-TW"/>
    </w:rPr>
  </w:style>
  <w:style w:type="character" w:customStyle="1" w:styleId="10">
    <w:name w:val="標題 1 字元"/>
    <w:aliases w:val="壹 字元,level 1 字元,Level 1 Head 字元,H1 字元,heading 1 字元,Heading apps 字元,Heading 11 字元,h1 字元,Level 1 Topic Heading 字元,h11 字元,h12 字元,h111 字元,h13 字元,h112 字元,h121 字元,h1111 字元,h14 字元,h113 字元,DO NOT USE_h1 字元,論文標題 字元,title 字元,--章名 字元,Header1 字元,大綱 字元,l1 字元"/>
    <w:basedOn w:val="a0"/>
    <w:link w:val="1"/>
    <w:rsid w:val="00F4124A"/>
    <w:rPr>
      <w:rFonts w:ascii="Arial" w:hAnsi="Arial"/>
      <w:b/>
      <w:bCs/>
      <w:kern w:val="52"/>
      <w:sz w:val="52"/>
      <w:szCs w:val="52"/>
      <w:lang w:val="en-US" w:eastAsia="zh-TW"/>
    </w:rPr>
  </w:style>
  <w:style w:type="character" w:customStyle="1" w:styleId="31">
    <w:name w:val="標題 3 字元"/>
    <w:basedOn w:val="a0"/>
    <w:link w:val="3"/>
    <w:rsid w:val="00F4124A"/>
    <w:rPr>
      <w:rFonts w:ascii="Arial" w:hAnsi="Arial"/>
      <w:b/>
      <w:bCs/>
      <w:kern w:val="2"/>
      <w:sz w:val="36"/>
      <w:szCs w:val="36"/>
      <w:lang w:val="en-US" w:eastAsia="zh-TW"/>
    </w:rPr>
  </w:style>
  <w:style w:type="character" w:customStyle="1" w:styleId="a4">
    <w:name w:val="文件引導模式 字元"/>
    <w:basedOn w:val="a0"/>
    <w:link w:val="a3"/>
    <w:semiHidden/>
    <w:rsid w:val="00F4124A"/>
    <w:rPr>
      <w:rFonts w:ascii="Arial" w:hAnsi="Arial"/>
      <w:kern w:val="2"/>
      <w:sz w:val="24"/>
      <w:szCs w:val="24"/>
      <w:shd w:val="clear" w:color="auto" w:fill="000080"/>
      <w:lang w:val="en-US" w:eastAsia="zh-TW"/>
    </w:rPr>
  </w:style>
  <w:style w:type="character" w:customStyle="1" w:styleId="a7">
    <w:name w:val="頁首 字元"/>
    <w:basedOn w:val="a0"/>
    <w:link w:val="a6"/>
    <w:rsid w:val="00F4124A"/>
    <w:rPr>
      <w:kern w:val="2"/>
      <w:lang w:val="en-US" w:eastAsia="zh-TW"/>
    </w:rPr>
  </w:style>
  <w:style w:type="character" w:customStyle="1" w:styleId="a9">
    <w:name w:val="頁尾 字元"/>
    <w:basedOn w:val="a0"/>
    <w:link w:val="a8"/>
    <w:rsid w:val="00F4124A"/>
    <w:rPr>
      <w:kern w:val="2"/>
      <w:lang w:val="en-US" w:eastAsia="zh-TW"/>
    </w:rPr>
  </w:style>
  <w:style w:type="character" w:customStyle="1" w:styleId="ae">
    <w:name w:val="本文 字元"/>
    <w:basedOn w:val="a0"/>
    <w:link w:val="ad"/>
    <w:rsid w:val="00F4124A"/>
    <w:rPr>
      <w:kern w:val="2"/>
      <w:sz w:val="24"/>
      <w:szCs w:val="24"/>
      <w:lang w:val="en-US" w:eastAsia="zh-TW"/>
    </w:rPr>
  </w:style>
  <w:style w:type="character" w:customStyle="1" w:styleId="af0">
    <w:name w:val="本文縮排 字元"/>
    <w:basedOn w:val="a0"/>
    <w:link w:val="af"/>
    <w:rsid w:val="00F4124A"/>
    <w:rPr>
      <w:kern w:val="2"/>
      <w:sz w:val="24"/>
      <w:szCs w:val="24"/>
      <w:lang w:val="en-US" w:eastAsia="zh-TW"/>
    </w:rPr>
  </w:style>
  <w:style w:type="character" w:customStyle="1" w:styleId="24">
    <w:name w:val="本文第一層縮排 2 字元"/>
    <w:basedOn w:val="af0"/>
    <w:link w:val="23"/>
    <w:rsid w:val="00F4124A"/>
    <w:rPr>
      <w:kern w:val="2"/>
      <w:sz w:val="24"/>
      <w:szCs w:val="24"/>
      <w:lang w:val="en-US" w:eastAsia="zh-TW"/>
    </w:rPr>
  </w:style>
  <w:style w:type="paragraph" w:customStyle="1" w:styleId="afc">
    <w:name w:val="文件名稱"/>
    <w:basedOn w:val="a"/>
    <w:rsid w:val="00E25552"/>
    <w:pPr>
      <w:spacing w:line="0" w:lineRule="atLeast"/>
      <w:jc w:val="center"/>
    </w:pPr>
    <w:rPr>
      <w:rFonts w:eastAsia="標楷體"/>
      <w:sz w:val="52"/>
    </w:rPr>
  </w:style>
  <w:style w:type="paragraph" w:styleId="Web">
    <w:name w:val="Normal (Web)"/>
    <w:basedOn w:val="a"/>
    <w:uiPriority w:val="99"/>
    <w:unhideWhenUsed/>
    <w:rsid w:val="0046137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fa">
    <w:name w:val="清單段落 字元"/>
    <w:basedOn w:val="a0"/>
    <w:link w:val="af9"/>
    <w:uiPriority w:val="34"/>
    <w:rsid w:val="008714EE"/>
    <w:rPr>
      <w:kern w:val="2"/>
      <w:sz w:val="24"/>
      <w:szCs w:val="24"/>
      <w:lang w:val="en-US" w:eastAsia="zh-TW"/>
    </w:rPr>
  </w:style>
  <w:style w:type="paragraph" w:styleId="HTML">
    <w:name w:val="HTML Preformatted"/>
    <w:basedOn w:val="a"/>
    <w:link w:val="HTML0"/>
    <w:uiPriority w:val="99"/>
    <w:unhideWhenUsed/>
    <w:rsid w:val="002E0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E0D7F"/>
    <w:rPr>
      <w:rFonts w:ascii="細明體" w:eastAsia="細明體" w:hAnsi="細明體" w:cs="細明體"/>
      <w:sz w:val="24"/>
      <w:szCs w:val="24"/>
      <w:lang w:val="en-US" w:eastAsia="zh-TW"/>
    </w:rPr>
  </w:style>
  <w:style w:type="character" w:customStyle="1" w:styleId="40">
    <w:name w:val="標題 4 字元"/>
    <w:basedOn w:val="a0"/>
    <w:link w:val="4"/>
    <w:semiHidden/>
    <w:rsid w:val="0049188A"/>
    <w:rPr>
      <w:rFonts w:asciiTheme="majorHAnsi" w:eastAsiaTheme="majorEastAsia" w:hAnsiTheme="majorHAnsi" w:cstheme="majorBidi"/>
      <w:kern w:val="2"/>
      <w:sz w:val="36"/>
      <w:szCs w:val="36"/>
      <w:lang w:val="en-US" w:eastAsia="zh-TW"/>
    </w:rPr>
  </w:style>
  <w:style w:type="paragraph" w:customStyle="1" w:styleId="Default">
    <w:name w:val="Default"/>
    <w:rsid w:val="001E56D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  <w:lang w:val="en-US"/>
    </w:rPr>
  </w:style>
  <w:style w:type="paragraph" w:customStyle="1" w:styleId="Heading1withoutline">
    <w:name w:val="Heading 1 with outline"/>
    <w:basedOn w:val="1"/>
    <w:next w:val="a"/>
    <w:rsid w:val="00653E14"/>
    <w:pPr>
      <w:widowControl/>
      <w:numPr>
        <w:numId w:val="4"/>
      </w:numPr>
      <w:spacing w:before="240" w:after="60" w:line="240" w:lineRule="auto"/>
    </w:pPr>
    <w:rPr>
      <w:rFonts w:ascii="Tahoma" w:hAnsi="Tahoma" w:cs="Arial"/>
      <w:kern w:val="32"/>
      <w:sz w:val="28"/>
      <w:szCs w:val="32"/>
      <w:lang w:eastAsia="en-US"/>
    </w:rPr>
  </w:style>
  <w:style w:type="paragraph" w:customStyle="1" w:styleId="Headin2withoutline">
    <w:name w:val="Headin 2 with outline"/>
    <w:basedOn w:val="2"/>
    <w:next w:val="a"/>
    <w:rsid w:val="00653E14"/>
    <w:pPr>
      <w:widowControl/>
      <w:numPr>
        <w:ilvl w:val="1"/>
        <w:numId w:val="4"/>
      </w:numPr>
      <w:spacing w:before="240" w:after="60" w:line="240" w:lineRule="auto"/>
    </w:pPr>
    <w:rPr>
      <w:rFonts w:ascii="Tahoma" w:hAnsi="Tahoma" w:cs="Arial"/>
      <w:i/>
      <w:iCs/>
      <w:kern w:val="0"/>
      <w:sz w:val="24"/>
      <w:szCs w:val="28"/>
      <w:lang w:eastAsia="en-US"/>
    </w:rPr>
  </w:style>
  <w:style w:type="paragraph" w:customStyle="1" w:styleId="Heading3withoutline">
    <w:name w:val="Heading 3 with outline"/>
    <w:basedOn w:val="3"/>
    <w:rsid w:val="00653E14"/>
    <w:pPr>
      <w:widowControl/>
      <w:numPr>
        <w:numId w:val="4"/>
      </w:numPr>
      <w:spacing w:before="240" w:after="60" w:line="240" w:lineRule="auto"/>
    </w:pPr>
    <w:rPr>
      <w:rFonts w:ascii="Tahoma" w:hAnsi="Tahoma" w:cs="Arial"/>
      <w:kern w:val="0"/>
      <w:sz w:val="22"/>
      <w:szCs w:val="26"/>
      <w:lang w:eastAsia="en-US"/>
    </w:rPr>
  </w:style>
  <w:style w:type="paragraph" w:customStyle="1" w:styleId="Heading4withoutline">
    <w:name w:val="Heading 4 with outline"/>
    <w:basedOn w:val="4"/>
    <w:next w:val="a"/>
    <w:rsid w:val="00653E14"/>
    <w:pPr>
      <w:widowControl/>
      <w:numPr>
        <w:ilvl w:val="3"/>
        <w:numId w:val="4"/>
      </w:numPr>
      <w:spacing w:before="240" w:after="60" w:line="240" w:lineRule="auto"/>
    </w:pPr>
    <w:rPr>
      <w:rFonts w:ascii="Tahoma" w:eastAsia="新細明體" w:hAnsi="Tahoma" w:cs="Arial"/>
      <w:b/>
      <w:i/>
      <w:kern w:val="0"/>
      <w:sz w:val="20"/>
      <w:szCs w:val="20"/>
      <w:lang w:eastAsia="en-US"/>
    </w:rPr>
  </w:style>
  <w:style w:type="character" w:styleId="afd">
    <w:name w:val="Emphasis"/>
    <w:basedOn w:val="a0"/>
    <w:uiPriority w:val="20"/>
    <w:qFormat/>
    <w:rsid w:val="00106E67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E104B6"/>
  </w:style>
  <w:style w:type="character" w:styleId="afe">
    <w:name w:val="FollowedHyperlink"/>
    <w:basedOn w:val="a0"/>
    <w:rsid w:val="00090E6B"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unhideWhenUsed/>
    <w:rsid w:val="00B10840"/>
    <w:rPr>
      <w:rFonts w:ascii="細明體" w:eastAsia="細明體" w:hAnsi="細明體" w:cs="細明體"/>
      <w:sz w:val="24"/>
      <w:szCs w:val="24"/>
    </w:rPr>
  </w:style>
  <w:style w:type="character" w:customStyle="1" w:styleId="attribute">
    <w:name w:val="attribute"/>
    <w:basedOn w:val="a0"/>
    <w:rsid w:val="00B10840"/>
  </w:style>
  <w:style w:type="character" w:customStyle="1" w:styleId="path">
    <w:name w:val="path"/>
    <w:basedOn w:val="a0"/>
    <w:rsid w:val="005514F3"/>
  </w:style>
  <w:style w:type="character" w:customStyle="1" w:styleId="12">
    <w:name w:val="未解析的提及1"/>
    <w:basedOn w:val="a0"/>
    <w:uiPriority w:val="99"/>
    <w:semiHidden/>
    <w:unhideWhenUsed/>
    <w:rsid w:val="000A28CF"/>
    <w:rPr>
      <w:color w:val="605E5C"/>
      <w:shd w:val="clear" w:color="auto" w:fill="E1DFDD"/>
    </w:rPr>
  </w:style>
  <w:style w:type="table" w:customStyle="1" w:styleId="110">
    <w:name w:val="格線表格 1 淺色1"/>
    <w:basedOn w:val="a1"/>
    <w:next w:val="120"/>
    <w:uiPriority w:val="46"/>
    <w:rsid w:val="00A93AEA"/>
    <w:rPr>
      <w:rFonts w:ascii="Calibri" w:hAnsi="Calibri"/>
      <w:kern w:val="2"/>
      <w:sz w:val="24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0">
    <w:name w:val="格線表格 1 淺色2"/>
    <w:basedOn w:val="a1"/>
    <w:uiPriority w:val="46"/>
    <w:rsid w:val="00A93AE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">
    <w:name w:val="annotation reference"/>
    <w:basedOn w:val="a0"/>
    <w:semiHidden/>
    <w:unhideWhenUsed/>
    <w:rsid w:val="00566120"/>
    <w:rPr>
      <w:sz w:val="18"/>
      <w:szCs w:val="18"/>
    </w:rPr>
  </w:style>
  <w:style w:type="paragraph" w:styleId="aff0">
    <w:name w:val="annotation text"/>
    <w:basedOn w:val="a"/>
    <w:link w:val="aff1"/>
    <w:unhideWhenUsed/>
    <w:rsid w:val="00566120"/>
  </w:style>
  <w:style w:type="character" w:customStyle="1" w:styleId="aff1">
    <w:name w:val="註解文字 字元"/>
    <w:basedOn w:val="a0"/>
    <w:link w:val="aff0"/>
    <w:rsid w:val="00566120"/>
    <w:rPr>
      <w:kern w:val="2"/>
      <w:sz w:val="24"/>
      <w:szCs w:val="24"/>
      <w:lang w:val="en-US" w:eastAsia="zh-TW"/>
    </w:rPr>
  </w:style>
  <w:style w:type="paragraph" w:styleId="aff2">
    <w:name w:val="annotation subject"/>
    <w:basedOn w:val="aff0"/>
    <w:next w:val="aff0"/>
    <w:link w:val="aff3"/>
    <w:semiHidden/>
    <w:unhideWhenUsed/>
    <w:rsid w:val="00566120"/>
    <w:rPr>
      <w:b/>
      <w:bCs/>
    </w:rPr>
  </w:style>
  <w:style w:type="character" w:customStyle="1" w:styleId="aff3">
    <w:name w:val="註解主旨 字元"/>
    <w:basedOn w:val="aff1"/>
    <w:link w:val="aff2"/>
    <w:semiHidden/>
    <w:rsid w:val="00566120"/>
    <w:rPr>
      <w:b/>
      <w:bCs/>
      <w:kern w:val="2"/>
      <w:sz w:val="24"/>
      <w:szCs w:val="24"/>
      <w:lang w:val="en-US" w:eastAsia="zh-TW"/>
    </w:rPr>
  </w:style>
  <w:style w:type="paragraph" w:styleId="aff4">
    <w:name w:val="Revision"/>
    <w:hidden/>
    <w:uiPriority w:val="99"/>
    <w:semiHidden/>
    <w:rsid w:val="00F658D0"/>
    <w:rPr>
      <w:kern w:val="2"/>
      <w:sz w:val="24"/>
      <w:szCs w:val="24"/>
      <w:lang w:val="en-US" w:eastAsia="zh-TW"/>
    </w:rPr>
  </w:style>
  <w:style w:type="paragraph" w:styleId="aff5">
    <w:name w:val="footnote text"/>
    <w:basedOn w:val="a"/>
    <w:link w:val="aff6"/>
    <w:semiHidden/>
    <w:unhideWhenUsed/>
    <w:rsid w:val="005F76BD"/>
    <w:pPr>
      <w:snapToGrid w:val="0"/>
    </w:pPr>
    <w:rPr>
      <w:sz w:val="20"/>
      <w:szCs w:val="20"/>
    </w:rPr>
  </w:style>
  <w:style w:type="character" w:customStyle="1" w:styleId="aff6">
    <w:name w:val="註腳文字 字元"/>
    <w:basedOn w:val="a0"/>
    <w:link w:val="aff5"/>
    <w:semiHidden/>
    <w:rsid w:val="005F76BD"/>
    <w:rPr>
      <w:kern w:val="2"/>
      <w:lang w:val="en-US" w:eastAsia="zh-TW"/>
    </w:rPr>
  </w:style>
  <w:style w:type="character" w:styleId="aff7">
    <w:name w:val="footnote reference"/>
    <w:basedOn w:val="a0"/>
    <w:semiHidden/>
    <w:unhideWhenUsed/>
    <w:rsid w:val="005F76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9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5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1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7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5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90855-342A-4F50-8BA9-82DD0D04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67</Pages>
  <Words>8753</Words>
  <Characters>49894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My Company</Company>
  <LinksUpToDate>false</LinksUpToDate>
  <CharactersWithSpaces>58530</CharactersWithSpaces>
  <SharedDoc>false</SharedDoc>
  <HLinks>
    <vt:vector size="138" baseType="variant"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_Toc218189791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_Toc218189790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_Toc218189789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_Toc218189788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_Toc218189787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_Toc218189786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_Toc218189785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_Toc218189784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_Toc218189783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_Toc218189782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_Toc218189781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_Toc218189780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_Toc218189779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_Toc218189778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_Toc218189777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_Toc218189776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_Toc218189775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_Toc218189774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_Toc218189773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_Toc218189772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_Toc218189771</vt:lpwstr>
      </vt:variant>
      <vt:variant>
        <vt:i4>2752634</vt:i4>
      </vt:variant>
      <vt:variant>
        <vt:i4>-1</vt:i4>
      </vt:variant>
      <vt:variant>
        <vt:i4>2049</vt:i4>
      </vt:variant>
      <vt:variant>
        <vt:i4>4</vt:i4>
      </vt:variant>
      <vt:variant>
        <vt:lpwstr>http://www.shef.ac.uk/</vt:lpwstr>
      </vt:variant>
      <vt:variant>
        <vt:lpwstr/>
      </vt:variant>
      <vt:variant>
        <vt:i4>2752634</vt:i4>
      </vt:variant>
      <vt:variant>
        <vt:i4>-1</vt:i4>
      </vt:variant>
      <vt:variant>
        <vt:i4>2052</vt:i4>
      </vt:variant>
      <vt:variant>
        <vt:i4>4</vt:i4>
      </vt:variant>
      <vt:variant>
        <vt:lpwstr>http://www.shef.ac.uk/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Tommy Chen</dc:creator>
  <cp:lastModifiedBy>郭宥廷</cp:lastModifiedBy>
  <cp:revision>3</cp:revision>
  <cp:lastPrinted>2018-07-24T07:17:00Z</cp:lastPrinted>
  <dcterms:created xsi:type="dcterms:W3CDTF">2022-11-03T08:30:00Z</dcterms:created>
  <dcterms:modified xsi:type="dcterms:W3CDTF">2022-11-03T08:34:00Z</dcterms:modified>
</cp:coreProperties>
</file>